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22" w:type="dxa"/>
        <w:jc w:val="center"/>
        <w:tblLayout w:type="fixed"/>
        <w:tblCellMar>
          <w:left w:w="0" w:type="dxa"/>
          <w:right w:w="0" w:type="dxa"/>
        </w:tblCellMar>
        <w:tblLook w:val="04A0" w:firstRow="1" w:lastRow="0" w:firstColumn="1" w:lastColumn="0" w:noHBand="0" w:noVBand="1"/>
      </w:tblPr>
      <w:tblGrid>
        <w:gridCol w:w="10622"/>
      </w:tblGrid>
      <w:tr w:rsidR="00F96DFF" w:rsidRPr="003A426A" w14:paraId="6DF748C9" w14:textId="77777777" w:rsidTr="262DF0F8">
        <w:trPr>
          <w:trHeight w:val="2110"/>
          <w:jc w:val="center"/>
        </w:trPr>
        <w:tc>
          <w:tcPr>
            <w:tcW w:w="10622" w:type="dxa"/>
            <w:shd w:val="clear" w:color="auto" w:fill="auto"/>
          </w:tcPr>
          <w:p w14:paraId="444CA842" w14:textId="77777777" w:rsidR="003A426A" w:rsidRPr="003A426A" w:rsidRDefault="003A426A" w:rsidP="003A426A">
            <w:pPr>
              <w:spacing w:line="260" w:lineRule="exact"/>
              <w:rPr>
                <w:rFonts w:ascii="Via Office" w:eastAsia="Calibri" w:hAnsi="Via Office"/>
                <w:sz w:val="18"/>
                <w:szCs w:val="20"/>
                <w:lang w:eastAsia="en-US"/>
              </w:rPr>
            </w:pPr>
            <w:bookmarkStart w:id="0" w:name="_GoBack"/>
            <w:bookmarkEnd w:id="0"/>
          </w:p>
        </w:tc>
      </w:tr>
      <w:tr w:rsidR="00F96DFF" w:rsidRPr="003A426A" w14:paraId="2519EEA7" w14:textId="77777777" w:rsidTr="262DF0F8">
        <w:trPr>
          <w:trHeight w:val="2835"/>
          <w:jc w:val="center"/>
        </w:trPr>
        <w:tc>
          <w:tcPr>
            <w:tcW w:w="10622" w:type="dxa"/>
            <w:shd w:val="clear" w:color="auto" w:fill="B41730"/>
          </w:tcPr>
          <w:p w14:paraId="404587C5" w14:textId="77777777" w:rsidR="003A426A" w:rsidRPr="003A426A" w:rsidRDefault="003A426A" w:rsidP="003A426A">
            <w:pPr>
              <w:spacing w:before="780" w:after="780" w:line="780" w:lineRule="exact"/>
              <w:ind w:left="680" w:right="680"/>
              <w:rPr>
                <w:rFonts w:ascii="Via Office" w:eastAsia="Calibri" w:hAnsi="Via Office"/>
                <w:b/>
                <w:color w:val="FFFFFF"/>
                <w:spacing w:val="-30"/>
                <w:sz w:val="72"/>
                <w:szCs w:val="20"/>
                <w:lang w:eastAsia="en-US"/>
              </w:rPr>
            </w:pPr>
            <w:r w:rsidRPr="262DF0F8">
              <w:rPr>
                <w:rFonts w:ascii="Via Office,Calibri" w:eastAsia="Via Office,Calibri" w:hAnsi="Via Office,Calibri" w:cs="Via Office,Calibri"/>
                <w:b/>
                <w:bCs/>
                <w:color w:val="FFFFFF"/>
                <w:spacing w:val="-30"/>
                <w:sz w:val="72"/>
                <w:szCs w:val="72"/>
                <w:lang w:eastAsia="en-US"/>
              </w:rPr>
              <w:t>Acquisition of Locomotives</w:t>
            </w:r>
          </w:p>
        </w:tc>
      </w:tr>
      <w:tr w:rsidR="00F96DFF" w:rsidRPr="003A426A" w14:paraId="0207490F" w14:textId="77777777" w:rsidTr="262DF0F8">
        <w:trPr>
          <w:trHeight w:val="1701"/>
          <w:jc w:val="center"/>
        </w:trPr>
        <w:tc>
          <w:tcPr>
            <w:tcW w:w="10622" w:type="dxa"/>
            <w:shd w:val="clear" w:color="auto" w:fill="E2E2E2"/>
          </w:tcPr>
          <w:p w14:paraId="1E671DA9" w14:textId="77777777" w:rsidR="003A426A" w:rsidRPr="003A426A" w:rsidRDefault="262DF0F8" w:rsidP="003A426A">
            <w:pPr>
              <w:spacing w:before="300" w:after="300" w:line="500" w:lineRule="exact"/>
              <w:ind w:left="680" w:right="680"/>
              <w:rPr>
                <w:rFonts w:ascii="Via Office" w:eastAsia="Calibri" w:hAnsi="Via Office"/>
                <w:b/>
                <w:sz w:val="44"/>
                <w:szCs w:val="20"/>
                <w:lang w:eastAsia="en-US"/>
              </w:rPr>
            </w:pPr>
            <w:r w:rsidRPr="262DF0F8">
              <w:rPr>
                <w:rFonts w:ascii="Via Office,Calibri" w:eastAsia="Via Office,Calibri" w:hAnsi="Via Office,Calibri" w:cs="Via Office,Calibri"/>
                <w:b/>
                <w:bCs/>
                <w:sz w:val="44"/>
                <w:szCs w:val="44"/>
                <w:lang w:eastAsia="en-US"/>
              </w:rPr>
              <w:t>Attachment RS-A-6</w:t>
            </w:r>
          </w:p>
          <w:p w14:paraId="12C36324" w14:textId="77777777" w:rsidR="003A426A" w:rsidRPr="003A426A" w:rsidRDefault="262DF0F8" w:rsidP="005D4596">
            <w:pPr>
              <w:spacing w:before="300" w:after="300" w:line="300" w:lineRule="exact"/>
              <w:ind w:left="680" w:right="680"/>
              <w:rPr>
                <w:rFonts w:ascii="Via Office" w:eastAsia="Calibri" w:hAnsi="Via Office"/>
                <w:b/>
                <w:sz w:val="25"/>
                <w:szCs w:val="25"/>
                <w:lang w:eastAsia="en-US"/>
              </w:rPr>
            </w:pPr>
            <w:r w:rsidRPr="262DF0F8">
              <w:rPr>
                <w:rFonts w:ascii="Via Office,Calibri" w:eastAsia="Via Office,Calibri" w:hAnsi="Via Office,Calibri" w:cs="Via Office,Calibri"/>
                <w:b/>
                <w:bCs/>
                <w:sz w:val="25"/>
                <w:szCs w:val="25"/>
                <w:lang w:eastAsia="en-US"/>
              </w:rPr>
              <w:t xml:space="preserve">Banedanmark interfaces to the Purchase Agreement </w:t>
            </w:r>
          </w:p>
        </w:tc>
      </w:tr>
    </w:tbl>
    <w:p w14:paraId="609EC356" w14:textId="77777777" w:rsidR="003A426A" w:rsidRDefault="00FC0F3C" w:rsidP="002A611A">
      <w:pPr>
        <w:pStyle w:val="BodyText"/>
        <w:widowControl w:val="0"/>
        <w:shd w:val="clear" w:color="auto" w:fill="FFFFFF"/>
        <w:suppressAutoHyphens/>
        <w:rPr>
          <w:b/>
        </w:rPr>
      </w:pPr>
      <w:r w:rsidRPr="00662258" w:rsidDel="00FC0F3C">
        <w:rPr>
          <w:b/>
        </w:rPr>
        <w:t xml:space="preserve"> </w:t>
      </w:r>
    </w:p>
    <w:p w14:paraId="149E0EA2" w14:textId="77777777" w:rsidR="003A426A" w:rsidRDefault="003A426A" w:rsidP="002A611A">
      <w:pPr>
        <w:pStyle w:val="BodyText"/>
        <w:widowControl w:val="0"/>
        <w:shd w:val="clear" w:color="auto" w:fill="FFFFFF"/>
        <w:suppressAutoHyphens/>
        <w:rPr>
          <w:b/>
        </w:rPr>
      </w:pPr>
    </w:p>
    <w:p w14:paraId="583923E5" w14:textId="77777777" w:rsidR="003A426A" w:rsidRDefault="003A426A" w:rsidP="002A611A">
      <w:pPr>
        <w:pStyle w:val="BodyText"/>
        <w:widowControl w:val="0"/>
        <w:shd w:val="clear" w:color="auto" w:fill="FFFFFF"/>
        <w:suppressAutoHyphens/>
        <w:rPr>
          <w:b/>
        </w:rPr>
      </w:pPr>
    </w:p>
    <w:p w14:paraId="5663DFC9" w14:textId="77777777" w:rsidR="003A426A" w:rsidRDefault="003A426A" w:rsidP="002A611A">
      <w:pPr>
        <w:pStyle w:val="BodyText"/>
        <w:widowControl w:val="0"/>
        <w:shd w:val="clear" w:color="auto" w:fill="FFFFFF"/>
        <w:suppressAutoHyphens/>
        <w:rPr>
          <w:b/>
        </w:rPr>
      </w:pPr>
    </w:p>
    <w:p w14:paraId="60F60629" w14:textId="77777777" w:rsidR="003A426A" w:rsidRDefault="003A426A" w:rsidP="002A611A">
      <w:pPr>
        <w:pStyle w:val="BodyText"/>
        <w:widowControl w:val="0"/>
        <w:shd w:val="clear" w:color="auto" w:fill="FFFFFF"/>
        <w:suppressAutoHyphens/>
        <w:rPr>
          <w:b/>
        </w:rPr>
      </w:pPr>
    </w:p>
    <w:p w14:paraId="178A210A" w14:textId="77777777" w:rsidR="003A426A" w:rsidRDefault="003A426A" w:rsidP="002A611A">
      <w:pPr>
        <w:pStyle w:val="BodyText"/>
        <w:widowControl w:val="0"/>
        <w:shd w:val="clear" w:color="auto" w:fill="FFFFFF"/>
        <w:suppressAutoHyphens/>
        <w:rPr>
          <w:b/>
        </w:rPr>
      </w:pPr>
    </w:p>
    <w:p w14:paraId="7A2D3432" w14:textId="77777777" w:rsidR="00E56E0C" w:rsidRDefault="00371C02">
      <w:pPr>
        <w:pStyle w:val="TOC1"/>
        <w:tabs>
          <w:tab w:val="right" w:leader="dot" w:pos="10130"/>
        </w:tabs>
        <w:rPr>
          <w:noProof/>
        </w:rPr>
      </w:pPr>
      <w:r w:rsidRPr="008D1FE7">
        <w:rPr>
          <w:b/>
          <w:szCs w:val="18"/>
          <w:lang w:eastAsia="en-GB"/>
        </w:rPr>
        <w:br w:type="page"/>
      </w:r>
      <w:r w:rsidR="008D1FE7" w:rsidRPr="00662258">
        <w:fldChar w:fldCharType="begin"/>
      </w:r>
      <w:r w:rsidR="008D1FE7" w:rsidRPr="008D1FE7">
        <w:instrText xml:space="preserve"> TOC \o "1-1" </w:instrText>
      </w:r>
      <w:r w:rsidR="008D1FE7" w:rsidRPr="00662258">
        <w:fldChar w:fldCharType="separate"/>
      </w:r>
    </w:p>
    <w:p w14:paraId="33386C1C" w14:textId="77777777" w:rsidR="00E56E0C" w:rsidRPr="00E56E0C" w:rsidRDefault="00E56E0C">
      <w:pPr>
        <w:pStyle w:val="TOC1"/>
        <w:tabs>
          <w:tab w:val="right" w:leader="dot" w:pos="8800"/>
        </w:tabs>
        <w:rPr>
          <w:rFonts w:asciiTheme="minorHAnsi" w:eastAsiaTheme="minorEastAsia" w:hAnsiTheme="minorHAnsi" w:cstheme="minorBidi"/>
          <w:noProof/>
          <w:sz w:val="22"/>
          <w:szCs w:val="22"/>
          <w:lang w:val="en-US"/>
        </w:rPr>
      </w:pPr>
      <w:r>
        <w:rPr>
          <w:noProof/>
        </w:rPr>
        <w:lastRenderedPageBreak/>
        <w:t>Instructions to Tenderers:</w:t>
      </w:r>
      <w:r>
        <w:rPr>
          <w:noProof/>
        </w:rPr>
        <w:tab/>
      </w:r>
      <w:r>
        <w:rPr>
          <w:noProof/>
        </w:rPr>
        <w:fldChar w:fldCharType="begin"/>
      </w:r>
      <w:r>
        <w:rPr>
          <w:noProof/>
        </w:rPr>
        <w:instrText xml:space="preserve"> PAGEREF _Toc485281187 \h </w:instrText>
      </w:r>
      <w:r>
        <w:rPr>
          <w:noProof/>
        </w:rPr>
      </w:r>
      <w:r>
        <w:rPr>
          <w:noProof/>
        </w:rPr>
        <w:fldChar w:fldCharType="separate"/>
      </w:r>
      <w:r>
        <w:rPr>
          <w:noProof/>
        </w:rPr>
        <w:t>3</w:t>
      </w:r>
      <w:r>
        <w:rPr>
          <w:noProof/>
        </w:rPr>
        <w:fldChar w:fldCharType="end"/>
      </w:r>
    </w:p>
    <w:p w14:paraId="16983116" w14:textId="77777777" w:rsidR="00E56E0C" w:rsidRPr="00E56E0C" w:rsidRDefault="00E56E0C">
      <w:pPr>
        <w:pStyle w:val="TOC1"/>
        <w:tabs>
          <w:tab w:val="left" w:pos="1100"/>
          <w:tab w:val="right" w:leader="dot" w:pos="8800"/>
        </w:tabs>
        <w:rPr>
          <w:rFonts w:asciiTheme="minorHAnsi" w:eastAsiaTheme="minorEastAsia" w:hAnsiTheme="minorHAnsi" w:cstheme="minorBidi"/>
          <w:noProof/>
          <w:sz w:val="22"/>
          <w:szCs w:val="22"/>
          <w:lang w:val="en-US"/>
        </w:rPr>
      </w:pPr>
      <w:r>
        <w:rPr>
          <w:noProof/>
        </w:rPr>
        <w:t>1</w:t>
      </w:r>
      <w:r w:rsidRPr="00E56E0C">
        <w:rPr>
          <w:rFonts w:asciiTheme="minorHAnsi" w:eastAsiaTheme="minorEastAsia" w:hAnsiTheme="minorHAnsi" w:cstheme="minorBidi"/>
          <w:noProof/>
          <w:sz w:val="22"/>
          <w:szCs w:val="22"/>
          <w:lang w:val="en-US"/>
        </w:rPr>
        <w:tab/>
      </w:r>
      <w:r>
        <w:rPr>
          <w:noProof/>
        </w:rPr>
        <w:t>Banedanmark interfaces</w:t>
      </w:r>
      <w:r>
        <w:rPr>
          <w:noProof/>
        </w:rPr>
        <w:tab/>
      </w:r>
      <w:r>
        <w:rPr>
          <w:noProof/>
        </w:rPr>
        <w:fldChar w:fldCharType="begin"/>
      </w:r>
      <w:r>
        <w:rPr>
          <w:noProof/>
        </w:rPr>
        <w:instrText xml:space="preserve"> PAGEREF _Toc485281188 \h </w:instrText>
      </w:r>
      <w:r>
        <w:rPr>
          <w:noProof/>
        </w:rPr>
      </w:r>
      <w:r>
        <w:rPr>
          <w:noProof/>
        </w:rPr>
        <w:fldChar w:fldCharType="separate"/>
      </w:r>
      <w:r>
        <w:rPr>
          <w:noProof/>
        </w:rPr>
        <w:t>4</w:t>
      </w:r>
      <w:r>
        <w:rPr>
          <w:noProof/>
        </w:rPr>
        <w:fldChar w:fldCharType="end"/>
      </w:r>
    </w:p>
    <w:p w14:paraId="679FD455" w14:textId="77777777" w:rsidR="00E56E0C" w:rsidRDefault="00E56E0C">
      <w:pPr>
        <w:pStyle w:val="TOC1"/>
        <w:tabs>
          <w:tab w:val="left" w:pos="1100"/>
          <w:tab w:val="right" w:leader="dot" w:pos="8800"/>
        </w:tabs>
        <w:rPr>
          <w:rFonts w:asciiTheme="minorHAnsi" w:eastAsiaTheme="minorEastAsia" w:hAnsiTheme="minorHAnsi" w:cstheme="minorBidi"/>
          <w:noProof/>
          <w:sz w:val="22"/>
          <w:szCs w:val="22"/>
          <w:lang w:val="da-DK"/>
        </w:rPr>
      </w:pPr>
      <w:r>
        <w:rPr>
          <w:noProof/>
        </w:rPr>
        <w:t>2</w:t>
      </w:r>
      <w:r>
        <w:rPr>
          <w:rFonts w:asciiTheme="minorHAnsi" w:eastAsiaTheme="minorEastAsia" w:hAnsiTheme="minorHAnsi" w:cstheme="minorBidi"/>
          <w:noProof/>
          <w:sz w:val="22"/>
          <w:szCs w:val="22"/>
          <w:lang w:val="da-DK"/>
        </w:rPr>
        <w:tab/>
      </w:r>
      <w:r>
        <w:rPr>
          <w:noProof/>
        </w:rPr>
        <w:t>Infrastructure</w:t>
      </w:r>
      <w:r>
        <w:rPr>
          <w:noProof/>
        </w:rPr>
        <w:tab/>
      </w:r>
      <w:r>
        <w:rPr>
          <w:noProof/>
        </w:rPr>
        <w:fldChar w:fldCharType="begin"/>
      </w:r>
      <w:r>
        <w:rPr>
          <w:noProof/>
        </w:rPr>
        <w:instrText xml:space="preserve"> PAGEREF _Toc485281189 \h </w:instrText>
      </w:r>
      <w:r>
        <w:rPr>
          <w:noProof/>
        </w:rPr>
      </w:r>
      <w:r>
        <w:rPr>
          <w:noProof/>
        </w:rPr>
        <w:fldChar w:fldCharType="separate"/>
      </w:r>
      <w:r>
        <w:rPr>
          <w:noProof/>
        </w:rPr>
        <w:t>4</w:t>
      </w:r>
      <w:r>
        <w:rPr>
          <w:noProof/>
        </w:rPr>
        <w:fldChar w:fldCharType="end"/>
      </w:r>
    </w:p>
    <w:p w14:paraId="79A1BBAF" w14:textId="77777777" w:rsidR="00E56E0C" w:rsidRDefault="00E56E0C">
      <w:pPr>
        <w:pStyle w:val="TOC1"/>
        <w:tabs>
          <w:tab w:val="left" w:pos="1100"/>
          <w:tab w:val="right" w:leader="dot" w:pos="8800"/>
        </w:tabs>
        <w:rPr>
          <w:rFonts w:asciiTheme="minorHAnsi" w:eastAsiaTheme="minorEastAsia" w:hAnsiTheme="minorHAnsi" w:cstheme="minorBidi"/>
          <w:noProof/>
          <w:sz w:val="22"/>
          <w:szCs w:val="22"/>
          <w:lang w:val="da-DK"/>
        </w:rPr>
      </w:pPr>
      <w:r>
        <w:rPr>
          <w:noProof/>
        </w:rPr>
        <w:t>3</w:t>
      </w:r>
      <w:r>
        <w:rPr>
          <w:rFonts w:asciiTheme="minorHAnsi" w:eastAsiaTheme="minorEastAsia" w:hAnsiTheme="minorHAnsi" w:cstheme="minorBidi"/>
          <w:noProof/>
          <w:sz w:val="22"/>
          <w:szCs w:val="22"/>
          <w:lang w:val="da-DK"/>
        </w:rPr>
        <w:tab/>
      </w:r>
      <w:r>
        <w:rPr>
          <w:noProof/>
        </w:rPr>
        <w:t>Electrification</w:t>
      </w:r>
      <w:r>
        <w:rPr>
          <w:noProof/>
        </w:rPr>
        <w:tab/>
      </w:r>
      <w:r>
        <w:rPr>
          <w:noProof/>
        </w:rPr>
        <w:fldChar w:fldCharType="begin"/>
      </w:r>
      <w:r>
        <w:rPr>
          <w:noProof/>
        </w:rPr>
        <w:instrText xml:space="preserve"> PAGEREF _Toc485281190 \h </w:instrText>
      </w:r>
      <w:r>
        <w:rPr>
          <w:noProof/>
        </w:rPr>
      </w:r>
      <w:r>
        <w:rPr>
          <w:noProof/>
        </w:rPr>
        <w:fldChar w:fldCharType="separate"/>
      </w:r>
      <w:r>
        <w:rPr>
          <w:noProof/>
        </w:rPr>
        <w:t>5</w:t>
      </w:r>
      <w:r>
        <w:rPr>
          <w:noProof/>
        </w:rPr>
        <w:fldChar w:fldCharType="end"/>
      </w:r>
    </w:p>
    <w:p w14:paraId="4CAA1D9D" w14:textId="77777777" w:rsidR="00E56E0C" w:rsidRDefault="00E56E0C">
      <w:pPr>
        <w:pStyle w:val="TOC1"/>
        <w:tabs>
          <w:tab w:val="left" w:pos="1100"/>
          <w:tab w:val="right" w:leader="dot" w:pos="8800"/>
        </w:tabs>
        <w:rPr>
          <w:rFonts w:asciiTheme="minorHAnsi" w:eastAsiaTheme="minorEastAsia" w:hAnsiTheme="minorHAnsi" w:cstheme="minorBidi"/>
          <w:noProof/>
          <w:sz w:val="22"/>
          <w:szCs w:val="22"/>
          <w:lang w:val="da-DK"/>
        </w:rPr>
      </w:pPr>
      <w:r>
        <w:rPr>
          <w:noProof/>
        </w:rPr>
        <w:t>4</w:t>
      </w:r>
      <w:r>
        <w:rPr>
          <w:rFonts w:asciiTheme="minorHAnsi" w:eastAsiaTheme="minorEastAsia" w:hAnsiTheme="minorHAnsi" w:cstheme="minorBidi"/>
          <w:noProof/>
          <w:sz w:val="22"/>
          <w:szCs w:val="22"/>
          <w:lang w:val="da-DK"/>
        </w:rPr>
        <w:tab/>
      </w:r>
      <w:r>
        <w:rPr>
          <w:noProof/>
        </w:rPr>
        <w:t>Train control</w:t>
      </w:r>
      <w:r>
        <w:rPr>
          <w:noProof/>
        </w:rPr>
        <w:tab/>
      </w:r>
      <w:r>
        <w:rPr>
          <w:noProof/>
        </w:rPr>
        <w:fldChar w:fldCharType="begin"/>
      </w:r>
      <w:r>
        <w:rPr>
          <w:noProof/>
        </w:rPr>
        <w:instrText xml:space="preserve"> PAGEREF _Toc485281191 \h </w:instrText>
      </w:r>
      <w:r>
        <w:rPr>
          <w:noProof/>
        </w:rPr>
      </w:r>
      <w:r>
        <w:rPr>
          <w:noProof/>
        </w:rPr>
        <w:fldChar w:fldCharType="separate"/>
      </w:r>
      <w:r>
        <w:rPr>
          <w:noProof/>
        </w:rPr>
        <w:t>6</w:t>
      </w:r>
      <w:r>
        <w:rPr>
          <w:noProof/>
        </w:rPr>
        <w:fldChar w:fldCharType="end"/>
      </w:r>
    </w:p>
    <w:p w14:paraId="4DA41182" w14:textId="77777777" w:rsidR="00161365" w:rsidRDefault="008D1FE7" w:rsidP="008D1FE7">
      <w:pPr>
        <w:widowControl w:val="0"/>
        <w:shd w:val="clear" w:color="auto" w:fill="FFFFFF"/>
        <w:suppressAutoHyphens/>
        <w:spacing w:after="240"/>
      </w:pPr>
      <w:r w:rsidRPr="00662258">
        <w:fldChar w:fldCharType="end"/>
      </w:r>
    </w:p>
    <w:p w14:paraId="23BB5E71" w14:textId="77777777" w:rsidR="00161365" w:rsidRPr="00161365" w:rsidRDefault="262DF0F8" w:rsidP="262DF0F8">
      <w:pPr>
        <w:widowControl w:val="0"/>
        <w:shd w:val="clear" w:color="auto" w:fill="FFFFFF" w:themeFill="background1"/>
        <w:suppressAutoHyphens/>
        <w:spacing w:after="240"/>
        <w:rPr>
          <w:b/>
          <w:szCs w:val="18"/>
          <w:lang w:eastAsia="en-GB"/>
        </w:rPr>
      </w:pPr>
      <w:r w:rsidRPr="262DF0F8">
        <w:rPr>
          <w:b/>
          <w:bCs/>
          <w:lang w:eastAsia="en-GB"/>
        </w:rPr>
        <w:t>Appendices (inserted below):</w:t>
      </w:r>
    </w:p>
    <w:p w14:paraId="42EFD013" w14:textId="77777777" w:rsidR="00161365" w:rsidRDefault="00161365" w:rsidP="262DF0F8">
      <w:pPr>
        <w:widowControl w:val="0"/>
        <w:shd w:val="clear" w:color="auto" w:fill="FFFFFF" w:themeFill="background1"/>
        <w:suppressAutoHyphens/>
        <w:spacing w:after="240"/>
      </w:pPr>
      <w:r>
        <w:t>Appendix A</w:t>
      </w:r>
      <w:r>
        <w:tab/>
        <w:t>Banedanmark’s reference line for rolling stock</w:t>
      </w:r>
    </w:p>
    <w:p w14:paraId="24B5DD5C" w14:textId="77777777" w:rsidR="00161365" w:rsidRDefault="00161365" w:rsidP="262DF0F8">
      <w:pPr>
        <w:widowControl w:val="0"/>
        <w:shd w:val="clear" w:color="auto" w:fill="FFFFFF" w:themeFill="background1"/>
        <w:suppressAutoHyphens/>
        <w:spacing w:after="240"/>
      </w:pPr>
      <w:r>
        <w:t>Appendix B</w:t>
      </w:r>
      <w:r>
        <w:tab/>
      </w:r>
      <w:r w:rsidRPr="00161365">
        <w:t>Banedanmark guideline overview of maximum axle load</w:t>
      </w:r>
    </w:p>
    <w:p w14:paraId="42060B8E" w14:textId="77777777" w:rsidR="00161365" w:rsidRDefault="00161365" w:rsidP="262DF0F8">
      <w:pPr>
        <w:widowControl w:val="0"/>
        <w:shd w:val="clear" w:color="auto" w:fill="FFFFFF" w:themeFill="background1"/>
        <w:suppressAutoHyphens/>
        <w:spacing w:after="240"/>
      </w:pPr>
      <w:r>
        <w:t>Appendix C</w:t>
      </w:r>
      <w:r>
        <w:tab/>
      </w:r>
      <w:r w:rsidRPr="00161365">
        <w:t>Banedanmark guideline overview of maximum meter load</w:t>
      </w:r>
    </w:p>
    <w:p w14:paraId="171D3035" w14:textId="77777777" w:rsidR="00161365" w:rsidRDefault="00161365" w:rsidP="262DF0F8">
      <w:pPr>
        <w:widowControl w:val="0"/>
        <w:shd w:val="clear" w:color="auto" w:fill="FFFFFF" w:themeFill="background1"/>
        <w:suppressAutoHyphens/>
        <w:spacing w:after="240"/>
      </w:pPr>
      <w:r>
        <w:t>Appendix D</w:t>
      </w:r>
      <w:r>
        <w:tab/>
      </w:r>
      <w:r w:rsidRPr="00161365">
        <w:t>Banedanmark maximum line speeds</w:t>
      </w:r>
    </w:p>
    <w:p w14:paraId="435AD185" w14:textId="77777777" w:rsidR="00161365" w:rsidRDefault="00161365" w:rsidP="262DF0F8">
      <w:pPr>
        <w:widowControl w:val="0"/>
        <w:shd w:val="clear" w:color="auto" w:fill="FFFFFF" w:themeFill="background1"/>
        <w:suppressAutoHyphens/>
        <w:spacing w:after="240"/>
      </w:pPr>
      <w:r>
        <w:t>Appendix E</w:t>
      </w:r>
      <w:r>
        <w:tab/>
      </w:r>
      <w:r w:rsidRPr="00161365">
        <w:t>Banedanmark F160 &amp; F200 Electrification Type Test Certificates</w:t>
      </w:r>
    </w:p>
    <w:p w14:paraId="3234A0B5" w14:textId="77777777" w:rsidR="00161365" w:rsidRPr="00161365" w:rsidRDefault="00161365" w:rsidP="262DF0F8">
      <w:pPr>
        <w:widowControl w:val="0"/>
        <w:shd w:val="clear" w:color="auto" w:fill="FFFFFF" w:themeFill="background1"/>
        <w:suppressAutoHyphens/>
        <w:spacing w:after="240"/>
        <w:rPr>
          <w:b/>
          <w:szCs w:val="18"/>
          <w:lang w:eastAsia="en-GB"/>
        </w:rPr>
      </w:pPr>
      <w:r>
        <w:t>Appendix F</w:t>
      </w:r>
      <w:r>
        <w:tab/>
      </w:r>
      <w:r w:rsidRPr="00161365">
        <w:t>Banedanmark infrastructure track magnets</w:t>
      </w:r>
    </w:p>
    <w:p w14:paraId="50547BED" w14:textId="77777777" w:rsidR="00371C02" w:rsidRPr="00161365" w:rsidDel="00BB7CD1" w:rsidRDefault="008D1FE7" w:rsidP="008D1FE7">
      <w:pPr>
        <w:widowControl w:val="0"/>
        <w:shd w:val="clear" w:color="auto" w:fill="FFFFFF"/>
        <w:suppressAutoHyphens/>
        <w:spacing w:after="240"/>
        <w:rPr>
          <w:b/>
          <w:szCs w:val="18"/>
          <w:lang w:eastAsia="en-GB"/>
        </w:rPr>
      </w:pPr>
      <w:r w:rsidRPr="00161365">
        <w:rPr>
          <w:b/>
          <w:szCs w:val="18"/>
          <w:lang w:eastAsia="en-GB"/>
        </w:rPr>
        <w:br w:type="page"/>
      </w:r>
    </w:p>
    <w:tbl>
      <w:tblPr>
        <w:tblW w:w="0" w:type="auto"/>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7978"/>
      </w:tblGrid>
      <w:tr w:rsidR="00371C02" w:rsidRPr="00371C02" w14:paraId="7C9C2378" w14:textId="77777777" w:rsidTr="262DF0F8">
        <w:tc>
          <w:tcPr>
            <w:tcW w:w="9032" w:type="dxa"/>
            <w:shd w:val="clear" w:color="auto" w:fill="F2F2F2" w:themeFill="background1" w:themeFillShade="F2"/>
          </w:tcPr>
          <w:p w14:paraId="5C77D138" w14:textId="77777777" w:rsidR="00371C02" w:rsidRPr="008D1FE7" w:rsidRDefault="00371C02" w:rsidP="0014493C">
            <w:pPr>
              <w:pStyle w:val="Heading1"/>
              <w:numPr>
                <w:ilvl w:val="0"/>
                <w:numId w:val="0"/>
              </w:numPr>
              <w:ind w:left="432" w:hanging="432"/>
            </w:pPr>
            <w:bookmarkStart w:id="1" w:name="_Toc456705025"/>
            <w:bookmarkStart w:id="2" w:name="_Toc456956822"/>
            <w:bookmarkStart w:id="3" w:name="_Toc485281187"/>
            <w:r w:rsidRPr="008D1FE7">
              <w:lastRenderedPageBreak/>
              <w:t>Instructions to Tenderers:</w:t>
            </w:r>
            <w:bookmarkEnd w:id="1"/>
            <w:bookmarkEnd w:id="2"/>
            <w:bookmarkEnd w:id="3"/>
          </w:p>
          <w:p w14:paraId="75D5E190" w14:textId="2031F281" w:rsidR="00371C02" w:rsidRPr="00065A62" w:rsidRDefault="00371C02" w:rsidP="000939B5">
            <w:pPr>
              <w:spacing w:after="240"/>
              <w:outlineLvl w:val="1"/>
            </w:pPr>
            <w:r>
              <w:br/>
            </w:r>
            <w:r w:rsidR="262DF0F8" w:rsidRPr="262DF0F8">
              <w:rPr>
                <w:rFonts w:ascii="Arial" w:eastAsia="Arial" w:hAnsi="Arial" w:cs="Arial"/>
              </w:rPr>
              <w:t xml:space="preserve">The Tenderer is required to review this document carefully and state whether the Tenderer complies with the requirements /provisions of this document in the Compliance Matrix. In doing so, please take note of the categorisation of the requirements, cf. Clause 9 of the Tender Conditions.  </w:t>
            </w:r>
          </w:p>
        </w:tc>
      </w:tr>
    </w:tbl>
    <w:p w14:paraId="17679E08" w14:textId="77777777" w:rsidR="003A426A" w:rsidRDefault="003A426A" w:rsidP="002A611A">
      <w:pPr>
        <w:pStyle w:val="BodyText"/>
        <w:widowControl w:val="0"/>
        <w:shd w:val="clear" w:color="auto" w:fill="FFFFFF"/>
        <w:suppressAutoHyphens/>
        <w:rPr>
          <w:b/>
        </w:rPr>
      </w:pPr>
    </w:p>
    <w:p w14:paraId="5491D4B8" w14:textId="77777777" w:rsidR="00BE37E2" w:rsidRPr="002E35CD" w:rsidRDefault="003A426A" w:rsidP="006675D8">
      <w:pPr>
        <w:pStyle w:val="Heading1"/>
        <w:numPr>
          <w:ilvl w:val="0"/>
          <w:numId w:val="44"/>
        </w:numPr>
      </w:pPr>
      <w:r>
        <w:br w:type="page"/>
      </w:r>
      <w:bookmarkStart w:id="4" w:name="_Toc485281188"/>
      <w:bookmarkStart w:id="5" w:name="_Toc309984660"/>
      <w:bookmarkStart w:id="6" w:name="_Toc289672507"/>
      <w:bookmarkStart w:id="7" w:name="_Toc289359142"/>
      <w:bookmarkStart w:id="8" w:name="_Toc289166958"/>
      <w:bookmarkStart w:id="9" w:name="_Toc274221788"/>
      <w:bookmarkStart w:id="10" w:name="_Toc317948270"/>
      <w:bookmarkStart w:id="11" w:name="_Toc456705026"/>
      <w:r w:rsidR="005D4596">
        <w:lastRenderedPageBreak/>
        <w:t>Banedanmark</w:t>
      </w:r>
      <w:r w:rsidR="00DB3536" w:rsidRPr="002E35CD">
        <w:t xml:space="preserve"> interfaces</w:t>
      </w:r>
      <w:bookmarkEnd w:id="4"/>
    </w:p>
    <w:p w14:paraId="36C4E54D" w14:textId="6FBC292C" w:rsidR="00DB3536" w:rsidRPr="00E007DE" w:rsidRDefault="262DF0F8" w:rsidP="262DF0F8">
      <w:pPr>
        <w:pStyle w:val="BodyText"/>
        <w:widowControl w:val="0"/>
        <w:shd w:val="clear" w:color="auto" w:fill="FFFFFF" w:themeFill="background1"/>
        <w:suppressAutoHyphens/>
      </w:pPr>
      <w:r>
        <w:t xml:space="preserve">This document provides information on the interfaces between the Locomotives and infrastructure in Denmark.  It also includes infrastructure in depots which is DSB’s responsibility. Further information on the Banedanmark Infrastructure can be found in the Attachment RS-A-7 (Banedanmark Network Statement </w:t>
      </w:r>
      <w:del w:id="12" w:author="Author">
        <w:r>
          <w:delText>2017</w:delText>
        </w:r>
      </w:del>
      <w:ins w:id="13" w:author="Author">
        <w:r>
          <w:t>201</w:t>
        </w:r>
        <w:r w:rsidR="007934D2">
          <w:t>8</w:t>
        </w:r>
      </w:ins>
      <w:r>
        <w:t>). The locomotives are required to operate on the infrastructure of Banedanmark and DSB without operational limitations.</w:t>
      </w:r>
    </w:p>
    <w:p w14:paraId="74604D14" w14:textId="77777777" w:rsidR="005D4596" w:rsidRDefault="262DF0F8" w:rsidP="262DF0F8">
      <w:pPr>
        <w:pStyle w:val="BodyText"/>
        <w:widowControl w:val="0"/>
        <w:shd w:val="clear" w:color="auto" w:fill="FFFFFF" w:themeFill="background1"/>
        <w:suppressAutoHyphens/>
      </w:pPr>
      <w:r>
        <w:t>Please note that this does not define infrastructure in other countries which may be more restrictive.  It is the Supplier’s responsibility to ascertain and comply with applicable requirements.</w:t>
      </w:r>
    </w:p>
    <w:p w14:paraId="12033D67" w14:textId="77777777" w:rsidR="00E96467" w:rsidRDefault="262DF0F8" w:rsidP="262DF0F8">
      <w:pPr>
        <w:pStyle w:val="BodyText"/>
        <w:widowControl w:val="0"/>
        <w:shd w:val="clear" w:color="auto" w:fill="FFFFFF" w:themeFill="background1"/>
        <w:suppressAutoHyphens/>
      </w:pPr>
      <w:r>
        <w:t>The Supplier is responsible for ensuring that their Locomotives shall be able to interface with the infrastructure in Denmark without restricting existing operational capabilities. (496)</w:t>
      </w:r>
      <w:r w:rsidRPr="262DF0F8">
        <w:rPr>
          <w:i/>
          <w:iCs/>
        </w:rPr>
        <w:t xml:space="preserve"> </w:t>
      </w:r>
    </w:p>
    <w:p w14:paraId="476B6A53" w14:textId="77777777" w:rsidR="00741494" w:rsidRPr="002E35CD" w:rsidRDefault="00741494" w:rsidP="006675D8">
      <w:pPr>
        <w:pStyle w:val="Heading1"/>
      </w:pPr>
      <w:bookmarkStart w:id="14" w:name="_Toc460171213"/>
      <w:bookmarkStart w:id="15" w:name="_Toc460171248"/>
      <w:bookmarkStart w:id="16" w:name="_Toc460171216"/>
      <w:bookmarkStart w:id="17" w:name="_Toc460171251"/>
      <w:bookmarkStart w:id="18" w:name="_Toc485281189"/>
      <w:bookmarkEnd w:id="5"/>
      <w:bookmarkEnd w:id="6"/>
      <w:bookmarkEnd w:id="7"/>
      <w:bookmarkEnd w:id="8"/>
      <w:bookmarkEnd w:id="9"/>
      <w:bookmarkEnd w:id="10"/>
      <w:bookmarkEnd w:id="11"/>
      <w:bookmarkEnd w:id="14"/>
      <w:bookmarkEnd w:id="15"/>
      <w:bookmarkEnd w:id="16"/>
      <w:bookmarkEnd w:id="17"/>
      <w:r>
        <w:t>Infrastructure</w:t>
      </w:r>
      <w:bookmarkEnd w:id="18"/>
      <w:r>
        <w:t xml:space="preserve"> </w:t>
      </w:r>
    </w:p>
    <w:p w14:paraId="2597550B" w14:textId="77777777" w:rsidR="00DB3536" w:rsidRPr="002E35CD" w:rsidRDefault="262DF0F8" w:rsidP="006675D8">
      <w:pPr>
        <w:pStyle w:val="Heading2"/>
      </w:pPr>
      <w:r>
        <w:t>Track gauge</w:t>
      </w:r>
    </w:p>
    <w:p w14:paraId="53D32251" w14:textId="77777777" w:rsidR="00E96467" w:rsidRDefault="262DF0F8" w:rsidP="008D1FE7">
      <w:pPr>
        <w:pStyle w:val="Heading3"/>
      </w:pPr>
      <w:r>
        <w:t>The infrastructure has a track gauge of 1435 mm. (91)</w:t>
      </w:r>
    </w:p>
    <w:p w14:paraId="23590E24" w14:textId="77777777" w:rsidR="00E96467" w:rsidRPr="002E35CD" w:rsidRDefault="262DF0F8" w:rsidP="006675D8">
      <w:pPr>
        <w:pStyle w:val="Heading2"/>
      </w:pPr>
      <w:r>
        <w:t>Structure gauge</w:t>
      </w:r>
    </w:p>
    <w:p w14:paraId="54A52723" w14:textId="77777777" w:rsidR="003B3ACF" w:rsidRDefault="262DF0F8" w:rsidP="008D1FE7">
      <w:pPr>
        <w:pStyle w:val="Heading3"/>
      </w:pPr>
      <w:r>
        <w:t>The maximum structure gauge is detailed in Appendix A. (357)</w:t>
      </w:r>
    </w:p>
    <w:p w14:paraId="0C478CDE" w14:textId="20847E76" w:rsidR="00F949D1" w:rsidRDefault="262DF0F8" w:rsidP="008D1FE7">
      <w:pPr>
        <w:pStyle w:val="Heading3"/>
      </w:pPr>
      <w:r>
        <w:t>The structure gauge may be more restrictive in countries other than Denmark, eg Germany</w:t>
      </w:r>
      <w:del w:id="19" w:author="Author">
        <w:r>
          <w:delText>, Sweden</w:delText>
        </w:r>
      </w:del>
      <w:r>
        <w:t>.</w:t>
      </w:r>
    </w:p>
    <w:p w14:paraId="24F6C957" w14:textId="57C44FB4" w:rsidR="00A37BCD" w:rsidRDefault="262DF0F8" w:rsidP="008D1FE7">
      <w:pPr>
        <w:pStyle w:val="Heading3"/>
      </w:pPr>
      <w:r>
        <w:t>The Locomotives shall be able to operate in Denmark</w:t>
      </w:r>
      <w:del w:id="20" w:author="Author">
        <w:r>
          <w:delText>,</w:delText>
        </w:r>
      </w:del>
      <w:ins w:id="21" w:author="Author">
        <w:r w:rsidR="007934D2">
          <w:t xml:space="preserve"> and</w:t>
        </w:r>
      </w:ins>
      <w:r>
        <w:t xml:space="preserve"> Germany </w:t>
      </w:r>
      <w:del w:id="22" w:author="Author">
        <w:r>
          <w:delText xml:space="preserve">and Sweden </w:delText>
        </w:r>
      </w:del>
      <w:r>
        <w:t>without modification.  It is recognised that it will require a changeover between equipment needed to operate in different countries but this shall be automatic up to line speed. (107a)</w:t>
      </w:r>
    </w:p>
    <w:p w14:paraId="24CE4AA8" w14:textId="77777777" w:rsidR="003B3ACF" w:rsidRPr="002E35CD" w:rsidRDefault="262DF0F8" w:rsidP="006675D8">
      <w:pPr>
        <w:pStyle w:val="Heading2"/>
      </w:pPr>
      <w:r>
        <w:t>Operational Routes</w:t>
      </w:r>
    </w:p>
    <w:p w14:paraId="6929229F" w14:textId="77777777" w:rsidR="003B3ACF" w:rsidRDefault="262DF0F8" w:rsidP="008D1FE7">
      <w:pPr>
        <w:pStyle w:val="Heading3"/>
      </w:pPr>
      <w:r>
        <w:t>The Operational Routes are detailed in Attachment RS-A-5 (Operational Concept). (100 &amp; 269)</w:t>
      </w:r>
    </w:p>
    <w:p w14:paraId="6C4C284D" w14:textId="77777777" w:rsidR="003B3ACF" w:rsidRPr="002E35CD" w:rsidRDefault="262DF0F8" w:rsidP="006675D8">
      <w:pPr>
        <w:pStyle w:val="Heading2"/>
      </w:pPr>
      <w:r>
        <w:t xml:space="preserve">Axle load </w:t>
      </w:r>
    </w:p>
    <w:p w14:paraId="256A4E91" w14:textId="77777777" w:rsidR="003B3ACF" w:rsidRDefault="262DF0F8" w:rsidP="008D1FE7">
      <w:pPr>
        <w:pStyle w:val="Heading3"/>
      </w:pPr>
      <w:r>
        <w:t>The maximum axle loads for the Operational Routes in Denmark are detailed in Appendix B. (92)</w:t>
      </w:r>
    </w:p>
    <w:p w14:paraId="5356284F" w14:textId="77777777" w:rsidR="003B3ACF" w:rsidRPr="002E35CD" w:rsidRDefault="262DF0F8" w:rsidP="006675D8">
      <w:pPr>
        <w:pStyle w:val="Heading2"/>
      </w:pPr>
      <w:r>
        <w:t>Axle spacing</w:t>
      </w:r>
    </w:p>
    <w:p w14:paraId="26A2F054" w14:textId="77777777" w:rsidR="003B3ACF" w:rsidRDefault="262DF0F8" w:rsidP="008D1FE7">
      <w:pPr>
        <w:pStyle w:val="Heading3"/>
      </w:pPr>
      <w:r>
        <w:t>The maximum axle spacing (meter load) for the Operational Routes in Denmark are detailed in Appendix C.</w:t>
      </w:r>
    </w:p>
    <w:p w14:paraId="50D33A1A" w14:textId="77777777" w:rsidR="00F949D1" w:rsidRPr="002E35CD" w:rsidRDefault="262DF0F8" w:rsidP="006675D8">
      <w:pPr>
        <w:pStyle w:val="Heading2"/>
      </w:pPr>
      <w:r>
        <w:t>Curvature</w:t>
      </w:r>
    </w:p>
    <w:p w14:paraId="2AB5B680" w14:textId="1085D978" w:rsidR="00F949D1" w:rsidRDefault="262DF0F8" w:rsidP="008D1FE7">
      <w:pPr>
        <w:pStyle w:val="Heading3"/>
      </w:pPr>
      <w:r>
        <w:t xml:space="preserve">The minimum horizontal curvature is 80 m radius on DSB infrastructure. </w:t>
      </w:r>
      <w:r w:rsidR="00B740E6">
        <w:t xml:space="preserve"> The minimum S curve on DSB infrastructure comprises</w:t>
      </w:r>
      <w:r w:rsidR="00656B7F">
        <w:rPr>
          <w:sz w:val="18"/>
          <w:szCs w:val="18"/>
          <w:lang w:val="en-US"/>
        </w:rPr>
        <w:t xml:space="preserve"> curves </w:t>
      </w:r>
      <w:r w:rsidR="00B740E6">
        <w:rPr>
          <w:sz w:val="18"/>
          <w:szCs w:val="18"/>
          <w:lang w:val="en-US"/>
        </w:rPr>
        <w:t xml:space="preserve">of </w:t>
      </w:r>
      <w:r w:rsidR="00656B7F">
        <w:rPr>
          <w:sz w:val="18"/>
          <w:szCs w:val="18"/>
          <w:lang w:val="en-US"/>
        </w:rPr>
        <w:t xml:space="preserve">120 m </w:t>
      </w:r>
      <w:r w:rsidR="00B740E6">
        <w:rPr>
          <w:sz w:val="18"/>
          <w:szCs w:val="18"/>
          <w:lang w:val="en-US"/>
        </w:rPr>
        <w:t xml:space="preserve">radius </w:t>
      </w:r>
      <w:r w:rsidR="00656B7F">
        <w:rPr>
          <w:sz w:val="18"/>
          <w:szCs w:val="18"/>
          <w:lang w:val="en-US"/>
        </w:rPr>
        <w:t>with an</w:t>
      </w:r>
      <w:r w:rsidR="00656B7F" w:rsidRPr="007C55DC">
        <w:rPr>
          <w:sz w:val="18"/>
          <w:szCs w:val="18"/>
          <w:lang w:val="en-US"/>
        </w:rPr>
        <w:t xml:space="preserve"> intermediate </w:t>
      </w:r>
      <w:r w:rsidR="00656B7F">
        <w:rPr>
          <w:sz w:val="18"/>
          <w:szCs w:val="18"/>
          <w:lang w:val="en-US"/>
        </w:rPr>
        <w:t>straight of</w:t>
      </w:r>
      <w:r w:rsidR="00656B7F" w:rsidRPr="007C55DC">
        <w:rPr>
          <w:sz w:val="18"/>
          <w:szCs w:val="18"/>
          <w:lang w:val="en-US"/>
        </w:rPr>
        <w:t xml:space="preserve"> </w:t>
      </w:r>
      <w:r w:rsidR="00656B7F" w:rsidRPr="007C55DC">
        <w:rPr>
          <w:sz w:val="18"/>
          <w:szCs w:val="18"/>
          <w:lang w:val="en-US"/>
        </w:rPr>
        <w:lastRenderedPageBreak/>
        <w:t>10,78 m</w:t>
      </w:r>
      <w:r w:rsidR="00656B7F">
        <w:rPr>
          <w:sz w:val="18"/>
          <w:szCs w:val="18"/>
          <w:lang w:val="en-US"/>
        </w:rPr>
        <w:t xml:space="preserve">. </w:t>
      </w:r>
      <w:r w:rsidR="00B740E6" w:rsidRPr="00E74C58">
        <w:rPr>
          <w:sz w:val="18"/>
          <w:lang w:val="en-US"/>
        </w:rPr>
        <w:t xml:space="preserve"> </w:t>
      </w:r>
      <w:r>
        <w:t>The minimum horizontal curvature is 150 m radius on Banedanmark infrastructure. (201a)</w:t>
      </w:r>
    </w:p>
    <w:p w14:paraId="6A81933A" w14:textId="77777777" w:rsidR="00A37BCD" w:rsidRDefault="262DF0F8" w:rsidP="008D1FE7">
      <w:pPr>
        <w:pStyle w:val="Heading3"/>
      </w:pPr>
      <w:r>
        <w:t>The minimum vertical curvature is 500 m radius. (201b)</w:t>
      </w:r>
    </w:p>
    <w:p w14:paraId="7790C6EE" w14:textId="77777777" w:rsidR="00F949D1" w:rsidRDefault="262DF0F8" w:rsidP="008D1FE7">
      <w:pPr>
        <w:pStyle w:val="Heading3"/>
      </w:pPr>
      <w:r>
        <w:t>The maximum speed limits for the Operational Routes in Denmark are detailed in Appendix D.</w:t>
      </w:r>
    </w:p>
    <w:p w14:paraId="14033FFC" w14:textId="77777777" w:rsidR="00616E46" w:rsidRPr="006675D8" w:rsidRDefault="262DF0F8" w:rsidP="006675D8">
      <w:pPr>
        <w:pStyle w:val="Heading2"/>
      </w:pPr>
      <w:r>
        <w:t>Cant deficiency</w:t>
      </w:r>
    </w:p>
    <w:p w14:paraId="2B0778B6" w14:textId="77777777" w:rsidR="00616E46" w:rsidRDefault="262DF0F8" w:rsidP="008D1FE7">
      <w:pPr>
        <w:pStyle w:val="Heading3"/>
      </w:pPr>
      <w:r>
        <w:t>The maximum cant deficiency is 153 mm. (980)</w:t>
      </w:r>
    </w:p>
    <w:p w14:paraId="1F96CAE6" w14:textId="77777777" w:rsidR="00616E46" w:rsidRPr="002E35CD" w:rsidRDefault="262DF0F8" w:rsidP="006675D8">
      <w:pPr>
        <w:pStyle w:val="Heading2"/>
      </w:pPr>
      <w:r>
        <w:t>Maximum gradient</w:t>
      </w:r>
    </w:p>
    <w:p w14:paraId="6313E318" w14:textId="77777777" w:rsidR="00A33A36" w:rsidRDefault="262DF0F8" w:rsidP="008D1FE7">
      <w:pPr>
        <w:pStyle w:val="Heading3"/>
      </w:pPr>
      <w:r>
        <w:t>The maximum gradient for train operation and rescue is 35 promille. (93)</w:t>
      </w:r>
    </w:p>
    <w:p w14:paraId="29285790" w14:textId="77777777" w:rsidR="00741494" w:rsidRPr="002E35CD" w:rsidRDefault="00741494" w:rsidP="006675D8">
      <w:pPr>
        <w:pStyle w:val="Heading1"/>
      </w:pPr>
      <w:bookmarkStart w:id="23" w:name="_Toc485281190"/>
      <w:r w:rsidRPr="006675D8">
        <w:t>Electrification</w:t>
      </w:r>
      <w:bookmarkEnd w:id="23"/>
    </w:p>
    <w:p w14:paraId="3EAC7789" w14:textId="77777777" w:rsidR="00741494" w:rsidRPr="002E35CD" w:rsidRDefault="262DF0F8" w:rsidP="006675D8">
      <w:pPr>
        <w:pStyle w:val="Heading2"/>
      </w:pPr>
      <w:r>
        <w:t>Overhead power supply</w:t>
      </w:r>
    </w:p>
    <w:p w14:paraId="6C327CF3" w14:textId="77777777" w:rsidR="00741494" w:rsidRDefault="262DF0F8" w:rsidP="008D1FE7">
      <w:pPr>
        <w:pStyle w:val="Heading3"/>
      </w:pPr>
      <w:r>
        <w:t>Denmark provides a 25 kV AC 50 Hz overhead power supply.</w:t>
      </w:r>
    </w:p>
    <w:p w14:paraId="426EE736" w14:textId="77777777" w:rsidR="00741494" w:rsidRDefault="262DF0F8" w:rsidP="008D1FE7">
      <w:pPr>
        <w:pStyle w:val="Heading3"/>
      </w:pPr>
      <w:r>
        <w:t>The characteristics of existing (pre-TSI) overhead power supply are detailed in Appendix E.  Please note that minimum contact wire height for Fl60 electrification is 4910 mm above rail level whereas Appendix E incorrectly defines it as 4920 mm. (1066)</w:t>
      </w:r>
    </w:p>
    <w:p w14:paraId="64029FDD" w14:textId="213280FD" w:rsidR="00741494" w:rsidRDefault="262DF0F8" w:rsidP="008D1FE7">
      <w:pPr>
        <w:pStyle w:val="Heading3"/>
      </w:pPr>
      <w:r>
        <w:t>Germany</w:t>
      </w:r>
      <w:del w:id="24" w:author="Author">
        <w:r>
          <w:delText xml:space="preserve"> and Sweden</w:delText>
        </w:r>
      </w:del>
      <w:r>
        <w:t xml:space="preserve"> provide a 15 kV AC 16 2/3 Hz overhead power supply. (103)</w:t>
      </w:r>
    </w:p>
    <w:p w14:paraId="38263D69" w14:textId="3475B878" w:rsidR="00806D4D" w:rsidRDefault="262DF0F8" w:rsidP="008D1FE7">
      <w:pPr>
        <w:pStyle w:val="Heading3"/>
      </w:pPr>
      <w:r>
        <w:t>A voltage changeover system is required to avoid any delays when crossing borders. (107b)</w:t>
      </w:r>
      <w:r w:rsidR="00D136E8">
        <w:t xml:space="preserve">  Please note that the changeover for overhead power supply may be located in a different position to the changeover for train control.</w:t>
      </w:r>
    </w:p>
    <w:p w14:paraId="1CB3CCEB" w14:textId="77777777" w:rsidR="00741494" w:rsidRPr="002E35CD" w:rsidRDefault="262DF0F8" w:rsidP="006675D8">
      <w:pPr>
        <w:pStyle w:val="Heading2"/>
      </w:pPr>
      <w:r>
        <w:t>Track magnets</w:t>
      </w:r>
    </w:p>
    <w:p w14:paraId="608DFE38" w14:textId="77777777" w:rsidR="00AE7DED" w:rsidRPr="00AE7DED" w:rsidRDefault="262DF0F8" w:rsidP="008D1FE7">
      <w:pPr>
        <w:pStyle w:val="Heading3"/>
      </w:pPr>
      <w:r>
        <w:t>Denmark uses track magnets to identify the location of neutral sections.  Details of these track magnets are in Appendix G.  The Great Belt tunnel (Storebælt) includes infrastructure magnets with opposite polarity for controlling tractive effort on EA locomotives. This information is subject to confirmation by Banedanmark.  (322a)</w:t>
      </w:r>
    </w:p>
    <w:p w14:paraId="498E6821" w14:textId="0FCF6912" w:rsidR="00616E46" w:rsidRDefault="262DF0F8" w:rsidP="008D1FE7">
      <w:pPr>
        <w:pStyle w:val="Heading3"/>
      </w:pPr>
      <w:r>
        <w:t xml:space="preserve">The Banedanmark Signalling Programme </w:t>
      </w:r>
      <w:del w:id="25" w:author="Author">
        <w:r>
          <w:delText>also plans</w:delText>
        </w:r>
      </w:del>
      <w:ins w:id="26" w:author="Author">
        <w:r w:rsidR="0081449C">
          <w:t>will</w:t>
        </w:r>
        <w:r w:rsidR="00BC1D8A">
          <w:t xml:space="preserve"> </w:t>
        </w:r>
        <w:r w:rsidR="0081449C">
          <w:t>include</w:t>
        </w:r>
        <w:r>
          <w:t xml:space="preserve"> </w:t>
        </w:r>
        <w:r w:rsidR="0081449C">
          <w:t>a function in the ETCS</w:t>
        </w:r>
      </w:ins>
      <w:r w:rsidR="0081449C">
        <w:t xml:space="preserve"> </w:t>
      </w:r>
      <w:r>
        <w:t>t</w:t>
      </w:r>
      <w:r w:rsidR="0081449C">
        <w:t>o</w:t>
      </w:r>
      <w:r>
        <w:t xml:space="preserve"> </w:t>
      </w:r>
      <w:del w:id="27" w:author="Author">
        <w:r>
          <w:delText xml:space="preserve">install infrastructure balises that </w:delText>
        </w:r>
      </w:del>
      <w:r>
        <w:t xml:space="preserve">perform a similar role and are </w:t>
      </w:r>
      <w:del w:id="28" w:author="Author">
        <w:r>
          <w:delText>detected by</w:delText>
        </w:r>
      </w:del>
      <w:ins w:id="29" w:author="Author">
        <w:r w:rsidR="0081449C">
          <w:t>transmitted to</w:t>
        </w:r>
        <w:r>
          <w:t xml:space="preserve"> the </w:t>
        </w:r>
        <w:r w:rsidR="0081449C">
          <w:t>EVC in</w:t>
        </w:r>
      </w:ins>
      <w:r w:rsidR="0081449C">
        <w:t xml:space="preserve"> the </w:t>
      </w:r>
      <w:r>
        <w:t xml:space="preserve">active cab. </w:t>
      </w:r>
      <w:del w:id="30" w:author="Author">
        <w:r>
          <w:delText>This</w:delText>
        </w:r>
      </w:del>
      <w:ins w:id="31" w:author="Author">
        <w:r>
          <w:t xml:space="preserve"> </w:t>
        </w:r>
        <w:r w:rsidR="00AC38EC">
          <w:t>Detailed</w:t>
        </w:r>
      </w:ins>
      <w:r w:rsidR="00AC38EC">
        <w:t xml:space="preserve"> </w:t>
      </w:r>
      <w:r>
        <w:t xml:space="preserve">information </w:t>
      </w:r>
      <w:del w:id="32" w:author="Author">
        <w:r>
          <w:delText>is subject</w:delText>
        </w:r>
      </w:del>
      <w:ins w:id="33" w:author="Author">
        <w:r w:rsidR="00AC38EC">
          <w:t>ha</w:t>
        </w:r>
        <w:r>
          <w:t xml:space="preserve">s </w:t>
        </w:r>
      </w:ins>
      <w:r>
        <w:t xml:space="preserve"> to </w:t>
      </w:r>
      <w:del w:id="34" w:author="Author">
        <w:r>
          <w:delText>confirmation by</w:delText>
        </w:r>
      </w:del>
      <w:ins w:id="35" w:author="Author">
        <w:r w:rsidR="00AC38EC">
          <w:t>be obtained from</w:t>
        </w:r>
      </w:ins>
      <w:r>
        <w:t xml:space="preserve"> Banedanmark.  </w:t>
      </w:r>
    </w:p>
    <w:p w14:paraId="42F84C51" w14:textId="77777777" w:rsidR="00616E46" w:rsidRDefault="262DF0F8" w:rsidP="008D1FE7">
      <w:pPr>
        <w:pStyle w:val="Heading3"/>
      </w:pPr>
      <w:r>
        <w:t>These systems provide information to automatically remove the overhead power supply before the neutral section and reconnect it after passing the neutral section. (322b)</w:t>
      </w:r>
    </w:p>
    <w:p w14:paraId="022EB1F6" w14:textId="3A99C998" w:rsidR="0014493C" w:rsidRDefault="262DF0F8" w:rsidP="008D1FE7">
      <w:pPr>
        <w:pStyle w:val="Heading3"/>
      </w:pPr>
      <w:r>
        <w:t>Maximum energy efficiency is achieved when trains can use either system and only remove/reconnect the overhead power supply when the pantograph passes or is predicted to pass the magnet/balise. (322c &amp; 636)</w:t>
      </w:r>
    </w:p>
    <w:p w14:paraId="38D79D4B" w14:textId="77777777" w:rsidR="0014493C" w:rsidRDefault="0014493C" w:rsidP="0014493C">
      <w:pPr>
        <w:pStyle w:val="Niveau4"/>
        <w:rPr>
          <w:rFonts w:cs="Arial"/>
          <w:szCs w:val="26"/>
          <w:lang w:eastAsia="ko-KR"/>
        </w:rPr>
      </w:pPr>
      <w:r>
        <w:br w:type="page"/>
      </w:r>
    </w:p>
    <w:p w14:paraId="2D2F528B" w14:textId="77777777" w:rsidR="00A33A36" w:rsidRPr="002E35CD" w:rsidRDefault="00A33A36" w:rsidP="006675D8">
      <w:pPr>
        <w:pStyle w:val="Heading1"/>
      </w:pPr>
      <w:bookmarkStart w:id="36" w:name="_Toc485281191"/>
      <w:r>
        <w:lastRenderedPageBreak/>
        <w:t>Train control</w:t>
      </w:r>
      <w:bookmarkEnd w:id="36"/>
    </w:p>
    <w:p w14:paraId="554C7E74" w14:textId="77777777" w:rsidR="00A33A36" w:rsidRPr="002E35CD" w:rsidRDefault="262DF0F8" w:rsidP="006675D8">
      <w:pPr>
        <w:pStyle w:val="Heading2"/>
      </w:pPr>
      <w:r>
        <w:t>Radio Communication</w:t>
      </w:r>
    </w:p>
    <w:p w14:paraId="4F6951DB" w14:textId="1D0D0466" w:rsidR="00A33A36" w:rsidRDefault="262DF0F8" w:rsidP="008D1FE7">
      <w:pPr>
        <w:pStyle w:val="Heading3"/>
      </w:pPr>
      <w:r>
        <w:t xml:space="preserve">Banedanmark will use GSM-R Baseline 1 radio communication system for train </w:t>
      </w:r>
      <w:r w:rsidR="00C750F0">
        <w:t xml:space="preserve">voice </w:t>
      </w:r>
      <w:r>
        <w:t>communication. (724)</w:t>
      </w:r>
    </w:p>
    <w:p w14:paraId="7F2ECB9E" w14:textId="77777777" w:rsidR="00AB7C7C" w:rsidRPr="002E35CD" w:rsidRDefault="262DF0F8" w:rsidP="006675D8">
      <w:pPr>
        <w:pStyle w:val="Heading2"/>
      </w:pPr>
      <w:r>
        <w:t>Train Control</w:t>
      </w:r>
    </w:p>
    <w:p w14:paraId="0743112A" w14:textId="4015B0A8" w:rsidR="007C69A9" w:rsidRDefault="262DF0F8" w:rsidP="00E21AD1">
      <w:pPr>
        <w:pStyle w:val="Heading3"/>
      </w:pPr>
      <w:r>
        <w:t xml:space="preserve">Banedanmark will </w:t>
      </w:r>
      <w:r w:rsidR="007C69A9">
        <w:t xml:space="preserve">implement </w:t>
      </w:r>
      <w:r>
        <w:t xml:space="preserve">ETCS level 2 Baseline 3 </w:t>
      </w:r>
      <w:r w:rsidR="007C69A9">
        <w:t>software and hardware for train control :</w:t>
      </w:r>
    </w:p>
    <w:p w14:paraId="128E5C1B" w14:textId="4B9E47DC" w:rsidR="007C69A9" w:rsidRDefault="00714B05" w:rsidP="007C69A9">
      <w:pPr>
        <w:pStyle w:val="Heading4"/>
      </w:pPr>
      <w:r>
        <w:t>Banedanmark requires v</w:t>
      </w:r>
      <w:r w:rsidR="007C69A9">
        <w:t>ersion 3.4.0</w:t>
      </w:r>
      <w:r w:rsidR="00C750F0">
        <w:t xml:space="preserve"> in accordance with Table A 2.2 of 2016/919 CCS TSI </w:t>
      </w:r>
      <w:r w:rsidR="00EF335A">
        <w:t xml:space="preserve">to be installed on the </w:t>
      </w:r>
      <w:r w:rsidR="00C750F0">
        <w:t>L</w:t>
      </w:r>
      <w:r w:rsidR="00EF335A">
        <w:t>ocomotive</w:t>
      </w:r>
      <w:r w:rsidR="007C69A9">
        <w:t>;</w:t>
      </w:r>
      <w:r w:rsidR="00C750F0">
        <w:t xml:space="preserve"> and</w:t>
      </w:r>
    </w:p>
    <w:p w14:paraId="7A702ECD" w14:textId="41950C22" w:rsidR="007C69A9" w:rsidRPr="007C69A9" w:rsidRDefault="00EF335A" w:rsidP="007C69A9">
      <w:pPr>
        <w:pStyle w:val="Niveau4"/>
      </w:pPr>
      <w:r>
        <w:t>The ETCS equipment shall compl</w:t>
      </w:r>
      <w:r w:rsidR="00C750F0">
        <w:t>y</w:t>
      </w:r>
      <w:r>
        <w:t xml:space="preserve"> with </w:t>
      </w:r>
      <w:r w:rsidR="007C69A9">
        <w:t>NNTR Bekendtgørelse 1465</w:t>
      </w:r>
      <w:r w:rsidR="00C750F0">
        <w:t>.</w:t>
      </w:r>
    </w:p>
    <w:p w14:paraId="2A4B035E" w14:textId="22FE8685" w:rsidR="00AB7C7C" w:rsidRDefault="262DF0F8" w:rsidP="008D1FE7">
      <w:pPr>
        <w:pStyle w:val="Heading3"/>
      </w:pPr>
      <w:r>
        <w:t xml:space="preserve">There will also be areas of Banedanmark infrastructure that retain Zugbeeinflussungssystem (ZUB) 123 system for train control.  Trains </w:t>
      </w:r>
      <w:del w:id="37" w:author="Author">
        <w:r>
          <w:delText>will</w:delText>
        </w:r>
      </w:del>
      <w:ins w:id="38" w:author="Author">
        <w:r w:rsidR="00131F6E">
          <w:t>sha</w:t>
        </w:r>
        <w:r>
          <w:t>ll</w:t>
        </w:r>
      </w:ins>
      <w:r>
        <w:t xml:space="preserve"> be fitted with STM DK hardware and software to allow the ETCS system to operate with this train control system. (217)</w:t>
      </w:r>
    </w:p>
    <w:p w14:paraId="197B71E3" w14:textId="77777777" w:rsidR="00806D4D" w:rsidRDefault="262DF0F8" w:rsidP="008D1FE7">
      <w:pPr>
        <w:pStyle w:val="Heading3"/>
        <w:rPr>
          <w:del w:id="39" w:author="Author"/>
        </w:rPr>
      </w:pPr>
      <w:del w:id="40" w:author="Author">
        <w:r>
          <w:delText>Space and power supply provision is required for the potential fitment of train control and changeover equipment to allow operation in Sweden and Germany. (107c)</w:delText>
        </w:r>
      </w:del>
    </w:p>
    <w:p w14:paraId="36A84335" w14:textId="3F35ED91" w:rsidR="00806D4D" w:rsidRDefault="262DF0F8" w:rsidP="008D1FE7">
      <w:pPr>
        <w:pStyle w:val="Heading3"/>
      </w:pPr>
      <w:r>
        <w:t>Any cross border operation will require train control changeover equipment to avoid any delays. (107d)</w:t>
      </w:r>
      <w:r w:rsidR="00D136E8">
        <w:t xml:space="preserve">  Please refer to 3.1.4 regarding the positioning of changeover equipment.</w:t>
      </w:r>
    </w:p>
    <w:p w14:paraId="7FBF1404" w14:textId="77777777" w:rsidR="00AB7C7C" w:rsidRPr="00AB7C7C" w:rsidRDefault="262DF0F8" w:rsidP="008D1FE7">
      <w:pPr>
        <w:pStyle w:val="Heading3"/>
      </w:pPr>
      <w:r>
        <w:t>The Operational Routes in Denmark include both track circuit, axle counter and loop train detection systems as detailed in 2014 LOC &amp; PAS TSI §4.2.3.3.1. (154)</w:t>
      </w:r>
    </w:p>
    <w:p w14:paraId="1D37C0E6" w14:textId="77777777" w:rsidR="002A611A" w:rsidRDefault="00666082" w:rsidP="006C0946">
      <w:pPr>
        <w:pStyle w:val="Niveau3"/>
        <w:numPr>
          <w:ilvl w:val="2"/>
          <w:numId w:val="0"/>
        </w:numPr>
        <w:jc w:val="center"/>
      </w:pPr>
      <w:r w:rsidRPr="262DF0F8">
        <w:rPr>
          <w:b/>
        </w:rPr>
        <w:br w:type="page"/>
      </w:r>
      <w:r w:rsidR="262DF0F8">
        <w:lastRenderedPageBreak/>
        <w:t>Appendix A</w:t>
      </w:r>
    </w:p>
    <w:p w14:paraId="2DF40D95" w14:textId="77777777" w:rsidR="00F00BD3" w:rsidRDefault="00F00BD3" w:rsidP="00F00BD3">
      <w:pPr>
        <w:jc w:val="center"/>
      </w:pPr>
    </w:p>
    <w:p w14:paraId="570EA937" w14:textId="77777777" w:rsidR="00F00BD3" w:rsidRDefault="262DF0F8" w:rsidP="00F00BD3">
      <w:pPr>
        <w:jc w:val="center"/>
      </w:pPr>
      <w:r>
        <w:t>Banedanmark’s reference line for rolling stock</w:t>
      </w:r>
    </w:p>
    <w:p w14:paraId="572B2F5E" w14:textId="77777777" w:rsidR="00FF6197" w:rsidRDefault="00FF6197" w:rsidP="00F00BD3">
      <w:pPr>
        <w:jc w:val="center"/>
      </w:pPr>
    </w:p>
    <w:p w14:paraId="0CCA5224" w14:textId="77777777" w:rsidR="00861ED8" w:rsidRDefault="00861ED8" w:rsidP="00F00BD3">
      <w:pPr>
        <w:jc w:val="center"/>
      </w:pPr>
    </w:p>
    <w:p w14:paraId="7CFE539D" w14:textId="17C30965" w:rsidR="00CE75EB" w:rsidRDefault="00CE75EB" w:rsidP="00F00BD3">
      <w:pPr>
        <w:jc w:val="center"/>
      </w:pPr>
    </w:p>
    <w:p w14:paraId="0BA4971E" w14:textId="304C2A87" w:rsidR="003B3ACF" w:rsidRDefault="00FF6197" w:rsidP="00F00BD3">
      <w:pPr>
        <w:jc w:val="center"/>
      </w:pPr>
      <w:r w:rsidRPr="000D65A1">
        <w:rPr>
          <w:noProof/>
          <w:lang w:val="da-DK"/>
        </w:rPr>
        <w:drawing>
          <wp:anchor distT="0" distB="0" distL="114300" distR="114300" simplePos="0" relativeHeight="251658240" behindDoc="0" locked="0" layoutInCell="1" allowOverlap="0" wp14:anchorId="197365FF" wp14:editId="65891659">
            <wp:simplePos x="0" y="0"/>
            <wp:positionH relativeFrom="column">
              <wp:posOffset>443865</wp:posOffset>
            </wp:positionH>
            <wp:positionV relativeFrom="paragraph">
              <wp:posOffset>-299720</wp:posOffset>
            </wp:positionV>
            <wp:extent cx="4265295" cy="5961380"/>
            <wp:effectExtent l="0" t="0" r="40005" b="20320"/>
            <wp:wrapTopAndBottom/>
            <wp:docPr id="1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65295" cy="5961380"/>
                    </a:xfrm>
                    <a:prstGeom prst="rect">
                      <a:avLst/>
                    </a:prstGeom>
                    <a:noFill/>
                    <a:ln>
                      <a:noFill/>
                    </a:ln>
                    <a:effectLst>
                      <a:outerShdw dist="28398" dir="1593903" algn="ctr" rotWithShape="0">
                        <a:srgbClr val="808080"/>
                      </a:outerShdw>
                    </a:effectLst>
                  </pic:spPr>
                </pic:pic>
              </a:graphicData>
            </a:graphic>
            <wp14:sizeRelH relativeFrom="margin">
              <wp14:pctWidth>0</wp14:pctWidth>
            </wp14:sizeRelH>
            <wp14:sizeRelV relativeFrom="margin">
              <wp14:pctHeight>0</wp14:pctHeight>
            </wp14:sizeRelV>
          </wp:anchor>
        </w:drawing>
      </w:r>
      <w:r w:rsidR="003B3ACF">
        <w:br w:type="page"/>
      </w:r>
      <w:r w:rsidR="262DF0F8">
        <w:lastRenderedPageBreak/>
        <w:t>Appendix B</w:t>
      </w:r>
    </w:p>
    <w:p w14:paraId="10CFA07A" w14:textId="77777777" w:rsidR="00F949D1" w:rsidRDefault="00F949D1" w:rsidP="00F00BD3">
      <w:pPr>
        <w:jc w:val="center"/>
      </w:pPr>
    </w:p>
    <w:p w14:paraId="0B544E56" w14:textId="77777777" w:rsidR="00F949D1" w:rsidRDefault="262DF0F8" w:rsidP="00F949D1">
      <w:pPr>
        <w:jc w:val="center"/>
        <w:rPr>
          <w:bCs/>
        </w:rPr>
      </w:pPr>
      <w:r>
        <w:t>Banedanmark guideline overview of maximum axle load</w:t>
      </w:r>
    </w:p>
    <w:p w14:paraId="1FD6D719" w14:textId="77777777" w:rsidR="00861ED8" w:rsidRPr="00861ED8" w:rsidRDefault="00861ED8" w:rsidP="00861ED8">
      <w:pPr>
        <w:jc w:val="center"/>
        <w:rPr>
          <w:bCs/>
        </w:rPr>
      </w:pPr>
    </w:p>
    <w:p w14:paraId="408E94BC" w14:textId="6DEEEA19" w:rsidR="00A94CF2" w:rsidRDefault="00A94CF2" w:rsidP="00F949D1">
      <w:pPr>
        <w:jc w:val="center"/>
        <w:rPr>
          <w:bCs/>
          <w:highlight w:val="yellow"/>
        </w:rPr>
      </w:pPr>
      <w:r w:rsidRPr="00861ED8" w:rsidDel="00A94CF2">
        <w:rPr>
          <w:bCs/>
          <w:highlight w:val="yellow"/>
        </w:rPr>
        <w:t xml:space="preserve"> </w:t>
      </w:r>
    </w:p>
    <w:p w14:paraId="54C9822E" w14:textId="0197A018" w:rsidR="00F949D1" w:rsidRDefault="00FF6197" w:rsidP="00F949D1">
      <w:pPr>
        <w:jc w:val="center"/>
      </w:pPr>
      <w:bookmarkStart w:id="41" w:name="RANGE!A1:B522"/>
      <w:bookmarkEnd w:id="41"/>
      <w:r w:rsidRPr="000D65A1">
        <w:rPr>
          <w:noProof/>
          <w:lang w:val="da-DK"/>
        </w:rPr>
        <w:drawing>
          <wp:anchor distT="0" distB="0" distL="114300" distR="114300" simplePos="0" relativeHeight="251659264" behindDoc="0" locked="0" layoutInCell="1" allowOverlap="0" wp14:anchorId="3F0305ED" wp14:editId="7BFD98A7">
            <wp:simplePos x="0" y="0"/>
            <wp:positionH relativeFrom="column">
              <wp:posOffset>408305</wp:posOffset>
            </wp:positionH>
            <wp:positionV relativeFrom="paragraph">
              <wp:posOffset>-158750</wp:posOffset>
            </wp:positionV>
            <wp:extent cx="4344670" cy="6150610"/>
            <wp:effectExtent l="0" t="0" r="0" b="2540"/>
            <wp:wrapTopAndBottom/>
            <wp:docPr id="1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44670" cy="6150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9D1">
        <w:br w:type="page"/>
      </w:r>
      <w:r w:rsidR="00F949D1">
        <w:lastRenderedPageBreak/>
        <w:t>Appendix C</w:t>
      </w:r>
    </w:p>
    <w:p w14:paraId="2EEF5A4E" w14:textId="77777777" w:rsidR="00F949D1" w:rsidRDefault="00F949D1" w:rsidP="00F949D1">
      <w:pPr>
        <w:jc w:val="center"/>
      </w:pPr>
    </w:p>
    <w:p w14:paraId="1E4312C3" w14:textId="77777777" w:rsidR="00F949D1" w:rsidRDefault="262DF0F8" w:rsidP="00F949D1">
      <w:pPr>
        <w:jc w:val="center"/>
        <w:rPr>
          <w:bCs/>
        </w:rPr>
      </w:pPr>
      <w:r>
        <w:t>Banedanmark guideline overview of maximum meter load</w:t>
      </w:r>
    </w:p>
    <w:p w14:paraId="66EADD81" w14:textId="77777777" w:rsidR="00861ED8" w:rsidRPr="00861ED8" w:rsidRDefault="00861ED8" w:rsidP="00861ED8">
      <w:pPr>
        <w:jc w:val="center"/>
        <w:rPr>
          <w:bCs/>
        </w:rPr>
      </w:pPr>
    </w:p>
    <w:p w14:paraId="67A0A55D" w14:textId="70C605D3" w:rsidR="00861ED8" w:rsidRPr="00F949D1" w:rsidRDefault="00A94CF2" w:rsidP="00F949D1">
      <w:pPr>
        <w:jc w:val="center"/>
      </w:pPr>
      <w:r w:rsidRPr="00861ED8" w:rsidDel="00A94CF2">
        <w:rPr>
          <w:bCs/>
          <w:highlight w:val="yellow"/>
        </w:rPr>
        <w:t xml:space="preserve"> </w:t>
      </w:r>
    </w:p>
    <w:p w14:paraId="70A28745" w14:textId="77DA57BA" w:rsidR="00F949D1" w:rsidRDefault="00FF6197" w:rsidP="00F949D1">
      <w:pPr>
        <w:jc w:val="center"/>
      </w:pPr>
      <w:r w:rsidRPr="000D65A1">
        <w:rPr>
          <w:noProof/>
          <w:lang w:val="da-DK"/>
        </w:rPr>
        <w:drawing>
          <wp:anchor distT="0" distB="0" distL="114300" distR="114300" simplePos="0" relativeHeight="251660288" behindDoc="0" locked="0" layoutInCell="1" allowOverlap="0" wp14:anchorId="0E8C5E2B" wp14:editId="60322621">
            <wp:simplePos x="0" y="0"/>
            <wp:positionH relativeFrom="column">
              <wp:posOffset>443865</wp:posOffset>
            </wp:positionH>
            <wp:positionV relativeFrom="paragraph">
              <wp:posOffset>302895</wp:posOffset>
            </wp:positionV>
            <wp:extent cx="4374515" cy="6203315"/>
            <wp:effectExtent l="0" t="0" r="6985" b="6985"/>
            <wp:wrapTopAndBottom/>
            <wp:docPr id="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4515" cy="6203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9D1">
        <w:br w:type="page"/>
      </w:r>
      <w:r w:rsidR="262DF0F8">
        <w:lastRenderedPageBreak/>
        <w:t>Appendix D</w:t>
      </w:r>
    </w:p>
    <w:p w14:paraId="54214F74" w14:textId="77777777" w:rsidR="00F949D1" w:rsidRDefault="00F949D1" w:rsidP="00F949D1">
      <w:pPr>
        <w:jc w:val="center"/>
      </w:pPr>
    </w:p>
    <w:p w14:paraId="0842FC6C" w14:textId="77777777" w:rsidR="006675D8" w:rsidRDefault="262DF0F8" w:rsidP="00F949D1">
      <w:pPr>
        <w:jc w:val="center"/>
        <w:rPr>
          <w:bCs/>
        </w:rPr>
      </w:pPr>
      <w:r>
        <w:t>Banedanmark maximum line speeds</w:t>
      </w:r>
    </w:p>
    <w:p w14:paraId="44404C6F" w14:textId="2909A41C" w:rsidR="00861ED8" w:rsidRPr="00F949D1" w:rsidRDefault="00861ED8" w:rsidP="00F949D1">
      <w:pPr>
        <w:jc w:val="center"/>
      </w:pPr>
    </w:p>
    <w:p w14:paraId="2953DBFC" w14:textId="71E984F6" w:rsidR="00741494" w:rsidRDefault="00FF6197" w:rsidP="00741494">
      <w:pPr>
        <w:jc w:val="center"/>
      </w:pPr>
      <w:r w:rsidRPr="000D65A1">
        <w:rPr>
          <w:noProof/>
          <w:lang w:val="da-DK"/>
        </w:rPr>
        <w:drawing>
          <wp:anchor distT="0" distB="0" distL="114300" distR="114300" simplePos="0" relativeHeight="251661312" behindDoc="0" locked="0" layoutInCell="1" allowOverlap="0" wp14:anchorId="7EED9E65" wp14:editId="7D6D0748">
            <wp:simplePos x="0" y="0"/>
            <wp:positionH relativeFrom="column">
              <wp:posOffset>372745</wp:posOffset>
            </wp:positionH>
            <wp:positionV relativeFrom="paragraph">
              <wp:posOffset>551815</wp:posOffset>
            </wp:positionV>
            <wp:extent cx="4344035" cy="6076950"/>
            <wp:effectExtent l="0" t="0" r="0" b="0"/>
            <wp:wrapTopAndBottom/>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44035" cy="607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9D1">
        <w:br w:type="page"/>
      </w:r>
      <w:r w:rsidR="262DF0F8">
        <w:lastRenderedPageBreak/>
        <w:t>Appendix E</w:t>
      </w:r>
    </w:p>
    <w:p w14:paraId="233B9C9B" w14:textId="77777777" w:rsidR="00741494" w:rsidRDefault="00741494" w:rsidP="00741494">
      <w:pPr>
        <w:jc w:val="center"/>
      </w:pPr>
    </w:p>
    <w:p w14:paraId="2626D5C4" w14:textId="77777777" w:rsidR="00741494" w:rsidRDefault="262DF0F8" w:rsidP="00741494">
      <w:pPr>
        <w:jc w:val="center"/>
        <w:rPr>
          <w:bCs/>
        </w:rPr>
      </w:pPr>
      <w:r>
        <w:t>Banedanmark F160 &amp; F200 Electrification Type Test Certificates</w:t>
      </w:r>
    </w:p>
    <w:p w14:paraId="515671DF" w14:textId="77777777" w:rsidR="00861ED8" w:rsidRDefault="00861ED8" w:rsidP="00741494">
      <w:pPr>
        <w:jc w:val="center"/>
        <w:rPr>
          <w:bCs/>
        </w:rPr>
      </w:pPr>
    </w:p>
    <w:p w14:paraId="0169E83F" w14:textId="77777777" w:rsidR="000F5750" w:rsidRPr="000F5750" w:rsidRDefault="262DF0F8" w:rsidP="000F5750">
      <w:pPr>
        <w:widowControl w:val="0"/>
        <w:spacing w:before="30" w:line="240" w:lineRule="auto"/>
        <w:ind w:left="3248"/>
        <w:rPr>
          <w:rFonts w:ascii="Times New Roman" w:hAnsi="Times New Roman"/>
          <w:sz w:val="40"/>
          <w:szCs w:val="40"/>
          <w:lang w:eastAsia="en-GB" w:bidi="en-GB"/>
        </w:rPr>
      </w:pPr>
      <w:r w:rsidRPr="262DF0F8">
        <w:rPr>
          <w:rFonts w:ascii="Times New Roman,Calibri" w:eastAsia="Times New Roman,Calibri" w:hAnsi="Times New Roman,Calibri" w:cs="Times New Roman,Calibri"/>
          <w:b/>
          <w:bCs/>
          <w:color w:val="484949"/>
          <w:sz w:val="40"/>
          <w:szCs w:val="40"/>
          <w:lang w:eastAsia="en-GB" w:bidi="en-GB"/>
        </w:rPr>
        <w:t>TYPE CERTIFICATE</w:t>
      </w:r>
    </w:p>
    <w:p w14:paraId="2B86EAE1" w14:textId="77777777" w:rsidR="000F5750" w:rsidRPr="000F5750" w:rsidRDefault="262DF0F8" w:rsidP="000F5750">
      <w:pPr>
        <w:widowControl w:val="0"/>
        <w:spacing w:before="283" w:line="240" w:lineRule="auto"/>
        <w:ind w:left="378"/>
        <w:outlineLvl w:val="0"/>
        <w:rPr>
          <w:rFonts w:ascii="Times New Roman" w:hAnsi="Times New Roman"/>
          <w:b/>
          <w:sz w:val="28"/>
          <w:szCs w:val="28"/>
          <w:lang w:eastAsia="en-GB" w:bidi="en-GB"/>
        </w:rPr>
      </w:pPr>
      <w:r w:rsidRPr="262DF0F8">
        <w:rPr>
          <w:rFonts w:ascii="Times New Roman" w:hAnsi="Times New Roman"/>
          <w:b/>
          <w:bCs/>
          <w:color w:val="484949"/>
          <w:sz w:val="28"/>
          <w:szCs w:val="28"/>
          <w:lang w:eastAsia="en-GB" w:bidi="en-GB"/>
        </w:rPr>
        <w:t>BDK type certificate traction current</w:t>
      </w:r>
    </w:p>
    <w:p w14:paraId="5854FABB" w14:textId="77777777" w:rsidR="000F5750" w:rsidRPr="000F5750" w:rsidRDefault="000F5750" w:rsidP="000F5750">
      <w:pPr>
        <w:widowControl w:val="0"/>
        <w:spacing w:line="240" w:lineRule="auto"/>
        <w:rPr>
          <w:rFonts w:ascii="Times New Roman" w:hAnsi="Times New Roman"/>
          <w:sz w:val="28"/>
          <w:szCs w:val="28"/>
          <w:lang w:eastAsia="en-GB" w:bidi="en-GB"/>
        </w:rPr>
      </w:pPr>
    </w:p>
    <w:p w14:paraId="4D45C390" w14:textId="77777777" w:rsidR="000F5750" w:rsidRPr="000F5750" w:rsidRDefault="262DF0F8" w:rsidP="262DF0F8">
      <w:pPr>
        <w:widowControl w:val="0"/>
        <w:numPr>
          <w:ilvl w:val="0"/>
          <w:numId w:val="35"/>
        </w:numPr>
        <w:tabs>
          <w:tab w:val="left" w:pos="723"/>
        </w:tabs>
        <w:spacing w:before="195" w:line="242" w:lineRule="auto"/>
        <w:ind w:right="5190"/>
        <w:outlineLvl w:val="3"/>
        <w:rPr>
          <w:rFonts w:ascii="Times New Roman" w:hAnsi="Times New Roman"/>
          <w:sz w:val="24"/>
          <w:lang w:eastAsia="en-GB" w:bidi="en-GB"/>
        </w:rPr>
      </w:pPr>
      <w:r w:rsidRPr="262DF0F8">
        <w:rPr>
          <w:rFonts w:ascii="Times New Roman" w:hAnsi="Times New Roman"/>
          <w:b/>
          <w:bCs/>
          <w:color w:val="484949"/>
          <w:sz w:val="24"/>
          <w:lang w:eastAsia="en-GB" w:bidi="en-GB"/>
        </w:rPr>
        <w:t>Year/designation/version/revision:</w:t>
      </w:r>
      <w:r w:rsidRPr="262DF0F8">
        <w:rPr>
          <w:rFonts w:ascii="Times New Roman" w:hAnsi="Times New Roman"/>
          <w:color w:val="484949"/>
          <w:sz w:val="24"/>
          <w:lang w:eastAsia="en-GB" w:bidi="en-GB"/>
        </w:rPr>
        <w:t xml:space="preserve"> 2003</w:t>
      </w:r>
      <w:r w:rsidRPr="262DF0F8">
        <w:rPr>
          <w:rFonts w:ascii="Times New Roman" w:hAnsi="Times New Roman"/>
          <w:color w:val="607064"/>
          <w:sz w:val="24"/>
          <w:lang w:eastAsia="en-GB" w:bidi="en-GB"/>
        </w:rPr>
        <w:t>/</w:t>
      </w:r>
      <w:r w:rsidRPr="262DF0F8">
        <w:rPr>
          <w:rFonts w:ascii="Times New Roman" w:hAnsi="Times New Roman"/>
          <w:color w:val="484949"/>
          <w:sz w:val="24"/>
          <w:lang w:eastAsia="en-GB" w:bidi="en-GB"/>
        </w:rPr>
        <w:t>TCZ Fl60St/version 01/revision 02</w:t>
      </w:r>
    </w:p>
    <w:p w14:paraId="44ED08AE" w14:textId="77777777" w:rsidR="000F5750" w:rsidRPr="000F5750" w:rsidRDefault="000F5750" w:rsidP="000F5750">
      <w:pPr>
        <w:widowControl w:val="0"/>
        <w:spacing w:before="2" w:line="240" w:lineRule="auto"/>
        <w:rPr>
          <w:rFonts w:ascii="Times New Roman" w:hAnsi="Times New Roman"/>
          <w:sz w:val="24"/>
          <w:lang w:eastAsia="en-GB" w:bidi="en-GB"/>
        </w:rPr>
      </w:pPr>
    </w:p>
    <w:p w14:paraId="745F3580" w14:textId="77777777" w:rsidR="000F5750" w:rsidRPr="000F5750" w:rsidRDefault="262DF0F8" w:rsidP="262DF0F8">
      <w:pPr>
        <w:widowControl w:val="0"/>
        <w:numPr>
          <w:ilvl w:val="0"/>
          <w:numId w:val="35"/>
        </w:numPr>
        <w:tabs>
          <w:tab w:val="left" w:pos="723"/>
        </w:tabs>
        <w:spacing w:line="232" w:lineRule="exact"/>
        <w:ind w:left="731" w:right="303" w:hanging="353"/>
        <w:rPr>
          <w:rFonts w:ascii="Times New Roman" w:hAnsi="Times New Roman"/>
          <w:b/>
          <w:bCs/>
          <w:sz w:val="24"/>
          <w:lang w:eastAsia="en-GB" w:bidi="en-GB"/>
        </w:rPr>
      </w:pPr>
      <w:r w:rsidRPr="262DF0F8">
        <w:rPr>
          <w:rFonts w:ascii="Times New Roman,Calibri" w:eastAsia="Times New Roman,Calibri" w:hAnsi="Times New Roman,Calibri" w:cs="Times New Roman,Calibri"/>
          <w:b/>
          <w:bCs/>
          <w:color w:val="484949"/>
          <w:sz w:val="24"/>
          <w:lang w:eastAsia="en-GB" w:bidi="en-GB"/>
        </w:rPr>
        <w:t>Type designation incl. any variant/version designation in which variants/versions require separate approval:</w:t>
      </w:r>
    </w:p>
    <w:p w14:paraId="1FD7B6E1" w14:textId="77777777" w:rsidR="000F5750" w:rsidRPr="000F5750" w:rsidRDefault="262DF0F8" w:rsidP="000F5750">
      <w:pPr>
        <w:widowControl w:val="0"/>
        <w:spacing w:line="247" w:lineRule="exact"/>
        <w:ind w:left="378" w:firstLine="343"/>
        <w:rPr>
          <w:rFonts w:ascii="Times New Roman" w:hAnsi="Times New Roman"/>
          <w:sz w:val="24"/>
          <w:lang w:eastAsia="en-GB" w:bidi="en-GB"/>
        </w:rPr>
      </w:pPr>
      <w:r w:rsidRPr="262DF0F8">
        <w:rPr>
          <w:rFonts w:ascii="Times New Roman,Calibri" w:eastAsia="Times New Roman,Calibri" w:hAnsi="Times New Roman,Calibri" w:cs="Times New Roman,Calibri"/>
          <w:color w:val="484949"/>
          <w:sz w:val="24"/>
          <w:lang w:eastAsia="en-GB" w:bidi="en-GB"/>
        </w:rPr>
        <w:t>Overhead catenary system Type Regional Railway BDK 160 St</w:t>
      </w:r>
    </w:p>
    <w:p w14:paraId="45DC2232" w14:textId="77777777" w:rsidR="000F5750" w:rsidRPr="000F5750" w:rsidRDefault="000F5750" w:rsidP="000F5750">
      <w:pPr>
        <w:widowControl w:val="0"/>
        <w:spacing w:before="8" w:line="240" w:lineRule="auto"/>
        <w:rPr>
          <w:rFonts w:ascii="Times New Roman" w:hAnsi="Times New Roman"/>
          <w:sz w:val="24"/>
          <w:lang w:eastAsia="en-GB" w:bidi="en-GB"/>
        </w:rPr>
      </w:pPr>
    </w:p>
    <w:p w14:paraId="7B3449FA" w14:textId="77777777" w:rsidR="000F5750" w:rsidRPr="000F5750" w:rsidRDefault="262DF0F8" w:rsidP="262DF0F8">
      <w:pPr>
        <w:widowControl w:val="0"/>
        <w:numPr>
          <w:ilvl w:val="0"/>
          <w:numId w:val="35"/>
        </w:numPr>
        <w:tabs>
          <w:tab w:val="left" w:pos="723"/>
        </w:tabs>
        <w:spacing w:line="240" w:lineRule="auto"/>
        <w:rPr>
          <w:rFonts w:ascii="Times New Roman" w:hAnsi="Times New Roman"/>
          <w:b/>
          <w:bCs/>
          <w:sz w:val="24"/>
          <w:lang w:eastAsia="en-GB" w:bidi="en-GB"/>
        </w:rPr>
      </w:pPr>
      <w:r w:rsidRPr="262DF0F8">
        <w:rPr>
          <w:rFonts w:ascii="Times New Roman,Calibri" w:eastAsia="Times New Roman,Calibri" w:hAnsi="Times New Roman,Calibri" w:cs="Times New Roman,Calibri"/>
          <w:b/>
          <w:bCs/>
          <w:color w:val="484949"/>
          <w:sz w:val="24"/>
          <w:lang w:eastAsia="en-GB" w:bidi="en-GB"/>
        </w:rPr>
        <w:t>Sub-system designation:</w:t>
      </w:r>
    </w:p>
    <w:p w14:paraId="679DCE51" w14:textId="77777777" w:rsidR="000F5750" w:rsidRPr="000F5750" w:rsidRDefault="262DF0F8" w:rsidP="000F5750">
      <w:pPr>
        <w:widowControl w:val="0"/>
        <w:spacing w:before="2" w:line="240" w:lineRule="auto"/>
        <w:ind w:left="378" w:firstLine="343"/>
        <w:rPr>
          <w:rFonts w:ascii="Times New Roman" w:hAnsi="Times New Roman"/>
          <w:sz w:val="24"/>
          <w:lang w:eastAsia="en-GB" w:bidi="en-GB"/>
        </w:rPr>
      </w:pPr>
      <w:r w:rsidRPr="262DF0F8">
        <w:rPr>
          <w:rFonts w:ascii="Times New Roman,Calibri" w:eastAsia="Times New Roman,Calibri" w:hAnsi="Times New Roman,Calibri" w:cs="Times New Roman,Calibri"/>
          <w:color w:val="484949"/>
          <w:sz w:val="24"/>
          <w:lang w:eastAsia="en-GB" w:bidi="en-GB"/>
        </w:rPr>
        <w:t>Overhead catenary system for the Regional Railway for 160 km/h with steel suspension</w:t>
      </w:r>
    </w:p>
    <w:p w14:paraId="5F682ACF" w14:textId="77777777" w:rsidR="000F5750" w:rsidRPr="000F5750" w:rsidRDefault="000F5750" w:rsidP="000F5750">
      <w:pPr>
        <w:widowControl w:val="0"/>
        <w:spacing w:before="11" w:line="240" w:lineRule="auto"/>
        <w:rPr>
          <w:rFonts w:ascii="Times New Roman" w:hAnsi="Times New Roman"/>
          <w:sz w:val="24"/>
          <w:lang w:eastAsia="en-GB" w:bidi="en-GB"/>
        </w:rPr>
      </w:pPr>
    </w:p>
    <w:p w14:paraId="45709398" w14:textId="77777777" w:rsidR="000F5750" w:rsidRPr="000F5750" w:rsidRDefault="262DF0F8" w:rsidP="262DF0F8">
      <w:pPr>
        <w:widowControl w:val="0"/>
        <w:numPr>
          <w:ilvl w:val="0"/>
          <w:numId w:val="35"/>
        </w:numPr>
        <w:tabs>
          <w:tab w:val="left" w:pos="723"/>
        </w:tabs>
        <w:spacing w:line="273" w:lineRule="exact"/>
        <w:rPr>
          <w:rFonts w:ascii="Times New Roman" w:hAnsi="Times New Roman"/>
          <w:b/>
          <w:bCs/>
          <w:sz w:val="24"/>
          <w:lang w:eastAsia="en-GB" w:bidi="en-GB"/>
        </w:rPr>
      </w:pPr>
      <w:r w:rsidRPr="262DF0F8">
        <w:rPr>
          <w:rFonts w:ascii="Times New Roman,Calibri" w:eastAsia="Times New Roman,Calibri" w:hAnsi="Times New Roman,Calibri" w:cs="Times New Roman,Calibri"/>
          <w:b/>
          <w:bCs/>
          <w:color w:val="484949"/>
          <w:sz w:val="24"/>
          <w:lang w:eastAsia="en-GB" w:bidi="en-GB"/>
        </w:rPr>
        <w:t xml:space="preserve">Name and </w:t>
      </w:r>
      <w:r w:rsidRPr="262DF0F8">
        <w:rPr>
          <w:rFonts w:ascii="Times New Roman,Calibri" w:eastAsia="Times New Roman,Calibri" w:hAnsi="Times New Roman,Calibri" w:cs="Times New Roman,Calibri"/>
          <w:b/>
          <w:bCs/>
          <w:color w:val="5D5D5D"/>
          <w:sz w:val="24"/>
          <w:lang w:eastAsia="en-GB" w:bidi="en-GB"/>
        </w:rPr>
        <w:t xml:space="preserve">address </w:t>
      </w:r>
      <w:r w:rsidRPr="262DF0F8">
        <w:rPr>
          <w:rFonts w:ascii="Times New Roman,Calibri" w:eastAsia="Times New Roman,Calibri" w:hAnsi="Times New Roman,Calibri" w:cs="Times New Roman,Calibri"/>
          <w:b/>
          <w:bCs/>
          <w:color w:val="484949"/>
          <w:sz w:val="24"/>
          <w:lang w:eastAsia="en-GB" w:bidi="en-GB"/>
        </w:rPr>
        <w:t>of supplier:</w:t>
      </w:r>
      <w:r w:rsidRPr="262DF0F8">
        <w:rPr>
          <w:rFonts w:ascii="Times New Roman,Calibri" w:eastAsia="Times New Roman,Calibri" w:hAnsi="Times New Roman,Calibri" w:cs="Times New Roman,Calibri"/>
          <w:b/>
          <w:bCs/>
          <w:sz w:val="24"/>
          <w:lang w:eastAsia="en-GB" w:bidi="en-GB"/>
        </w:rPr>
        <w:t xml:space="preserve"> </w:t>
      </w:r>
    </w:p>
    <w:p w14:paraId="0E096CB9" w14:textId="77777777" w:rsidR="000F5750" w:rsidRPr="000F5750" w:rsidRDefault="262DF0F8" w:rsidP="000F5750">
      <w:pPr>
        <w:widowControl w:val="0"/>
        <w:spacing w:before="2" w:line="240" w:lineRule="auto"/>
        <w:ind w:left="378" w:firstLine="343"/>
        <w:rPr>
          <w:rFonts w:ascii="Times New Roman" w:hAnsi="Times New Roman"/>
          <w:sz w:val="24"/>
          <w:lang w:eastAsia="en-GB" w:bidi="en-GB"/>
        </w:rPr>
      </w:pPr>
      <w:r w:rsidRPr="262DF0F8">
        <w:rPr>
          <w:rFonts w:ascii="Times New Roman,Calibri" w:eastAsia="Times New Roman,Calibri" w:hAnsi="Times New Roman,Calibri" w:cs="Times New Roman,Calibri"/>
          <w:color w:val="484949"/>
          <w:sz w:val="24"/>
          <w:lang w:eastAsia="en-GB" w:bidi="en-GB"/>
        </w:rPr>
        <w:t>Not relevant</w:t>
      </w:r>
    </w:p>
    <w:p w14:paraId="2C81A64B" w14:textId="77777777" w:rsidR="000F5750" w:rsidRPr="000F5750" w:rsidRDefault="000F5750" w:rsidP="000F5750">
      <w:pPr>
        <w:widowControl w:val="0"/>
        <w:spacing w:before="1" w:line="240" w:lineRule="auto"/>
        <w:rPr>
          <w:rFonts w:ascii="Times New Roman" w:hAnsi="Times New Roman"/>
          <w:sz w:val="24"/>
          <w:lang w:eastAsia="en-GB" w:bidi="en-GB"/>
        </w:rPr>
      </w:pPr>
    </w:p>
    <w:p w14:paraId="0BE42C71" w14:textId="77777777" w:rsidR="000F5750" w:rsidRPr="000F5750" w:rsidRDefault="262DF0F8" w:rsidP="262DF0F8">
      <w:pPr>
        <w:widowControl w:val="0"/>
        <w:numPr>
          <w:ilvl w:val="0"/>
          <w:numId w:val="35"/>
        </w:numPr>
        <w:tabs>
          <w:tab w:val="left" w:pos="723"/>
        </w:tabs>
        <w:spacing w:line="273" w:lineRule="exact"/>
        <w:rPr>
          <w:rFonts w:ascii="Times New Roman" w:hAnsi="Times New Roman"/>
          <w:b/>
          <w:bCs/>
          <w:sz w:val="24"/>
          <w:lang w:eastAsia="en-GB" w:bidi="en-GB"/>
        </w:rPr>
      </w:pPr>
      <w:r w:rsidRPr="262DF0F8">
        <w:rPr>
          <w:rFonts w:ascii="Times New Roman,Calibri" w:eastAsia="Times New Roman,Calibri" w:hAnsi="Times New Roman,Calibri" w:cs="Times New Roman,Calibri"/>
          <w:b/>
          <w:bCs/>
          <w:color w:val="484949"/>
          <w:sz w:val="24"/>
          <w:lang w:eastAsia="en-GB" w:bidi="en-GB"/>
        </w:rPr>
        <w:t>Certifying body:</w:t>
      </w:r>
      <w:r w:rsidRPr="262DF0F8">
        <w:rPr>
          <w:rFonts w:ascii="Times New Roman,Calibri" w:eastAsia="Times New Roman,Calibri" w:hAnsi="Times New Roman,Calibri" w:cs="Times New Roman,Calibri"/>
          <w:b/>
          <w:bCs/>
          <w:sz w:val="24"/>
          <w:lang w:eastAsia="en-GB" w:bidi="en-GB"/>
        </w:rPr>
        <w:t xml:space="preserve"> </w:t>
      </w:r>
    </w:p>
    <w:p w14:paraId="5539AFE2" w14:textId="77777777" w:rsidR="000F5750" w:rsidRPr="000F5750" w:rsidRDefault="262DF0F8" w:rsidP="000F5750">
      <w:pPr>
        <w:widowControl w:val="0"/>
        <w:spacing w:line="273" w:lineRule="exact"/>
        <w:ind w:left="722"/>
        <w:rPr>
          <w:rFonts w:ascii="Times New Roman" w:hAnsi="Times New Roman"/>
          <w:sz w:val="24"/>
          <w:lang w:eastAsia="en-GB" w:bidi="en-GB"/>
        </w:rPr>
      </w:pPr>
      <w:r w:rsidRPr="262DF0F8">
        <w:rPr>
          <w:rFonts w:ascii="Times New Roman,Calibri" w:eastAsia="Times New Roman,Calibri" w:hAnsi="Times New Roman,Calibri" w:cs="Times New Roman,Calibri"/>
          <w:color w:val="484949"/>
          <w:sz w:val="24"/>
          <w:lang w:eastAsia="en-GB" w:bidi="en-GB"/>
        </w:rPr>
        <w:t>Banedanmark</w:t>
      </w:r>
    </w:p>
    <w:p w14:paraId="29B79108" w14:textId="77777777" w:rsidR="000F5750" w:rsidRPr="000F5750" w:rsidRDefault="000F5750" w:rsidP="000F5750">
      <w:pPr>
        <w:widowControl w:val="0"/>
        <w:spacing w:before="3" w:line="240" w:lineRule="auto"/>
        <w:rPr>
          <w:rFonts w:ascii="Times New Roman" w:hAnsi="Times New Roman"/>
          <w:sz w:val="24"/>
          <w:lang w:eastAsia="en-GB" w:bidi="en-GB"/>
        </w:rPr>
      </w:pPr>
    </w:p>
    <w:p w14:paraId="0269B795" w14:textId="77777777" w:rsidR="000F5750" w:rsidRPr="000F5750" w:rsidRDefault="262DF0F8" w:rsidP="262DF0F8">
      <w:pPr>
        <w:widowControl w:val="0"/>
        <w:numPr>
          <w:ilvl w:val="0"/>
          <w:numId w:val="35"/>
        </w:numPr>
        <w:tabs>
          <w:tab w:val="left" w:pos="723"/>
        </w:tabs>
        <w:spacing w:line="273" w:lineRule="exact"/>
        <w:rPr>
          <w:rFonts w:ascii="Times New Roman" w:hAnsi="Times New Roman"/>
          <w:b/>
          <w:bCs/>
          <w:sz w:val="24"/>
          <w:lang w:eastAsia="en-GB" w:bidi="en-GB"/>
        </w:rPr>
      </w:pPr>
      <w:r w:rsidRPr="262DF0F8">
        <w:rPr>
          <w:rFonts w:ascii="Times New Roman,Calibri" w:eastAsia="Times New Roman,Calibri" w:hAnsi="Times New Roman,Calibri" w:cs="Times New Roman,Calibri"/>
          <w:b/>
          <w:bCs/>
          <w:color w:val="484949"/>
          <w:sz w:val="24"/>
          <w:lang w:eastAsia="en-GB" w:bidi="en-GB"/>
        </w:rPr>
        <w:t>Date of certification:</w:t>
      </w:r>
    </w:p>
    <w:p w14:paraId="7671455E" w14:textId="77777777" w:rsidR="000F5750" w:rsidRPr="000F5750" w:rsidRDefault="262DF0F8" w:rsidP="000F5750">
      <w:pPr>
        <w:widowControl w:val="0"/>
        <w:spacing w:line="273" w:lineRule="exact"/>
        <w:ind w:left="722"/>
        <w:rPr>
          <w:rFonts w:ascii="Times New Roman" w:hAnsi="Times New Roman"/>
          <w:sz w:val="24"/>
          <w:lang w:eastAsia="en-GB" w:bidi="en-GB"/>
        </w:rPr>
      </w:pPr>
      <w:r w:rsidRPr="262DF0F8">
        <w:rPr>
          <w:rFonts w:ascii="Times New Roman,Calibri" w:eastAsia="Times New Roman,Calibri" w:hAnsi="Times New Roman,Calibri" w:cs="Times New Roman,Calibri"/>
          <w:color w:val="484949"/>
          <w:sz w:val="24"/>
          <w:lang w:eastAsia="en-GB" w:bidi="en-GB"/>
        </w:rPr>
        <w:t>Date of signature</w:t>
      </w:r>
    </w:p>
    <w:p w14:paraId="5865D05C" w14:textId="77777777" w:rsidR="000F5750" w:rsidRPr="000F5750" w:rsidRDefault="000F5750" w:rsidP="000F5750">
      <w:pPr>
        <w:widowControl w:val="0"/>
        <w:spacing w:before="5" w:line="240" w:lineRule="auto"/>
        <w:rPr>
          <w:rFonts w:ascii="Times New Roman" w:hAnsi="Times New Roman"/>
          <w:sz w:val="24"/>
          <w:lang w:eastAsia="en-GB" w:bidi="en-GB"/>
        </w:rPr>
      </w:pPr>
    </w:p>
    <w:p w14:paraId="265D2426" w14:textId="77777777" w:rsidR="000F5750" w:rsidRPr="000F5750" w:rsidRDefault="262DF0F8" w:rsidP="262DF0F8">
      <w:pPr>
        <w:widowControl w:val="0"/>
        <w:numPr>
          <w:ilvl w:val="0"/>
          <w:numId w:val="35"/>
        </w:numPr>
        <w:tabs>
          <w:tab w:val="left" w:pos="723"/>
        </w:tabs>
        <w:spacing w:line="242" w:lineRule="auto"/>
        <w:ind w:left="731" w:right="960" w:hanging="353"/>
        <w:rPr>
          <w:rFonts w:ascii="Times New Roman" w:hAnsi="Times New Roman"/>
          <w:b/>
          <w:bCs/>
          <w:sz w:val="24"/>
          <w:lang w:eastAsia="en-GB" w:bidi="en-GB"/>
        </w:rPr>
      </w:pPr>
      <w:r w:rsidRPr="262DF0F8">
        <w:rPr>
          <w:rFonts w:ascii="Times New Roman,Calibri" w:eastAsia="Times New Roman,Calibri" w:hAnsi="Times New Roman,Calibri" w:cs="Times New Roman,Calibri"/>
          <w:b/>
          <w:bCs/>
          <w:color w:val="484949"/>
          <w:sz w:val="24"/>
          <w:lang w:eastAsia="en-GB" w:bidi="en-GB"/>
        </w:rPr>
        <w:t>Reference to and any conclusion on the assessment report that recommends approval of the system type:</w:t>
      </w:r>
    </w:p>
    <w:p w14:paraId="31263F18" w14:textId="77777777" w:rsidR="000F5750" w:rsidRPr="000F5750" w:rsidRDefault="262DF0F8" w:rsidP="000F5750">
      <w:pPr>
        <w:widowControl w:val="0"/>
        <w:spacing w:line="267" w:lineRule="exact"/>
        <w:ind w:left="722"/>
        <w:rPr>
          <w:rFonts w:ascii="Times New Roman" w:hAnsi="Times New Roman"/>
          <w:sz w:val="24"/>
          <w:lang w:eastAsia="en-GB" w:bidi="en-GB"/>
        </w:rPr>
      </w:pPr>
      <w:r w:rsidRPr="262DF0F8">
        <w:rPr>
          <w:rFonts w:ascii="Times New Roman,Calibri" w:eastAsia="Times New Roman,Calibri" w:hAnsi="Times New Roman,Calibri" w:cs="Times New Roman,Calibri"/>
          <w:color w:val="484949"/>
          <w:sz w:val="24"/>
          <w:lang w:eastAsia="en-GB" w:bidi="en-GB"/>
        </w:rPr>
        <w:t>Not relevant</w:t>
      </w:r>
    </w:p>
    <w:p w14:paraId="1843EE1D" w14:textId="77777777" w:rsidR="000F5750" w:rsidRPr="000F5750" w:rsidRDefault="000F5750" w:rsidP="000F5750">
      <w:pPr>
        <w:widowControl w:val="0"/>
        <w:spacing w:before="3" w:line="240" w:lineRule="auto"/>
        <w:rPr>
          <w:rFonts w:ascii="Times New Roman" w:hAnsi="Times New Roman"/>
          <w:sz w:val="24"/>
          <w:lang w:eastAsia="en-GB" w:bidi="en-GB"/>
        </w:rPr>
      </w:pPr>
    </w:p>
    <w:p w14:paraId="2A8BF321" w14:textId="77777777" w:rsidR="000F5750" w:rsidRPr="000F5750" w:rsidRDefault="262DF0F8" w:rsidP="262DF0F8">
      <w:pPr>
        <w:widowControl w:val="0"/>
        <w:numPr>
          <w:ilvl w:val="0"/>
          <w:numId w:val="35"/>
        </w:numPr>
        <w:tabs>
          <w:tab w:val="left" w:pos="732"/>
        </w:tabs>
        <w:spacing w:line="242" w:lineRule="auto"/>
        <w:ind w:left="731" w:right="600" w:hanging="353"/>
        <w:rPr>
          <w:rFonts w:ascii="Times New Roman" w:hAnsi="Times New Roman"/>
          <w:b/>
          <w:bCs/>
          <w:sz w:val="24"/>
          <w:lang w:eastAsia="en-GB" w:bidi="en-GB"/>
        </w:rPr>
      </w:pPr>
      <w:r w:rsidRPr="262DF0F8">
        <w:rPr>
          <w:rFonts w:ascii="Times New Roman,Calibri" w:eastAsia="Times New Roman,Calibri" w:hAnsi="Times New Roman,Calibri" w:cs="Times New Roman,Calibri"/>
          <w:b/>
          <w:bCs/>
          <w:color w:val="484949"/>
          <w:sz w:val="24"/>
          <w:lang w:eastAsia="en-GB" w:bidi="en-GB"/>
        </w:rPr>
        <w:t>Use of certificate and any special conditions for or restrictions in the use of the system type:</w:t>
      </w:r>
    </w:p>
    <w:p w14:paraId="4960DC70" w14:textId="77777777" w:rsidR="000F5750" w:rsidRPr="000F5750" w:rsidRDefault="262DF0F8" w:rsidP="000F5750">
      <w:pPr>
        <w:widowControl w:val="0"/>
        <w:spacing w:line="278" w:lineRule="exact"/>
        <w:ind w:left="722"/>
        <w:rPr>
          <w:rFonts w:ascii="Times New Roman" w:hAnsi="Times New Roman"/>
          <w:sz w:val="24"/>
          <w:lang w:eastAsia="en-GB" w:bidi="en-GB"/>
        </w:rPr>
      </w:pPr>
      <w:r w:rsidRPr="262DF0F8">
        <w:rPr>
          <w:rFonts w:ascii="Times New Roman,Calibri" w:eastAsia="Times New Roman,Calibri" w:hAnsi="Times New Roman,Calibri" w:cs="Times New Roman,Calibri"/>
          <w:color w:val="484949"/>
          <w:sz w:val="24"/>
          <w:lang w:eastAsia="en-GB" w:bidi="en-GB"/>
        </w:rPr>
        <w:t>Driving with electric traction, v</w:t>
      </w:r>
      <w:r w:rsidRPr="262DF0F8">
        <w:rPr>
          <w:rFonts w:ascii="Calibri" w:eastAsia="Calibri" w:hAnsi="Calibri" w:cs="Calibri"/>
          <w:sz w:val="22"/>
          <w:szCs w:val="22"/>
          <w:lang w:eastAsia="en-GB" w:bidi="en-GB"/>
        </w:rPr>
        <w:t xml:space="preserve"> </w:t>
      </w:r>
      <w:r w:rsidRPr="262DF0F8">
        <w:rPr>
          <w:rFonts w:ascii="Symbol,Calibri" w:eastAsia="Symbol,Calibri" w:hAnsi="Symbol,Calibri" w:cs="Symbol,Calibri"/>
          <w:sz w:val="24"/>
          <w:lang w:eastAsia="en-GB" w:bidi="en-GB"/>
        </w:rPr>
        <w:t></w:t>
      </w:r>
      <w:r w:rsidRPr="262DF0F8">
        <w:rPr>
          <w:rFonts w:ascii="Times New Roman,Calibri" w:eastAsia="Times New Roman,Calibri" w:hAnsi="Times New Roman,Calibri" w:cs="Times New Roman,Calibri"/>
          <w:color w:val="5D5D5D"/>
          <w:sz w:val="24"/>
          <w:lang w:eastAsia="en-GB" w:bidi="en-GB"/>
        </w:rPr>
        <w:t xml:space="preserve"> </w:t>
      </w:r>
      <w:r w:rsidRPr="262DF0F8">
        <w:rPr>
          <w:rFonts w:ascii="Times New Roman,Calibri" w:eastAsia="Times New Roman,Calibri" w:hAnsi="Times New Roman,Calibri" w:cs="Times New Roman,Calibri"/>
          <w:color w:val="484949"/>
          <w:sz w:val="24"/>
          <w:lang w:eastAsia="en-GB" w:bidi="en-GB"/>
        </w:rPr>
        <w:t xml:space="preserve">160 km/h. See section </w:t>
      </w:r>
      <w:r w:rsidRPr="262DF0F8">
        <w:rPr>
          <w:rFonts w:ascii="Times New Roman,Calibri" w:eastAsia="Times New Roman,Calibri" w:hAnsi="Times New Roman,Calibri" w:cs="Times New Roman,Calibri"/>
          <w:color w:val="5D5D5D"/>
          <w:sz w:val="24"/>
          <w:lang w:eastAsia="en-GB" w:bidi="en-GB"/>
        </w:rPr>
        <w:t>3.</w:t>
      </w:r>
    </w:p>
    <w:p w14:paraId="5E73B007" w14:textId="77777777" w:rsidR="000F5750" w:rsidRPr="000F5750" w:rsidRDefault="000F5750" w:rsidP="000F5750">
      <w:pPr>
        <w:widowControl w:val="0"/>
        <w:spacing w:before="5" w:line="240" w:lineRule="auto"/>
        <w:rPr>
          <w:rFonts w:ascii="Times New Roman" w:hAnsi="Times New Roman"/>
          <w:sz w:val="24"/>
          <w:lang w:eastAsia="en-GB" w:bidi="en-GB"/>
        </w:rPr>
      </w:pPr>
    </w:p>
    <w:p w14:paraId="6286F3C0" w14:textId="77777777" w:rsidR="000F5750" w:rsidRPr="000F5750" w:rsidRDefault="262DF0F8" w:rsidP="262DF0F8">
      <w:pPr>
        <w:widowControl w:val="0"/>
        <w:numPr>
          <w:ilvl w:val="0"/>
          <w:numId w:val="35"/>
        </w:numPr>
        <w:tabs>
          <w:tab w:val="left" w:pos="723"/>
        </w:tabs>
        <w:spacing w:line="250" w:lineRule="auto"/>
        <w:ind w:left="731" w:right="240" w:hanging="353"/>
        <w:rPr>
          <w:rFonts w:ascii="Times New Roman" w:hAnsi="Times New Roman"/>
          <w:b/>
          <w:bCs/>
          <w:sz w:val="24"/>
          <w:lang w:eastAsia="en-GB" w:bidi="en-GB"/>
        </w:rPr>
      </w:pPr>
      <w:r w:rsidRPr="262DF0F8">
        <w:rPr>
          <w:rFonts w:ascii="Times New Roman,Calibri" w:eastAsia="Times New Roman,Calibri" w:hAnsi="Times New Roman,Calibri" w:cs="Times New Roman,Calibri"/>
          <w:b/>
          <w:bCs/>
          <w:color w:val="484949"/>
          <w:sz w:val="24"/>
          <w:lang w:eastAsia="en-GB" w:bidi="en-GB"/>
        </w:rPr>
        <w:t>Procedures to be used for production/establishment of system/equipment/components of this system type to ensure conformity with the type certificate:</w:t>
      </w:r>
    </w:p>
    <w:p w14:paraId="777C1798" w14:textId="77777777" w:rsidR="000F5750" w:rsidRPr="000F5750" w:rsidRDefault="262DF0F8" w:rsidP="000F5750">
      <w:pPr>
        <w:widowControl w:val="0"/>
        <w:spacing w:line="258" w:lineRule="exact"/>
        <w:ind w:left="722"/>
        <w:rPr>
          <w:rFonts w:ascii="Times New Roman" w:hAnsi="Times New Roman"/>
          <w:sz w:val="24"/>
          <w:lang w:eastAsia="en-GB" w:bidi="en-GB"/>
        </w:rPr>
      </w:pPr>
      <w:r w:rsidRPr="262DF0F8">
        <w:rPr>
          <w:rFonts w:ascii="Times New Roman,Calibri" w:eastAsia="Times New Roman,Calibri" w:hAnsi="Times New Roman,Calibri" w:cs="Times New Roman,Calibri"/>
          <w:color w:val="484949"/>
          <w:sz w:val="24"/>
          <w:lang w:eastAsia="en-GB" w:bidi="en-GB"/>
        </w:rPr>
        <w:lastRenderedPageBreak/>
        <w:t>The system is produced according to system drawings and the general work specification for installation (AAB</w:t>
      </w:r>
      <w:r w:rsidRPr="262DF0F8">
        <w:rPr>
          <w:rFonts w:ascii="Times New Roman,Calibri" w:eastAsia="Times New Roman,Calibri" w:hAnsi="Times New Roman,Calibri" w:cs="Times New Roman,Calibri"/>
          <w:color w:val="1F1F1F"/>
          <w:sz w:val="24"/>
          <w:lang w:eastAsia="en-GB" w:bidi="en-GB"/>
        </w:rPr>
        <w:t>-</w:t>
      </w:r>
      <w:r w:rsidRPr="262DF0F8">
        <w:rPr>
          <w:rFonts w:ascii="Times New Roman,Calibri" w:eastAsia="Times New Roman,Calibri" w:hAnsi="Times New Roman,Calibri" w:cs="Times New Roman,Calibri"/>
          <w:color w:val="484949"/>
          <w:sz w:val="24"/>
          <w:lang w:eastAsia="en-GB" w:bidi="en-GB"/>
        </w:rPr>
        <w:t>Montage).</w:t>
      </w:r>
    </w:p>
    <w:p w14:paraId="58F77476" w14:textId="77777777" w:rsidR="000F5750" w:rsidRPr="000F5750" w:rsidRDefault="000F5750" w:rsidP="000F5750">
      <w:pPr>
        <w:widowControl w:val="0"/>
        <w:spacing w:before="7" w:line="240" w:lineRule="auto"/>
        <w:rPr>
          <w:rFonts w:ascii="Times New Roman" w:hAnsi="Times New Roman"/>
          <w:sz w:val="24"/>
          <w:lang w:eastAsia="en-GB" w:bidi="en-GB"/>
        </w:rPr>
      </w:pPr>
    </w:p>
    <w:p w14:paraId="0E595317" w14:textId="77777777" w:rsidR="000F5750" w:rsidRPr="000F5750" w:rsidRDefault="262DF0F8" w:rsidP="262DF0F8">
      <w:pPr>
        <w:widowControl w:val="0"/>
        <w:numPr>
          <w:ilvl w:val="0"/>
          <w:numId w:val="35"/>
        </w:numPr>
        <w:tabs>
          <w:tab w:val="left" w:pos="732"/>
        </w:tabs>
        <w:spacing w:line="242" w:lineRule="auto"/>
        <w:ind w:left="731" w:right="600" w:hanging="353"/>
        <w:rPr>
          <w:rFonts w:ascii="Times New Roman" w:hAnsi="Times New Roman"/>
          <w:b/>
          <w:bCs/>
          <w:sz w:val="24"/>
          <w:lang w:eastAsia="en-GB" w:bidi="en-GB"/>
        </w:rPr>
      </w:pPr>
      <w:r w:rsidRPr="262DF0F8">
        <w:rPr>
          <w:rFonts w:ascii="Times New Roman,Calibri" w:eastAsia="Times New Roman,Calibri" w:hAnsi="Times New Roman,Calibri" w:cs="Times New Roman,Calibri"/>
          <w:b/>
          <w:bCs/>
          <w:color w:val="484949"/>
          <w:sz w:val="24"/>
          <w:lang w:eastAsia="en-GB" w:bidi="en-GB"/>
        </w:rPr>
        <w:t>References to technical specification:</w:t>
      </w:r>
      <w:r w:rsidRPr="262DF0F8">
        <w:rPr>
          <w:rFonts w:ascii="Times New Roman,Calibri" w:eastAsia="Times New Roman,Calibri" w:hAnsi="Times New Roman,Calibri" w:cs="Times New Roman,Calibri"/>
          <w:b/>
          <w:bCs/>
          <w:sz w:val="24"/>
          <w:lang w:eastAsia="en-GB" w:bidi="en-GB"/>
        </w:rPr>
        <w:t xml:space="preserve"> </w:t>
      </w:r>
    </w:p>
    <w:p w14:paraId="2DBACD3B" w14:textId="77777777" w:rsidR="000F5750" w:rsidRPr="000F5750" w:rsidRDefault="262DF0F8" w:rsidP="000F5750">
      <w:pPr>
        <w:widowControl w:val="0"/>
        <w:spacing w:line="278" w:lineRule="exact"/>
        <w:ind w:left="722"/>
        <w:rPr>
          <w:rFonts w:ascii="Times New Roman" w:hAnsi="Times New Roman"/>
          <w:sz w:val="24"/>
          <w:lang w:eastAsia="en-GB" w:bidi="en-GB"/>
        </w:rPr>
      </w:pPr>
      <w:r w:rsidRPr="262DF0F8">
        <w:rPr>
          <w:rFonts w:ascii="Times New Roman,Calibri" w:eastAsia="Times New Roman,Calibri" w:hAnsi="Times New Roman,Calibri" w:cs="Times New Roman,Calibri"/>
          <w:color w:val="484949"/>
          <w:sz w:val="24"/>
          <w:lang w:eastAsia="en-GB" w:bidi="en-GB"/>
        </w:rPr>
        <w:t>Technical specifications in accordance with section 4</w:t>
      </w:r>
    </w:p>
    <w:p w14:paraId="698EB588" w14:textId="77777777" w:rsidR="000F5750" w:rsidRPr="000F5750" w:rsidRDefault="000F5750" w:rsidP="000F5750">
      <w:pPr>
        <w:widowControl w:val="0"/>
        <w:spacing w:before="5" w:line="240" w:lineRule="auto"/>
        <w:rPr>
          <w:rFonts w:ascii="Times New Roman" w:hAnsi="Times New Roman"/>
          <w:sz w:val="24"/>
          <w:lang w:eastAsia="en-GB" w:bidi="en-GB"/>
        </w:rPr>
      </w:pPr>
    </w:p>
    <w:p w14:paraId="56D77DD9" w14:textId="77777777" w:rsidR="000F5750" w:rsidRPr="000F5750" w:rsidRDefault="262DF0F8" w:rsidP="262DF0F8">
      <w:pPr>
        <w:widowControl w:val="0"/>
        <w:numPr>
          <w:ilvl w:val="0"/>
          <w:numId w:val="35"/>
        </w:numPr>
        <w:tabs>
          <w:tab w:val="left" w:pos="732"/>
        </w:tabs>
        <w:spacing w:line="240" w:lineRule="auto"/>
        <w:ind w:left="731" w:hanging="353"/>
        <w:rPr>
          <w:rFonts w:ascii="Times New Roman" w:hAnsi="Times New Roman"/>
          <w:b/>
          <w:bCs/>
          <w:sz w:val="24"/>
          <w:lang w:eastAsia="en-GB" w:bidi="en-GB"/>
        </w:rPr>
      </w:pPr>
      <w:r w:rsidRPr="262DF0F8">
        <w:rPr>
          <w:rFonts w:ascii="Times New Roman,Calibri" w:eastAsia="Times New Roman,Calibri" w:hAnsi="Times New Roman,Calibri" w:cs="Times New Roman,Calibri"/>
          <w:b/>
          <w:bCs/>
          <w:color w:val="5D5D5D"/>
          <w:sz w:val="24"/>
          <w:lang w:eastAsia="en-GB" w:bidi="en-GB"/>
        </w:rPr>
        <w:t>Signature, see para. E:</w:t>
      </w:r>
    </w:p>
    <w:p w14:paraId="04A2C145" w14:textId="77777777" w:rsidR="000F5750" w:rsidRPr="000F5750" w:rsidRDefault="000F5750" w:rsidP="000F5750">
      <w:pPr>
        <w:widowControl w:val="0"/>
        <w:spacing w:line="240" w:lineRule="auto"/>
        <w:rPr>
          <w:rFonts w:ascii="Times New Roman" w:hAnsi="Times New Roman"/>
          <w:sz w:val="24"/>
          <w:lang w:eastAsia="en-GB" w:bidi="en-GB"/>
        </w:rPr>
      </w:pPr>
    </w:p>
    <w:p w14:paraId="0A3AAEDF" w14:textId="77777777" w:rsidR="000F5750" w:rsidRPr="000F5750" w:rsidRDefault="000F5750" w:rsidP="000F5750">
      <w:pPr>
        <w:widowControl w:val="0"/>
        <w:tabs>
          <w:tab w:val="left" w:pos="5738"/>
        </w:tabs>
        <w:spacing w:before="144" w:line="240" w:lineRule="auto"/>
        <w:ind w:left="378"/>
        <w:rPr>
          <w:rFonts w:ascii="Times New Roman" w:hAnsi="Times New Roman"/>
          <w:sz w:val="24"/>
          <w:lang w:eastAsia="en-GB" w:bidi="en-GB"/>
        </w:rPr>
      </w:pPr>
      <w:r w:rsidRPr="262DF0F8">
        <w:rPr>
          <w:rFonts w:ascii="Times New Roman,Calibri" w:eastAsia="Times New Roman,Calibri" w:hAnsi="Times New Roman,Calibri" w:cs="Times New Roman,Calibri"/>
          <w:color w:val="484949"/>
          <w:sz w:val="24"/>
          <w:lang w:eastAsia="en-GB" w:bidi="en-GB"/>
        </w:rPr>
        <w:t>Date: 09.09.2008</w:t>
      </w:r>
      <w:r w:rsidRPr="000F5750">
        <w:rPr>
          <w:rFonts w:ascii="Calibri" w:eastAsia="Calibri" w:hAnsi="Calibri"/>
          <w:sz w:val="22"/>
          <w:szCs w:val="22"/>
          <w:lang w:eastAsia="en-GB" w:bidi="en-GB"/>
        </w:rPr>
        <w:tab/>
      </w:r>
      <w:r w:rsidRPr="000F5750">
        <w:rPr>
          <w:rFonts w:ascii="Calibri" w:eastAsia="Calibri" w:hAnsi="Calibri"/>
          <w:sz w:val="22"/>
          <w:szCs w:val="22"/>
          <w:lang w:eastAsia="en-GB" w:bidi="en-GB"/>
        </w:rPr>
        <w:tab/>
      </w:r>
      <w:r w:rsidRPr="262DF0F8">
        <w:rPr>
          <w:rFonts w:ascii="Times New Roman,Calibri" w:eastAsia="Times New Roman,Calibri" w:hAnsi="Times New Roman,Calibri" w:cs="Times New Roman,Calibri"/>
          <w:color w:val="484949"/>
          <w:position w:val="1"/>
          <w:sz w:val="24"/>
          <w:lang w:eastAsia="en-GB" w:bidi="en-GB"/>
        </w:rPr>
        <w:t>Date:</w:t>
      </w:r>
    </w:p>
    <w:p w14:paraId="6548B598" w14:textId="77777777" w:rsidR="000F5750" w:rsidRPr="000F5750" w:rsidRDefault="000F5750" w:rsidP="000F5750">
      <w:pPr>
        <w:widowControl w:val="0"/>
        <w:spacing w:before="11" w:line="240" w:lineRule="auto"/>
        <w:rPr>
          <w:rFonts w:ascii="Times New Roman" w:hAnsi="Times New Roman"/>
          <w:sz w:val="13"/>
          <w:szCs w:val="13"/>
          <w:lang w:eastAsia="en-GB" w:bidi="en-GB"/>
        </w:rPr>
      </w:pPr>
    </w:p>
    <w:p w14:paraId="32FF539A" w14:textId="6EA4A73C" w:rsidR="000F5750" w:rsidRPr="000F5750" w:rsidRDefault="00773F71" w:rsidP="000F5750">
      <w:pPr>
        <w:widowControl w:val="0"/>
        <w:tabs>
          <w:tab w:val="left" w:pos="5654"/>
        </w:tabs>
        <w:spacing w:line="20" w:lineRule="atLeast"/>
        <w:ind w:left="109"/>
        <w:rPr>
          <w:rFonts w:ascii="Times New Roman" w:hAnsi="Times New Roman"/>
          <w:sz w:val="2"/>
          <w:szCs w:val="2"/>
          <w:lang w:eastAsia="en-GB" w:bidi="en-GB"/>
        </w:rPr>
      </w:pPr>
      <w:r w:rsidRPr="000F5750">
        <w:rPr>
          <w:rFonts w:ascii="Times New Roman" w:eastAsia="Calibri" w:hAnsi="Calibri"/>
          <w:noProof/>
          <w:szCs w:val="22"/>
          <w:lang w:val="da-DK"/>
        </w:rPr>
        <w:drawing>
          <wp:anchor distT="0" distB="0" distL="114300" distR="114300" simplePos="0" relativeHeight="251662336" behindDoc="0" locked="0" layoutInCell="1" allowOverlap="1" wp14:anchorId="5ABD48C5" wp14:editId="057DFD19">
            <wp:simplePos x="0" y="0"/>
            <wp:positionH relativeFrom="column">
              <wp:posOffset>64226</wp:posOffset>
            </wp:positionH>
            <wp:positionV relativeFrom="paragraph">
              <wp:posOffset>2540</wp:posOffset>
            </wp:positionV>
            <wp:extent cx="2504440" cy="612775"/>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4440" cy="612775"/>
                    </a:xfrm>
                    <a:prstGeom prst="rect">
                      <a:avLst/>
                    </a:prstGeom>
                    <a:noFill/>
                    <a:ln>
                      <a:noFill/>
                    </a:ln>
                  </pic:spPr>
                </pic:pic>
              </a:graphicData>
            </a:graphic>
          </wp:anchor>
        </w:drawing>
      </w:r>
      <w:r w:rsidR="000F5750" w:rsidRPr="000F5750">
        <w:rPr>
          <w:rFonts w:ascii="Calibri" w:eastAsia="Calibri" w:hAnsi="Calibri"/>
          <w:sz w:val="22"/>
          <w:szCs w:val="22"/>
          <w:lang w:eastAsia="en-GB" w:bidi="en-GB"/>
        </w:rPr>
        <w:tab/>
      </w:r>
      <w:r w:rsidRPr="000F5750">
        <w:rPr>
          <w:rFonts w:ascii="Times New Roman" w:eastAsia="Calibri" w:hAnsi="Calibri"/>
          <w:noProof/>
          <w:position w:val="3"/>
          <w:sz w:val="2"/>
          <w:szCs w:val="22"/>
          <w:lang w:val="da-DK"/>
        </w:rPr>
        <mc:AlternateContent>
          <mc:Choice Requires="wpg">
            <w:drawing>
              <wp:inline distT="0" distB="0" distL="0" distR="0" wp14:anchorId="7BA18C0D" wp14:editId="07777777">
                <wp:extent cx="2265680" cy="12065"/>
                <wp:effectExtent l="6350" t="635" r="4445" b="6350"/>
                <wp:docPr id="1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5680" cy="12065"/>
                          <a:chOff x="0" y="0"/>
                          <a:chExt cx="3568" cy="19"/>
                        </a:xfrm>
                      </wpg:grpSpPr>
                      <wpg:grpSp>
                        <wpg:cNvPr id="19" name="Group 6"/>
                        <wpg:cNvGrpSpPr>
                          <a:grpSpLocks/>
                        </wpg:cNvGrpSpPr>
                        <wpg:grpSpPr bwMode="auto">
                          <a:xfrm>
                            <a:off x="9" y="9"/>
                            <a:ext cx="3549" cy="2"/>
                            <a:chOff x="9" y="9"/>
                            <a:chExt cx="3549" cy="2"/>
                          </a:xfrm>
                        </wpg:grpSpPr>
                        <wps:wsp>
                          <wps:cNvPr id="20" name="Freeform 7"/>
                          <wps:cNvSpPr>
                            <a:spLocks/>
                          </wps:cNvSpPr>
                          <wps:spPr bwMode="auto">
                            <a:xfrm>
                              <a:off x="9" y="9"/>
                              <a:ext cx="3549" cy="2"/>
                            </a:xfrm>
                            <a:custGeom>
                              <a:avLst/>
                              <a:gdLst>
                                <a:gd name="T0" fmla="+- 0 9 9"/>
                                <a:gd name="T1" fmla="*/ T0 w 3549"/>
                                <a:gd name="T2" fmla="+- 0 3558 9"/>
                                <a:gd name="T3" fmla="*/ T2 w 3549"/>
                              </a:gdLst>
                              <a:ahLst/>
                              <a:cxnLst>
                                <a:cxn ang="0">
                                  <a:pos x="T1" y="0"/>
                                </a:cxn>
                                <a:cxn ang="0">
                                  <a:pos x="T3" y="0"/>
                                </a:cxn>
                              </a:cxnLst>
                              <a:rect l="0" t="0" r="r" b="b"/>
                              <a:pathLst>
                                <a:path w="3549">
                                  <a:moveTo>
                                    <a:pt x="0" y="0"/>
                                  </a:moveTo>
                                  <a:lnTo>
                                    <a:pt x="3549" y="0"/>
                                  </a:lnTo>
                                </a:path>
                              </a:pathLst>
                            </a:custGeom>
                            <a:noFill/>
                            <a:ln w="11798">
                              <a:solidFill>
                                <a:srgbClr val="54545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7D3A091" id="Group 5" o:spid="_x0000_s1026" style="width:178.4pt;height:.95pt;mso-position-horizontal-relative:char;mso-position-vertical-relative:line" coordsize="356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">
                <v:group id="Group 6" o:spid="_x0000_s1027" style="position:absolute;left:9;top:9;width:3549;height:2" coordorigin="9,9" coordsize="35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7" o:spid="_x0000_s1028" style="position:absolute;left:9;top:9;width:3549;height:2;visibility:visible;mso-wrap-style:square;v-text-anchor:top" coordsize="35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jNGMAA&#10;AADbAAAADwAAAGRycy9kb3ducmV2LnhtbERPz2uDMBS+F/Y/hDfYrY0TWTfbWEbp0GvbHXZ8mFcV&#10;zYuYLNX99cthsOPH93t/mM0gAk2us6zgeZOAIK6t7rhR8Hn9WL+CcB5Z42CZFCzk4FA8rPaYa3vn&#10;M4WLb0QMYZejgtb7MZfS1S0ZdBs7EkfuZieDPsKpkXrCeww3g0yT5EUa7Dg2tDjSsaW6v3wbBT9f&#10;WG5P/VLKU8Yh7UIWjm+VUk+P8/sOhKfZ/4v/3JVWkMb18Uv8AbL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4jNGMAAAADbAAAADwAAAAAAAAAAAAAAAACYAgAAZHJzL2Rvd25y&#10;ZXYueG1sUEsFBgAAAAAEAAQA9QAAAIUDAAAAAA==&#10;" path="m,l3549,e" filled="f" strokecolor="#545454" strokeweight=".32772mm">
                    <v:path arrowok="t" o:connecttype="custom" o:connectlocs="0,0;3549,0" o:connectangles="0,0"/>
                  </v:shape>
                </v:group>
                <w10:anchorlock/>
              </v:group>
            </w:pict>
          </mc:Fallback>
        </mc:AlternateContent>
      </w:r>
    </w:p>
    <w:p w14:paraId="34F1CB4D" w14:textId="77777777" w:rsidR="000F5750" w:rsidRPr="000F5750" w:rsidRDefault="000F5750" w:rsidP="000F5750">
      <w:pPr>
        <w:widowControl w:val="0"/>
        <w:spacing w:line="20" w:lineRule="atLeast"/>
        <w:rPr>
          <w:rFonts w:ascii="Times New Roman" w:hAnsi="Times New Roman"/>
          <w:sz w:val="2"/>
          <w:szCs w:val="2"/>
          <w:lang w:eastAsia="en-GB" w:bidi="en-GB"/>
        </w:rPr>
        <w:sectPr w:rsidR="000F5750" w:rsidRPr="000F5750" w:rsidSect="0014493C">
          <w:headerReference w:type="default" r:id="rId21"/>
          <w:footerReference w:type="default" r:id="rId22"/>
          <w:headerReference w:type="first" r:id="rId23"/>
          <w:footerReference w:type="first" r:id="rId24"/>
          <w:pgSz w:w="11900" w:h="16820"/>
          <w:pgMar w:top="2977" w:right="1134" w:bottom="2381" w:left="1956" w:header="0" w:footer="701" w:gutter="0"/>
          <w:cols w:space="720"/>
          <w:titlePg/>
          <w:docGrid w:linePitch="272"/>
        </w:sectPr>
      </w:pPr>
    </w:p>
    <w:p w14:paraId="6913381B" w14:textId="77777777" w:rsidR="000F5750" w:rsidRPr="000F5750" w:rsidRDefault="262DF0F8" w:rsidP="262DF0F8">
      <w:pPr>
        <w:widowControl w:val="0"/>
        <w:numPr>
          <w:ilvl w:val="0"/>
          <w:numId w:val="34"/>
        </w:numPr>
        <w:spacing w:before="77" w:line="242" w:lineRule="auto"/>
        <w:ind w:left="387" w:right="210" w:firstLine="0"/>
        <w:outlineLvl w:val="3"/>
        <w:rPr>
          <w:rFonts w:ascii="Times New Roman" w:hAnsi="Times New Roman"/>
          <w:sz w:val="24"/>
          <w:lang w:eastAsia="en-GB" w:bidi="en-GB"/>
        </w:rPr>
      </w:pPr>
      <w:r w:rsidRPr="262DF0F8">
        <w:rPr>
          <w:rFonts w:ascii="Times New Roman" w:hAnsi="Times New Roman"/>
          <w:color w:val="484949"/>
          <w:sz w:val="24"/>
          <w:lang w:eastAsia="en-GB" w:bidi="en-GB"/>
        </w:rPr>
        <w:t>Banedanmark, Technical operation, Current, Head of Section</w:t>
      </w:r>
    </w:p>
    <w:p w14:paraId="230EC8C8" w14:textId="77777777" w:rsidR="000F5750" w:rsidRPr="000F5750" w:rsidRDefault="000F5750" w:rsidP="000F5750">
      <w:pPr>
        <w:widowControl w:val="0"/>
        <w:spacing w:before="49" w:line="240" w:lineRule="auto"/>
        <w:ind w:left="109"/>
        <w:rPr>
          <w:rFonts w:ascii="Times New Roman" w:hAnsi="Times New Roman"/>
          <w:sz w:val="24"/>
          <w:lang w:eastAsia="en-GB" w:bidi="en-GB"/>
        </w:rPr>
      </w:pPr>
      <w:r w:rsidRPr="000F5750">
        <w:rPr>
          <w:rFonts w:ascii="Calibri" w:eastAsia="Calibri" w:hAnsi="Calibri"/>
          <w:sz w:val="22"/>
          <w:szCs w:val="22"/>
          <w:lang w:eastAsia="en-GB" w:bidi="en-GB"/>
        </w:rPr>
        <w:br w:type="column"/>
      </w:r>
      <w:r w:rsidRPr="262DF0F8">
        <w:rPr>
          <w:rFonts w:ascii="Times New Roman,Calibri" w:eastAsia="Times New Roman,Calibri" w:hAnsi="Times New Roman,Calibri" w:cs="Times New Roman,Calibri"/>
          <w:color w:val="484949"/>
          <w:sz w:val="24"/>
          <w:lang w:eastAsia="en-GB" w:bidi="en-GB"/>
        </w:rPr>
        <w:t>Danish Transport Authority</w:t>
      </w:r>
    </w:p>
    <w:p w14:paraId="7F4D0F2F" w14:textId="77777777" w:rsidR="000F5750" w:rsidRPr="000F5750" w:rsidRDefault="000F5750" w:rsidP="000F5750">
      <w:pPr>
        <w:widowControl w:val="0"/>
        <w:spacing w:line="240" w:lineRule="auto"/>
        <w:rPr>
          <w:rFonts w:ascii="Times New Roman" w:hAnsi="Times New Roman"/>
          <w:sz w:val="24"/>
          <w:lang w:eastAsia="en-GB" w:bidi="en-GB"/>
        </w:rPr>
        <w:sectPr w:rsidR="000F5750" w:rsidRPr="000F5750">
          <w:type w:val="continuous"/>
          <w:pgSz w:w="11900" w:h="16820"/>
          <w:pgMar w:top="480" w:right="680" w:bottom="280" w:left="1080" w:header="720" w:footer="720" w:gutter="0"/>
          <w:cols w:num="2" w:space="720" w:equalWidth="0">
            <w:col w:w="4049" w:space="1581"/>
            <w:col w:w="4510"/>
          </w:cols>
        </w:sectPr>
      </w:pPr>
    </w:p>
    <w:p w14:paraId="08387A8E" w14:textId="77777777" w:rsidR="000F5750" w:rsidRPr="000F5750" w:rsidRDefault="000F5750" w:rsidP="000F5750">
      <w:pPr>
        <w:widowControl w:val="0"/>
        <w:spacing w:line="240" w:lineRule="auto"/>
        <w:rPr>
          <w:rFonts w:ascii="Times New Roman" w:hAnsi="Times New Roman"/>
          <w:szCs w:val="20"/>
          <w:lang w:eastAsia="en-GB" w:bidi="en-GB"/>
        </w:rPr>
      </w:pPr>
    </w:p>
    <w:p w14:paraId="1B799355" w14:textId="77777777" w:rsidR="000F5750" w:rsidRPr="000F5750" w:rsidRDefault="000F5750" w:rsidP="000F5750">
      <w:pPr>
        <w:widowControl w:val="0"/>
        <w:spacing w:line="240" w:lineRule="auto"/>
        <w:rPr>
          <w:rFonts w:ascii="Times New Roman" w:hAnsi="Times New Roman"/>
          <w:szCs w:val="20"/>
          <w:lang w:eastAsia="en-GB" w:bidi="en-GB"/>
        </w:rPr>
      </w:pPr>
    </w:p>
    <w:p w14:paraId="62991A8C" w14:textId="77777777" w:rsidR="000F5750" w:rsidRPr="000F5750" w:rsidRDefault="000F5750" w:rsidP="000F5750">
      <w:pPr>
        <w:widowControl w:val="0"/>
        <w:spacing w:line="240" w:lineRule="auto"/>
        <w:rPr>
          <w:rFonts w:ascii="Times New Roman" w:hAnsi="Times New Roman"/>
          <w:szCs w:val="20"/>
          <w:lang w:eastAsia="en-GB" w:bidi="en-GB"/>
        </w:rPr>
      </w:pPr>
    </w:p>
    <w:p w14:paraId="279FA929" w14:textId="77777777" w:rsidR="000F5750" w:rsidRPr="000F5750" w:rsidRDefault="000F5750" w:rsidP="000F5750">
      <w:pPr>
        <w:widowControl w:val="0"/>
        <w:spacing w:line="240" w:lineRule="auto"/>
        <w:rPr>
          <w:rFonts w:ascii="Times New Roman" w:hAnsi="Times New Roman"/>
          <w:szCs w:val="20"/>
          <w:lang w:eastAsia="en-GB" w:bidi="en-GB"/>
        </w:rPr>
      </w:pPr>
    </w:p>
    <w:p w14:paraId="7C5ECFFA" w14:textId="77777777" w:rsidR="000F5750" w:rsidRPr="000F5750" w:rsidRDefault="000F5750" w:rsidP="000F5750">
      <w:pPr>
        <w:widowControl w:val="0"/>
        <w:spacing w:line="240" w:lineRule="auto"/>
        <w:rPr>
          <w:rFonts w:ascii="Times New Roman" w:hAnsi="Times New Roman"/>
          <w:szCs w:val="20"/>
          <w:lang w:eastAsia="en-GB" w:bidi="en-GB"/>
        </w:rPr>
      </w:pPr>
    </w:p>
    <w:p w14:paraId="6F069C8C" w14:textId="77777777" w:rsidR="000F5750" w:rsidRPr="000F5750" w:rsidRDefault="262DF0F8" w:rsidP="000F5750">
      <w:pPr>
        <w:widowControl w:val="0"/>
        <w:spacing w:before="228" w:line="240" w:lineRule="auto"/>
        <w:ind w:left="126"/>
        <w:rPr>
          <w:rFonts w:ascii="Times New Roman" w:hAnsi="Times New Roman"/>
          <w:color w:val="000000"/>
          <w:sz w:val="27"/>
          <w:szCs w:val="27"/>
          <w:lang w:eastAsia="en-GB" w:bidi="en-GB"/>
        </w:rPr>
      </w:pPr>
      <w:r w:rsidRPr="262DF0F8">
        <w:rPr>
          <w:rFonts w:ascii="Times New Roman,Calibri" w:eastAsia="Times New Roman,Calibri" w:hAnsi="Times New Roman,Calibri" w:cs="Times New Roman,Calibri"/>
          <w:b/>
          <w:bCs/>
          <w:color w:val="000000" w:themeColor="text1"/>
          <w:sz w:val="27"/>
          <w:szCs w:val="27"/>
          <w:lang w:eastAsia="en-GB" w:bidi="en-GB"/>
        </w:rPr>
        <w:t>Section overview for Type Certificate TCZ F160St</w:t>
      </w:r>
    </w:p>
    <w:p w14:paraId="75E32975" w14:textId="77777777" w:rsidR="000F5750" w:rsidRPr="000F5750" w:rsidRDefault="000F5750" w:rsidP="000F5750">
      <w:pPr>
        <w:widowControl w:val="0"/>
        <w:spacing w:line="240" w:lineRule="auto"/>
        <w:rPr>
          <w:rFonts w:ascii="Times New Roman" w:hAnsi="Times New Roman"/>
          <w:b/>
          <w:bCs/>
          <w:szCs w:val="20"/>
          <w:lang w:eastAsia="en-GB" w:bidi="en-GB"/>
        </w:rPr>
      </w:pPr>
    </w:p>
    <w:p w14:paraId="26EA2467" w14:textId="77777777" w:rsidR="000F5750" w:rsidRPr="000F5750" w:rsidRDefault="000F5750" w:rsidP="000F5750">
      <w:pPr>
        <w:widowControl w:val="0"/>
        <w:spacing w:before="8" w:line="240" w:lineRule="auto"/>
        <w:rPr>
          <w:rFonts w:ascii="Times New Roman" w:hAnsi="Times New Roman"/>
          <w:b/>
          <w:bCs/>
          <w:sz w:val="22"/>
          <w:szCs w:val="22"/>
          <w:lang w:eastAsia="en-GB" w:bidi="en-GB"/>
        </w:rPr>
      </w:pPr>
    </w:p>
    <w:p w14:paraId="2CCA573C" w14:textId="77777777" w:rsidR="000F5750" w:rsidRPr="000F5750" w:rsidRDefault="000F5750" w:rsidP="000F5750">
      <w:pPr>
        <w:widowControl w:val="0"/>
        <w:spacing w:line="240" w:lineRule="auto"/>
        <w:rPr>
          <w:rFonts w:ascii="Times New Roman" w:hAnsi="Times New Roman"/>
          <w:sz w:val="22"/>
          <w:szCs w:val="22"/>
          <w:lang w:eastAsia="en-GB" w:bidi="en-GB"/>
        </w:rPr>
        <w:sectPr w:rsidR="000F5750" w:rsidRPr="000F5750" w:rsidSect="00B20870">
          <w:headerReference w:type="default" r:id="rId25"/>
          <w:footerReference w:type="default" r:id="rId26"/>
          <w:pgSz w:w="11900" w:h="16820"/>
          <w:pgMar w:top="460" w:right="680" w:bottom="900" w:left="1560" w:header="225" w:footer="701" w:gutter="0"/>
          <w:cols w:space="720"/>
        </w:sectPr>
      </w:pPr>
    </w:p>
    <w:p w14:paraId="4DC10567" w14:textId="77777777" w:rsidR="000F5750" w:rsidRPr="000F5750" w:rsidRDefault="262DF0F8" w:rsidP="000F5750">
      <w:pPr>
        <w:widowControl w:val="0"/>
        <w:spacing w:before="70" w:line="240" w:lineRule="auto"/>
        <w:ind w:left="136"/>
        <w:rPr>
          <w:rFonts w:ascii="Times New Roman" w:hAnsi="Times New Roman"/>
          <w:color w:val="000000"/>
          <w:sz w:val="23"/>
          <w:szCs w:val="23"/>
          <w:lang w:eastAsia="en-GB" w:bidi="en-GB"/>
        </w:rPr>
      </w:pPr>
      <w:r w:rsidRPr="262DF0F8">
        <w:rPr>
          <w:rFonts w:ascii="Times New Roman" w:hAnsi="Times New Roman"/>
          <w:color w:val="000000" w:themeColor="text1"/>
          <w:sz w:val="23"/>
          <w:szCs w:val="23"/>
          <w:lang w:eastAsia="en-GB" w:bidi="en-GB"/>
        </w:rPr>
        <w:t>Edition:</w:t>
      </w:r>
    </w:p>
    <w:p w14:paraId="2AF94DB9" w14:textId="77777777" w:rsidR="000F5750" w:rsidRPr="000F5750" w:rsidRDefault="000F5750" w:rsidP="000F5750">
      <w:pPr>
        <w:widowControl w:val="0"/>
        <w:spacing w:before="4" w:line="240" w:lineRule="auto"/>
        <w:rPr>
          <w:rFonts w:ascii="Times New Roman" w:hAnsi="Times New Roman"/>
          <w:color w:val="000000"/>
          <w:sz w:val="30"/>
          <w:szCs w:val="30"/>
          <w:lang w:eastAsia="en-GB" w:bidi="en-GB"/>
        </w:rPr>
      </w:pPr>
      <w:r w:rsidRPr="000F5750">
        <w:rPr>
          <w:rFonts w:ascii="Calibri" w:eastAsia="Calibri" w:hAnsi="Calibri"/>
          <w:sz w:val="22"/>
          <w:szCs w:val="22"/>
          <w:lang w:eastAsia="en-GB" w:bidi="en-GB"/>
        </w:rPr>
        <w:br w:type="column"/>
      </w:r>
    </w:p>
    <w:p w14:paraId="5043A926" w14:textId="77777777" w:rsidR="000F5750" w:rsidRPr="000F5750" w:rsidRDefault="262DF0F8" w:rsidP="000F5750">
      <w:pPr>
        <w:widowControl w:val="0"/>
        <w:spacing w:line="252" w:lineRule="auto"/>
        <w:ind w:left="136"/>
        <w:rPr>
          <w:rFonts w:ascii="Times New Roman" w:hAnsi="Times New Roman"/>
          <w:color w:val="000000"/>
          <w:sz w:val="23"/>
          <w:szCs w:val="23"/>
          <w:lang w:eastAsia="en-GB" w:bidi="en-GB"/>
        </w:rPr>
      </w:pPr>
      <w:r w:rsidRPr="262DF0F8">
        <w:rPr>
          <w:rFonts w:ascii="Times New Roman" w:hAnsi="Times New Roman"/>
          <w:color w:val="000000" w:themeColor="text1"/>
          <w:sz w:val="23"/>
          <w:szCs w:val="23"/>
          <w:lang w:eastAsia="en-GB" w:bidi="en-GB"/>
        </w:rPr>
        <w:t>Version:Revision:Date:</w:t>
      </w:r>
    </w:p>
    <w:p w14:paraId="1342FCC4" w14:textId="77777777" w:rsidR="000F5750" w:rsidRPr="000F5750" w:rsidRDefault="000F5750" w:rsidP="000F5750">
      <w:pPr>
        <w:widowControl w:val="0"/>
        <w:spacing w:before="1" w:line="240" w:lineRule="auto"/>
        <w:rPr>
          <w:rFonts w:ascii="Times New Roman" w:hAnsi="Times New Roman"/>
          <w:color w:val="000000"/>
          <w:sz w:val="31"/>
          <w:szCs w:val="31"/>
          <w:lang w:eastAsia="en-GB" w:bidi="en-GB"/>
        </w:rPr>
      </w:pPr>
      <w:r w:rsidRPr="000F5750">
        <w:rPr>
          <w:rFonts w:ascii="Calibri" w:eastAsia="Calibri" w:hAnsi="Calibri"/>
          <w:sz w:val="22"/>
          <w:szCs w:val="22"/>
          <w:lang w:eastAsia="en-GB" w:bidi="en-GB"/>
        </w:rPr>
        <w:br w:type="column"/>
      </w:r>
    </w:p>
    <w:p w14:paraId="2DC9079A" w14:textId="77777777" w:rsidR="000F5750" w:rsidRPr="000F5750" w:rsidRDefault="262DF0F8" w:rsidP="000F5750">
      <w:pPr>
        <w:widowControl w:val="0"/>
        <w:spacing w:line="252" w:lineRule="exact"/>
        <w:ind w:left="136"/>
        <w:rPr>
          <w:rFonts w:ascii="Times New Roman" w:hAnsi="Times New Roman"/>
          <w:color w:val="000000"/>
          <w:sz w:val="22"/>
          <w:szCs w:val="22"/>
          <w:lang w:eastAsia="en-GB" w:bidi="en-GB"/>
        </w:rPr>
      </w:pPr>
      <w:r w:rsidRPr="262DF0F8">
        <w:rPr>
          <w:rFonts w:ascii="Times New Roman,Calibri" w:eastAsia="Times New Roman,Calibri" w:hAnsi="Times New Roman,Calibri" w:cs="Times New Roman,Calibri"/>
          <w:color w:val="000000" w:themeColor="text1"/>
          <w:sz w:val="22"/>
          <w:szCs w:val="22"/>
          <w:lang w:eastAsia="en-GB" w:bidi="en-GB"/>
        </w:rPr>
        <w:t>01</w:t>
      </w:r>
    </w:p>
    <w:p w14:paraId="03E4E720" w14:textId="77777777" w:rsidR="000F5750" w:rsidRPr="000F5750" w:rsidRDefault="262DF0F8" w:rsidP="262DF0F8">
      <w:pPr>
        <w:widowControl w:val="0"/>
        <w:numPr>
          <w:ilvl w:val="0"/>
          <w:numId w:val="34"/>
        </w:numPr>
        <w:spacing w:line="281" w:lineRule="exact"/>
        <w:ind w:left="136" w:firstLine="0"/>
        <w:outlineLvl w:val="2"/>
        <w:rPr>
          <w:rFonts w:ascii="Times New Roman" w:hAnsi="Times New Roman"/>
          <w:color w:val="000000"/>
          <w:sz w:val="25"/>
          <w:szCs w:val="25"/>
          <w:lang w:eastAsia="en-GB" w:bidi="en-GB"/>
        </w:rPr>
      </w:pPr>
      <w:r w:rsidRPr="262DF0F8">
        <w:rPr>
          <w:rFonts w:ascii="Times New Roman" w:hAnsi="Times New Roman"/>
          <w:color w:val="000000" w:themeColor="text1"/>
          <w:sz w:val="25"/>
          <w:szCs w:val="25"/>
          <w:lang w:eastAsia="en-GB" w:bidi="en-GB"/>
        </w:rPr>
        <w:t>02</w:t>
      </w:r>
    </w:p>
    <w:p w14:paraId="667958A6" w14:textId="77777777" w:rsidR="000F5750" w:rsidRPr="000F5750" w:rsidRDefault="262DF0F8" w:rsidP="000F5750">
      <w:pPr>
        <w:widowControl w:val="0"/>
        <w:spacing w:line="283" w:lineRule="exact"/>
        <w:ind w:left="136"/>
        <w:rPr>
          <w:rFonts w:ascii="Times New Roman" w:hAnsi="Times New Roman"/>
          <w:color w:val="000000"/>
          <w:sz w:val="25"/>
          <w:szCs w:val="25"/>
          <w:lang w:eastAsia="en-GB" w:bidi="en-GB"/>
        </w:rPr>
      </w:pPr>
      <w:r w:rsidRPr="262DF0F8">
        <w:rPr>
          <w:rFonts w:ascii="Times New Roman,Calibri" w:eastAsia="Times New Roman,Calibri" w:hAnsi="Times New Roman,Calibri" w:cs="Times New Roman,Calibri"/>
          <w:color w:val="000000" w:themeColor="text1"/>
          <w:sz w:val="25"/>
          <w:szCs w:val="25"/>
          <w:lang w:eastAsia="en-GB" w:bidi="en-GB"/>
        </w:rPr>
        <w:t>09.09.2008</w:t>
      </w:r>
    </w:p>
    <w:p w14:paraId="11D841C0" w14:textId="77777777" w:rsidR="000F5750" w:rsidRPr="000F5750" w:rsidRDefault="000F5750" w:rsidP="000F5750">
      <w:pPr>
        <w:widowControl w:val="0"/>
        <w:spacing w:line="283" w:lineRule="exact"/>
        <w:rPr>
          <w:rFonts w:ascii="Times New Roman" w:hAnsi="Times New Roman"/>
          <w:color w:val="000000"/>
          <w:sz w:val="25"/>
          <w:szCs w:val="25"/>
          <w:lang w:eastAsia="en-GB" w:bidi="en-GB"/>
        </w:rPr>
        <w:sectPr w:rsidR="000F5750" w:rsidRPr="000F5750" w:rsidSect="000F5750">
          <w:type w:val="continuous"/>
          <w:pgSz w:w="11900" w:h="16820"/>
          <w:pgMar w:top="480" w:right="680" w:bottom="280" w:left="1560" w:header="720" w:footer="720" w:gutter="0"/>
          <w:cols w:num="3" w:space="720" w:equalWidth="0">
            <w:col w:w="960" w:space="300"/>
            <w:col w:w="1044" w:space="244"/>
            <w:col w:w="7112"/>
          </w:cols>
        </w:sectPr>
      </w:pPr>
    </w:p>
    <w:p w14:paraId="285B9F48" w14:textId="77777777" w:rsidR="000F5750" w:rsidRPr="000F5750" w:rsidRDefault="000F5750" w:rsidP="000F5750">
      <w:pPr>
        <w:widowControl w:val="0"/>
        <w:spacing w:line="240" w:lineRule="auto"/>
        <w:rPr>
          <w:rFonts w:ascii="Times New Roman" w:hAnsi="Times New Roman"/>
          <w:color w:val="000000"/>
          <w:szCs w:val="20"/>
          <w:lang w:eastAsia="en-GB" w:bidi="en-GB"/>
        </w:rPr>
      </w:pPr>
    </w:p>
    <w:p w14:paraId="6CE4ADBB" w14:textId="77777777" w:rsidR="000F5750" w:rsidRPr="000F5750" w:rsidRDefault="000F5750" w:rsidP="000F5750">
      <w:pPr>
        <w:widowControl w:val="0"/>
        <w:spacing w:line="240" w:lineRule="auto"/>
        <w:rPr>
          <w:rFonts w:ascii="Times New Roman" w:hAnsi="Times New Roman"/>
          <w:color w:val="000000"/>
          <w:szCs w:val="20"/>
          <w:lang w:eastAsia="en-GB" w:bidi="en-GB"/>
        </w:rPr>
      </w:pPr>
    </w:p>
    <w:p w14:paraId="6CDAF6E3" w14:textId="77777777" w:rsidR="000F5750" w:rsidRPr="000F5750" w:rsidRDefault="000F5750" w:rsidP="000F5750">
      <w:pPr>
        <w:widowControl w:val="0"/>
        <w:spacing w:line="240" w:lineRule="auto"/>
        <w:rPr>
          <w:rFonts w:ascii="Times New Roman" w:hAnsi="Times New Roman"/>
          <w:color w:val="000000"/>
          <w:szCs w:val="20"/>
          <w:lang w:eastAsia="en-GB" w:bidi="en-GB"/>
        </w:rPr>
      </w:pPr>
    </w:p>
    <w:p w14:paraId="39E30116" w14:textId="77777777" w:rsidR="000F5750" w:rsidRPr="000F5750" w:rsidRDefault="000F5750" w:rsidP="000F5750">
      <w:pPr>
        <w:widowControl w:val="0"/>
        <w:spacing w:before="11" w:line="240" w:lineRule="auto"/>
        <w:rPr>
          <w:rFonts w:ascii="Times New Roman" w:hAnsi="Times New Roman"/>
          <w:color w:val="000000"/>
          <w:sz w:val="16"/>
          <w:szCs w:val="16"/>
          <w:lang w:eastAsia="en-GB" w:bidi="en-GB"/>
        </w:rPr>
      </w:pPr>
    </w:p>
    <w:p w14:paraId="75D97546" w14:textId="77777777" w:rsidR="000F5750" w:rsidRPr="000F5750" w:rsidRDefault="000F5750" w:rsidP="000F5750">
      <w:pPr>
        <w:widowControl w:val="0"/>
        <w:tabs>
          <w:tab w:val="left" w:pos="1127"/>
        </w:tabs>
        <w:spacing w:before="70" w:line="240" w:lineRule="auto"/>
        <w:ind w:left="126"/>
        <w:rPr>
          <w:rFonts w:ascii="Times New Roman" w:hAnsi="Times New Roman"/>
          <w:color w:val="000000"/>
          <w:sz w:val="23"/>
          <w:szCs w:val="23"/>
          <w:lang w:eastAsia="en-GB" w:bidi="en-GB"/>
        </w:rPr>
      </w:pPr>
      <w:r w:rsidRPr="262DF0F8">
        <w:rPr>
          <w:rFonts w:ascii="Times New Roman" w:hAnsi="Times New Roman"/>
          <w:color w:val="000000"/>
          <w:sz w:val="23"/>
          <w:szCs w:val="23"/>
          <w:lang w:eastAsia="en-GB" w:bidi="en-GB"/>
        </w:rPr>
        <w:t>Section</w:t>
      </w:r>
      <w:r w:rsidRPr="000F5750">
        <w:rPr>
          <w:rFonts w:ascii="Times New Roman" w:hAnsi="Times New Roman"/>
          <w:sz w:val="23"/>
          <w:szCs w:val="23"/>
          <w:lang w:eastAsia="en-GB" w:bidi="en-GB"/>
        </w:rPr>
        <w:tab/>
      </w:r>
      <w:r w:rsidRPr="262DF0F8">
        <w:rPr>
          <w:rFonts w:ascii="Times New Roman" w:hAnsi="Times New Roman"/>
          <w:color w:val="000000"/>
          <w:sz w:val="23"/>
          <w:szCs w:val="23"/>
          <w:lang w:eastAsia="en-GB" w:bidi="en-GB"/>
        </w:rPr>
        <w:t>Content</w:t>
      </w:r>
    </w:p>
    <w:p w14:paraId="6E9915BE" w14:textId="77777777" w:rsidR="000F5750" w:rsidRPr="000F5750" w:rsidRDefault="000F5750" w:rsidP="000F5750">
      <w:pPr>
        <w:widowControl w:val="0"/>
        <w:spacing w:before="2" w:line="240" w:lineRule="auto"/>
        <w:rPr>
          <w:rFonts w:ascii="Times New Roman" w:hAnsi="Times New Roman"/>
          <w:color w:val="000000"/>
          <w:sz w:val="22"/>
          <w:szCs w:val="22"/>
          <w:lang w:eastAsia="en-GB" w:bidi="en-GB"/>
        </w:rPr>
      </w:pPr>
    </w:p>
    <w:p w14:paraId="0966AB74" w14:textId="77777777" w:rsidR="000F5750" w:rsidRPr="000F5750" w:rsidRDefault="262DF0F8" w:rsidP="262DF0F8">
      <w:pPr>
        <w:widowControl w:val="0"/>
        <w:numPr>
          <w:ilvl w:val="0"/>
          <w:numId w:val="34"/>
        </w:numPr>
        <w:tabs>
          <w:tab w:val="left" w:pos="1147"/>
        </w:tabs>
        <w:spacing w:line="240" w:lineRule="auto"/>
        <w:ind w:left="1136" w:hanging="1000"/>
        <w:rPr>
          <w:rFonts w:ascii="Times New Roman" w:hAnsi="Times New Roman"/>
          <w:color w:val="000000"/>
          <w:sz w:val="23"/>
          <w:szCs w:val="23"/>
          <w:lang w:eastAsia="en-GB" w:bidi="en-GB"/>
        </w:rPr>
      </w:pPr>
      <w:r w:rsidRPr="262DF0F8">
        <w:rPr>
          <w:rFonts w:ascii="Times New Roman" w:hAnsi="Times New Roman"/>
          <w:color w:val="000000" w:themeColor="text1"/>
          <w:sz w:val="23"/>
          <w:szCs w:val="23"/>
          <w:lang w:eastAsia="en-GB" w:bidi="en-GB"/>
        </w:rPr>
        <w:t>Introduction</w:t>
      </w:r>
    </w:p>
    <w:p w14:paraId="2246F76C" w14:textId="77777777" w:rsidR="000F5750" w:rsidRPr="000F5750" w:rsidRDefault="000F5750" w:rsidP="000F5750">
      <w:pPr>
        <w:widowControl w:val="0"/>
        <w:spacing w:before="2" w:line="240" w:lineRule="auto"/>
        <w:rPr>
          <w:rFonts w:ascii="Times New Roman" w:hAnsi="Times New Roman"/>
          <w:color w:val="000000"/>
          <w:sz w:val="22"/>
          <w:szCs w:val="22"/>
          <w:lang w:eastAsia="en-GB" w:bidi="en-GB"/>
        </w:rPr>
      </w:pPr>
    </w:p>
    <w:p w14:paraId="269B76D8" w14:textId="77777777" w:rsidR="000F5750" w:rsidRPr="000F5750" w:rsidRDefault="262DF0F8" w:rsidP="262DF0F8">
      <w:pPr>
        <w:widowControl w:val="0"/>
        <w:numPr>
          <w:ilvl w:val="0"/>
          <w:numId w:val="34"/>
        </w:numPr>
        <w:tabs>
          <w:tab w:val="left" w:pos="1137"/>
        </w:tabs>
        <w:spacing w:line="240" w:lineRule="auto"/>
        <w:ind w:left="1136" w:hanging="1000"/>
        <w:rPr>
          <w:rFonts w:ascii="Times New Roman" w:hAnsi="Times New Roman"/>
          <w:color w:val="000000"/>
          <w:sz w:val="23"/>
          <w:szCs w:val="23"/>
          <w:lang w:eastAsia="en-GB" w:bidi="en-GB"/>
        </w:rPr>
      </w:pPr>
      <w:r w:rsidRPr="262DF0F8">
        <w:rPr>
          <w:rFonts w:ascii="Times New Roman" w:hAnsi="Times New Roman"/>
          <w:color w:val="000000" w:themeColor="text1"/>
          <w:sz w:val="23"/>
          <w:szCs w:val="23"/>
          <w:lang w:eastAsia="en-GB" w:bidi="en-GB"/>
        </w:rPr>
        <w:t>Use</w:t>
      </w:r>
    </w:p>
    <w:p w14:paraId="223A5C48" w14:textId="77777777" w:rsidR="000F5750" w:rsidRPr="000F5750" w:rsidRDefault="000F5750" w:rsidP="000F5750">
      <w:pPr>
        <w:widowControl w:val="0"/>
        <w:spacing w:before="2" w:line="240" w:lineRule="auto"/>
        <w:rPr>
          <w:rFonts w:ascii="Times New Roman" w:hAnsi="Times New Roman"/>
          <w:color w:val="000000"/>
          <w:sz w:val="22"/>
          <w:szCs w:val="22"/>
          <w:lang w:eastAsia="en-GB" w:bidi="en-GB"/>
        </w:rPr>
      </w:pPr>
    </w:p>
    <w:p w14:paraId="57267D7F" w14:textId="77777777" w:rsidR="000F5750" w:rsidRPr="000F5750" w:rsidRDefault="262DF0F8" w:rsidP="262DF0F8">
      <w:pPr>
        <w:widowControl w:val="0"/>
        <w:numPr>
          <w:ilvl w:val="0"/>
          <w:numId w:val="34"/>
        </w:numPr>
        <w:tabs>
          <w:tab w:val="left" w:pos="1128"/>
        </w:tabs>
        <w:spacing w:line="240" w:lineRule="auto"/>
        <w:ind w:left="1127" w:hanging="991"/>
        <w:rPr>
          <w:rFonts w:ascii="Times New Roman" w:hAnsi="Times New Roman"/>
          <w:color w:val="000000"/>
          <w:sz w:val="23"/>
          <w:szCs w:val="23"/>
          <w:lang w:eastAsia="en-GB" w:bidi="en-GB"/>
        </w:rPr>
      </w:pPr>
      <w:r w:rsidRPr="262DF0F8">
        <w:rPr>
          <w:rFonts w:ascii="Times New Roman" w:hAnsi="Times New Roman"/>
          <w:color w:val="000000" w:themeColor="text1"/>
          <w:sz w:val="23"/>
          <w:szCs w:val="23"/>
          <w:lang w:eastAsia="en-GB" w:bidi="en-GB"/>
        </w:rPr>
        <w:t>Restrictions on use</w:t>
      </w:r>
    </w:p>
    <w:p w14:paraId="06C82B87" w14:textId="77777777" w:rsidR="000F5750" w:rsidRPr="000F5750" w:rsidRDefault="000F5750" w:rsidP="000F5750">
      <w:pPr>
        <w:widowControl w:val="0"/>
        <w:spacing w:before="2" w:line="240" w:lineRule="auto"/>
        <w:rPr>
          <w:rFonts w:ascii="Times New Roman" w:hAnsi="Times New Roman"/>
          <w:color w:val="000000"/>
          <w:sz w:val="22"/>
          <w:szCs w:val="22"/>
          <w:lang w:eastAsia="en-GB" w:bidi="en-GB"/>
        </w:rPr>
      </w:pPr>
    </w:p>
    <w:p w14:paraId="5F130E48" w14:textId="77777777" w:rsidR="000F5750" w:rsidRPr="000F5750" w:rsidRDefault="262DF0F8" w:rsidP="262DF0F8">
      <w:pPr>
        <w:widowControl w:val="0"/>
        <w:numPr>
          <w:ilvl w:val="0"/>
          <w:numId w:val="34"/>
        </w:numPr>
        <w:tabs>
          <w:tab w:val="left" w:pos="1128"/>
        </w:tabs>
        <w:spacing w:line="240" w:lineRule="auto"/>
        <w:ind w:left="1127" w:hanging="991"/>
        <w:rPr>
          <w:rFonts w:ascii="Times New Roman" w:hAnsi="Times New Roman"/>
          <w:color w:val="000000"/>
          <w:sz w:val="23"/>
          <w:szCs w:val="23"/>
          <w:lang w:eastAsia="en-GB" w:bidi="en-GB"/>
        </w:rPr>
      </w:pPr>
      <w:r w:rsidRPr="262DF0F8">
        <w:rPr>
          <w:rFonts w:ascii="Times New Roman" w:hAnsi="Times New Roman"/>
          <w:color w:val="000000" w:themeColor="text1"/>
          <w:sz w:val="23"/>
          <w:szCs w:val="23"/>
          <w:lang w:eastAsia="en-GB" w:bidi="en-GB"/>
        </w:rPr>
        <w:t>Type identification</w:t>
      </w:r>
    </w:p>
    <w:p w14:paraId="2374050F" w14:textId="77777777" w:rsidR="000F5750" w:rsidRPr="000F5750" w:rsidRDefault="000F5750" w:rsidP="000F5750">
      <w:pPr>
        <w:widowControl w:val="0"/>
        <w:spacing w:before="2" w:line="240" w:lineRule="auto"/>
        <w:rPr>
          <w:rFonts w:ascii="Times New Roman" w:hAnsi="Times New Roman"/>
          <w:color w:val="000000"/>
          <w:sz w:val="22"/>
          <w:szCs w:val="22"/>
          <w:lang w:eastAsia="en-GB" w:bidi="en-GB"/>
        </w:rPr>
      </w:pPr>
    </w:p>
    <w:p w14:paraId="3D49EC0A" w14:textId="77777777" w:rsidR="000F5750" w:rsidRPr="000F5750" w:rsidRDefault="262DF0F8" w:rsidP="262DF0F8">
      <w:pPr>
        <w:widowControl w:val="0"/>
        <w:numPr>
          <w:ilvl w:val="0"/>
          <w:numId w:val="34"/>
        </w:numPr>
        <w:tabs>
          <w:tab w:val="left" w:pos="1137"/>
        </w:tabs>
        <w:spacing w:line="240" w:lineRule="auto"/>
        <w:ind w:left="1136" w:hanging="991"/>
        <w:rPr>
          <w:rFonts w:ascii="Times New Roman" w:hAnsi="Times New Roman"/>
          <w:color w:val="000000"/>
          <w:sz w:val="23"/>
          <w:szCs w:val="23"/>
          <w:lang w:eastAsia="en-GB" w:bidi="en-GB"/>
        </w:rPr>
      </w:pPr>
      <w:r w:rsidRPr="262DF0F8">
        <w:rPr>
          <w:rFonts w:ascii="Times New Roman" w:hAnsi="Times New Roman"/>
          <w:color w:val="000000" w:themeColor="text1"/>
          <w:sz w:val="23"/>
          <w:szCs w:val="23"/>
          <w:lang w:eastAsia="en-GB" w:bidi="en-GB"/>
        </w:rPr>
        <w:t>User documentation</w:t>
      </w:r>
    </w:p>
    <w:p w14:paraId="0E177650" w14:textId="77777777" w:rsidR="000F5750" w:rsidRPr="000F5750" w:rsidRDefault="000F5750" w:rsidP="000F5750">
      <w:pPr>
        <w:widowControl w:val="0"/>
        <w:spacing w:before="2" w:line="240" w:lineRule="auto"/>
        <w:rPr>
          <w:rFonts w:ascii="Times New Roman" w:hAnsi="Times New Roman"/>
          <w:color w:val="000000"/>
          <w:sz w:val="22"/>
          <w:szCs w:val="22"/>
          <w:lang w:eastAsia="en-GB" w:bidi="en-GB"/>
        </w:rPr>
      </w:pPr>
    </w:p>
    <w:p w14:paraId="18F6DEED" w14:textId="77777777" w:rsidR="000F5750" w:rsidRPr="000F5750" w:rsidRDefault="262DF0F8" w:rsidP="262DF0F8">
      <w:pPr>
        <w:widowControl w:val="0"/>
        <w:numPr>
          <w:ilvl w:val="0"/>
          <w:numId w:val="34"/>
        </w:numPr>
        <w:tabs>
          <w:tab w:val="left" w:pos="1137"/>
        </w:tabs>
        <w:spacing w:line="240" w:lineRule="auto"/>
        <w:ind w:left="1136" w:hanging="991"/>
        <w:rPr>
          <w:rFonts w:ascii="Times New Roman" w:hAnsi="Times New Roman"/>
          <w:color w:val="000000"/>
          <w:sz w:val="23"/>
          <w:szCs w:val="23"/>
          <w:lang w:eastAsia="en-GB" w:bidi="en-GB"/>
        </w:rPr>
      </w:pPr>
      <w:r w:rsidRPr="262DF0F8">
        <w:rPr>
          <w:rFonts w:ascii="Times New Roman" w:hAnsi="Times New Roman"/>
          <w:color w:val="000000" w:themeColor="text1"/>
          <w:sz w:val="23"/>
          <w:szCs w:val="23"/>
          <w:lang w:eastAsia="en-GB" w:bidi="en-GB"/>
        </w:rPr>
        <w:t>Storage of certificate and background documentation</w:t>
      </w:r>
    </w:p>
    <w:p w14:paraId="22537893" w14:textId="77777777" w:rsidR="000F5750" w:rsidRPr="000F5750" w:rsidRDefault="000F5750" w:rsidP="000F5750">
      <w:pPr>
        <w:widowControl w:val="0"/>
        <w:spacing w:line="240" w:lineRule="auto"/>
        <w:rPr>
          <w:rFonts w:ascii="Calibri" w:eastAsia="Calibri" w:hAnsi="Calibri"/>
          <w:sz w:val="22"/>
          <w:szCs w:val="22"/>
          <w:lang w:eastAsia="en-GB" w:bidi="en-GB"/>
        </w:rPr>
        <w:sectPr w:rsidR="000F5750" w:rsidRPr="000F5750">
          <w:type w:val="continuous"/>
          <w:pgSz w:w="11900" w:h="16820"/>
          <w:pgMar w:top="480" w:right="680" w:bottom="280" w:left="1560" w:header="720" w:footer="720" w:gutter="0"/>
          <w:cols w:space="720"/>
        </w:sectPr>
      </w:pPr>
    </w:p>
    <w:p w14:paraId="2DE7491B" w14:textId="77777777" w:rsidR="000F5750" w:rsidRPr="000F5750" w:rsidRDefault="262DF0F8" w:rsidP="262DF0F8">
      <w:pPr>
        <w:widowControl w:val="0"/>
        <w:numPr>
          <w:ilvl w:val="0"/>
          <w:numId w:val="33"/>
        </w:numPr>
        <w:tabs>
          <w:tab w:val="left" w:pos="837"/>
        </w:tabs>
        <w:spacing w:before="240" w:line="240" w:lineRule="auto"/>
        <w:outlineLvl w:val="0"/>
        <w:rPr>
          <w:rFonts w:ascii="Times New Roman" w:hAnsi="Times New Roman"/>
          <w:b/>
          <w:bCs/>
          <w:color w:val="000000"/>
          <w:sz w:val="28"/>
          <w:szCs w:val="28"/>
          <w:lang w:eastAsia="en-GB" w:bidi="en-GB"/>
        </w:rPr>
      </w:pPr>
      <w:r w:rsidRPr="262DF0F8">
        <w:rPr>
          <w:rFonts w:ascii="Times New Roman" w:hAnsi="Times New Roman"/>
          <w:b/>
          <w:bCs/>
          <w:color w:val="000000" w:themeColor="text1"/>
          <w:sz w:val="28"/>
          <w:szCs w:val="28"/>
          <w:lang w:eastAsia="en-GB" w:bidi="en-GB"/>
        </w:rPr>
        <w:lastRenderedPageBreak/>
        <w:t>Introduction</w:t>
      </w:r>
    </w:p>
    <w:p w14:paraId="7BDA957A" w14:textId="77777777" w:rsidR="000F5750" w:rsidRPr="000F5750" w:rsidRDefault="262DF0F8" w:rsidP="000F5750">
      <w:pPr>
        <w:widowControl w:val="0"/>
        <w:spacing w:before="22" w:line="252" w:lineRule="auto"/>
        <w:ind w:left="808" w:right="989" w:firstLine="9"/>
        <w:jc w:val="both"/>
        <w:rPr>
          <w:rFonts w:ascii="Times New Roman" w:hAnsi="Times New Roman"/>
          <w:sz w:val="23"/>
          <w:szCs w:val="23"/>
          <w:lang w:eastAsia="en-GB" w:bidi="en-GB"/>
        </w:rPr>
      </w:pPr>
      <w:r w:rsidRPr="262DF0F8">
        <w:rPr>
          <w:rFonts w:ascii="Times New Roman" w:hAnsi="Times New Roman"/>
          <w:sz w:val="23"/>
          <w:szCs w:val="23"/>
          <w:lang w:eastAsia="en-GB" w:bidi="en-GB"/>
        </w:rPr>
        <w:t>This certificate covers an overhead catenary system for the Regional Railway constructed with steel masts and steel overhead catenary suspension. Revision 02 includes a change of the static displacement, addition of neutral sections and an update of references to standards.</w:t>
      </w:r>
    </w:p>
    <w:p w14:paraId="3AE74A97" w14:textId="77777777" w:rsidR="000F5750" w:rsidRPr="000F5750" w:rsidRDefault="000F5750" w:rsidP="000F5750">
      <w:pPr>
        <w:widowControl w:val="0"/>
        <w:spacing w:before="22" w:line="252" w:lineRule="auto"/>
        <w:ind w:left="808" w:right="989" w:firstLine="9"/>
        <w:jc w:val="both"/>
        <w:rPr>
          <w:rFonts w:ascii="Times New Roman" w:hAnsi="Times New Roman"/>
          <w:sz w:val="23"/>
          <w:szCs w:val="23"/>
          <w:lang w:eastAsia="en-GB" w:bidi="en-GB"/>
        </w:rPr>
      </w:pPr>
    </w:p>
    <w:p w14:paraId="7B1D479D" w14:textId="77777777" w:rsidR="000F5750" w:rsidRPr="000F5750" w:rsidRDefault="262DF0F8" w:rsidP="262DF0F8">
      <w:pPr>
        <w:widowControl w:val="0"/>
        <w:numPr>
          <w:ilvl w:val="0"/>
          <w:numId w:val="33"/>
        </w:numPr>
        <w:tabs>
          <w:tab w:val="left" w:pos="828"/>
        </w:tabs>
        <w:spacing w:line="304" w:lineRule="exact"/>
        <w:ind w:left="827" w:hanging="715"/>
        <w:outlineLvl w:val="0"/>
        <w:rPr>
          <w:rFonts w:ascii="Times New Roman" w:hAnsi="Times New Roman"/>
          <w:b/>
          <w:bCs/>
          <w:color w:val="000000"/>
          <w:sz w:val="28"/>
          <w:szCs w:val="28"/>
          <w:lang w:eastAsia="en-GB" w:bidi="en-GB"/>
        </w:rPr>
      </w:pPr>
      <w:r w:rsidRPr="262DF0F8">
        <w:rPr>
          <w:rFonts w:ascii="Times New Roman" w:hAnsi="Times New Roman"/>
          <w:b/>
          <w:bCs/>
          <w:color w:val="000000" w:themeColor="text1"/>
          <w:sz w:val="28"/>
          <w:szCs w:val="28"/>
          <w:lang w:eastAsia="en-GB" w:bidi="en-GB"/>
        </w:rPr>
        <w:t>Use</w:t>
      </w:r>
    </w:p>
    <w:p w14:paraId="69F0D7E9" w14:textId="77777777" w:rsidR="000F5750" w:rsidRPr="000F5750" w:rsidRDefault="262DF0F8" w:rsidP="000F5750">
      <w:pPr>
        <w:widowControl w:val="0"/>
        <w:spacing w:before="22" w:line="243" w:lineRule="auto"/>
        <w:ind w:left="818" w:right="322"/>
        <w:rPr>
          <w:rFonts w:ascii="Times New Roman" w:hAnsi="Times New Roman"/>
          <w:sz w:val="23"/>
          <w:szCs w:val="23"/>
          <w:lang w:eastAsia="en-GB" w:bidi="en-GB"/>
        </w:rPr>
      </w:pPr>
      <w:r w:rsidRPr="262DF0F8">
        <w:rPr>
          <w:rFonts w:ascii="Times New Roman" w:hAnsi="Times New Roman"/>
          <w:sz w:val="23"/>
          <w:szCs w:val="23"/>
          <w:lang w:eastAsia="en-GB" w:bidi="en-GB"/>
        </w:rPr>
        <w:t>The system type is used as overhead catenary system for electric locomotives and trains with speeds of up to 180 km/h and a maximum total current consumption of 500 A.</w:t>
      </w:r>
    </w:p>
    <w:p w14:paraId="187629A1" w14:textId="77777777" w:rsidR="000F5750" w:rsidRPr="000F5750" w:rsidRDefault="000F5750" w:rsidP="000F5750">
      <w:pPr>
        <w:widowControl w:val="0"/>
        <w:spacing w:before="3" w:line="240" w:lineRule="auto"/>
        <w:rPr>
          <w:rFonts w:ascii="Times New Roman" w:eastAsia="Arial" w:hAnsi="Times New Roman"/>
          <w:sz w:val="24"/>
          <w:lang w:eastAsia="en-GB" w:bidi="en-GB"/>
        </w:rPr>
      </w:pPr>
    </w:p>
    <w:p w14:paraId="06D0A8D4" w14:textId="77777777" w:rsidR="000F5750" w:rsidRPr="000F5750" w:rsidRDefault="262DF0F8" w:rsidP="262DF0F8">
      <w:pPr>
        <w:widowControl w:val="0"/>
        <w:numPr>
          <w:ilvl w:val="0"/>
          <w:numId w:val="33"/>
        </w:numPr>
        <w:tabs>
          <w:tab w:val="left" w:pos="828"/>
        </w:tabs>
        <w:spacing w:line="240" w:lineRule="auto"/>
        <w:ind w:left="827" w:hanging="715"/>
        <w:outlineLvl w:val="0"/>
        <w:rPr>
          <w:rFonts w:ascii="Times New Roman" w:hAnsi="Times New Roman"/>
          <w:b/>
          <w:bCs/>
          <w:color w:val="000000"/>
          <w:sz w:val="28"/>
          <w:szCs w:val="28"/>
          <w:lang w:eastAsia="en-GB" w:bidi="en-GB"/>
        </w:rPr>
      </w:pPr>
      <w:r w:rsidRPr="262DF0F8">
        <w:rPr>
          <w:rFonts w:ascii="Times New Roman" w:hAnsi="Times New Roman"/>
          <w:b/>
          <w:bCs/>
          <w:color w:val="000000" w:themeColor="text1"/>
          <w:sz w:val="28"/>
          <w:szCs w:val="28"/>
          <w:lang w:eastAsia="en-GB" w:bidi="en-GB"/>
        </w:rPr>
        <w:t>Restrictions on use</w:t>
      </w:r>
    </w:p>
    <w:p w14:paraId="3CC45E4C" w14:textId="77777777" w:rsidR="000F5750" w:rsidRPr="000F5750" w:rsidRDefault="262DF0F8" w:rsidP="000F5750">
      <w:pPr>
        <w:widowControl w:val="0"/>
        <w:spacing w:before="11" w:line="252" w:lineRule="auto"/>
        <w:ind w:left="808" w:right="322" w:firstLine="9"/>
        <w:rPr>
          <w:rFonts w:ascii="Times New Roman" w:hAnsi="Times New Roman"/>
          <w:sz w:val="23"/>
          <w:szCs w:val="23"/>
          <w:lang w:eastAsia="en-GB" w:bidi="en-GB"/>
        </w:rPr>
      </w:pPr>
      <w:r w:rsidRPr="262DF0F8">
        <w:rPr>
          <w:rFonts w:ascii="Times New Roman" w:hAnsi="Times New Roman"/>
          <w:sz w:val="23"/>
          <w:szCs w:val="23"/>
          <w:lang w:eastAsia="en-GB" w:bidi="en-GB"/>
        </w:rPr>
        <w:t>See Railway Standard BN2-74, “Provision of Declaration of Conformity for rolling stock”, EN 50367 and EN 50388. For driving of ER train sets it applies that ER train sets with a maximum of five current collectors of type WBL85, which have been modified, must not exceed a speed of 180 km/h.ET train sets have been approved for max. 180 km/h with a maximum of five current collectors.</w:t>
      </w:r>
    </w:p>
    <w:p w14:paraId="09167872" w14:textId="77777777" w:rsidR="000F5750" w:rsidRPr="000F5750" w:rsidRDefault="000F5750" w:rsidP="000F5750">
      <w:pPr>
        <w:widowControl w:val="0"/>
        <w:spacing w:before="5" w:line="240" w:lineRule="auto"/>
        <w:rPr>
          <w:rFonts w:ascii="Times New Roman" w:hAnsi="Times New Roman"/>
          <w:sz w:val="23"/>
          <w:szCs w:val="23"/>
          <w:lang w:eastAsia="en-GB" w:bidi="en-GB"/>
        </w:rPr>
      </w:pPr>
    </w:p>
    <w:p w14:paraId="59A9738B" w14:textId="77777777" w:rsidR="000F5750" w:rsidRPr="000F5750" w:rsidRDefault="262DF0F8" w:rsidP="262DF0F8">
      <w:pPr>
        <w:widowControl w:val="0"/>
        <w:numPr>
          <w:ilvl w:val="0"/>
          <w:numId w:val="33"/>
        </w:numPr>
        <w:tabs>
          <w:tab w:val="left" w:pos="828"/>
        </w:tabs>
        <w:spacing w:line="240" w:lineRule="auto"/>
        <w:ind w:left="827" w:hanging="715"/>
        <w:outlineLvl w:val="0"/>
        <w:rPr>
          <w:rFonts w:ascii="Times New Roman" w:hAnsi="Times New Roman"/>
          <w:b/>
          <w:bCs/>
          <w:color w:val="000000"/>
          <w:sz w:val="28"/>
          <w:szCs w:val="28"/>
          <w:lang w:eastAsia="en-GB" w:bidi="en-GB"/>
        </w:rPr>
      </w:pPr>
      <w:r w:rsidRPr="262DF0F8">
        <w:rPr>
          <w:rFonts w:ascii="Times New Roman" w:hAnsi="Times New Roman"/>
          <w:b/>
          <w:bCs/>
          <w:color w:val="000000" w:themeColor="text1"/>
          <w:sz w:val="28"/>
          <w:szCs w:val="28"/>
          <w:lang w:eastAsia="en-GB" w:bidi="en-GB"/>
        </w:rPr>
        <w:t>Type identification</w:t>
      </w:r>
    </w:p>
    <w:p w14:paraId="39F705B8" w14:textId="77777777" w:rsidR="000F5750" w:rsidRPr="000F5750" w:rsidRDefault="262DF0F8" w:rsidP="000F5750">
      <w:pPr>
        <w:widowControl w:val="0"/>
        <w:spacing w:before="12" w:line="240" w:lineRule="auto"/>
        <w:ind w:left="808"/>
        <w:rPr>
          <w:rFonts w:ascii="Times New Roman" w:hAnsi="Times New Roman"/>
          <w:sz w:val="23"/>
          <w:szCs w:val="23"/>
          <w:lang w:eastAsia="en-GB" w:bidi="en-GB"/>
        </w:rPr>
      </w:pPr>
      <w:r w:rsidRPr="262DF0F8">
        <w:rPr>
          <w:rFonts w:ascii="Times New Roman" w:hAnsi="Times New Roman"/>
          <w:sz w:val="23"/>
          <w:szCs w:val="23"/>
          <w:lang w:eastAsia="en-GB" w:bidi="en-GB"/>
        </w:rPr>
        <w:t>The type is identified according to the following technical specifications:</w:t>
      </w:r>
    </w:p>
    <w:p w14:paraId="5205B8D4" w14:textId="77777777" w:rsidR="000F5750" w:rsidRPr="000F5750" w:rsidRDefault="000F5750" w:rsidP="000F5750">
      <w:pPr>
        <w:widowControl w:val="0"/>
        <w:spacing w:before="6" w:line="240" w:lineRule="auto"/>
        <w:rPr>
          <w:rFonts w:ascii="Times New Roman" w:hAnsi="Times New Roman"/>
          <w:sz w:val="19"/>
          <w:szCs w:val="19"/>
          <w:lang w:eastAsia="en-GB" w:bidi="en-GB"/>
        </w:rPr>
      </w:pPr>
    </w:p>
    <w:p w14:paraId="05364C00" w14:textId="77777777" w:rsidR="000F5750" w:rsidRPr="000F5750" w:rsidRDefault="000F5750" w:rsidP="000F5750">
      <w:pPr>
        <w:widowControl w:val="0"/>
        <w:spacing w:before="6" w:line="240" w:lineRule="auto"/>
        <w:rPr>
          <w:rFonts w:ascii="Times New Roman" w:hAnsi="Times New Roman"/>
          <w:sz w:val="19"/>
          <w:szCs w:val="19"/>
          <w:lang w:eastAsia="en-GB" w:bidi="en-GB"/>
        </w:rPr>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8" w:type="dxa"/>
          <w:right w:w="115" w:type="dxa"/>
        </w:tblCellMar>
        <w:tblLook w:val="04A0" w:firstRow="1" w:lastRow="0" w:firstColumn="1" w:lastColumn="0" w:noHBand="0" w:noVBand="1"/>
      </w:tblPr>
      <w:tblGrid>
        <w:gridCol w:w="3240"/>
        <w:gridCol w:w="3510"/>
      </w:tblGrid>
      <w:tr w:rsidR="000F5750" w:rsidRPr="00063CB0" w14:paraId="4EAC2C68" w14:textId="77777777" w:rsidTr="262DF0F8">
        <w:trPr>
          <w:trHeight w:val="512"/>
        </w:trPr>
        <w:tc>
          <w:tcPr>
            <w:tcW w:w="3240" w:type="dxa"/>
            <w:shd w:val="clear" w:color="auto" w:fill="auto"/>
          </w:tcPr>
          <w:p w14:paraId="15283367" w14:textId="77777777" w:rsidR="000F5750" w:rsidRPr="00063CB0" w:rsidRDefault="000F5750" w:rsidP="00063CB0">
            <w:pPr>
              <w:widowControl w:val="0"/>
              <w:spacing w:before="6" w:line="240" w:lineRule="auto"/>
              <w:rPr>
                <w:rFonts w:ascii="Times New Roman" w:eastAsia="Calibri" w:hAnsi="Times New Roman"/>
                <w:b/>
                <w:color w:val="000000"/>
                <w:sz w:val="19"/>
                <w:szCs w:val="19"/>
                <w:lang w:eastAsia="en-GB" w:bidi="en-GB"/>
              </w:rPr>
            </w:pPr>
          </w:p>
          <w:p w14:paraId="0585F556" w14:textId="77777777" w:rsidR="000F5750" w:rsidRPr="00063CB0" w:rsidRDefault="262DF0F8" w:rsidP="00063CB0">
            <w:pPr>
              <w:widowControl w:val="0"/>
              <w:spacing w:before="6"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System</w:t>
            </w:r>
          </w:p>
        </w:tc>
        <w:tc>
          <w:tcPr>
            <w:tcW w:w="3510" w:type="dxa"/>
            <w:shd w:val="clear" w:color="auto" w:fill="auto"/>
          </w:tcPr>
          <w:p w14:paraId="0C962C05" w14:textId="77777777" w:rsidR="000F5750" w:rsidRPr="00063CB0" w:rsidRDefault="000F5750" w:rsidP="00063CB0">
            <w:pPr>
              <w:widowControl w:val="0"/>
              <w:spacing w:before="6" w:line="240" w:lineRule="auto"/>
              <w:rPr>
                <w:rFonts w:ascii="Times New Roman" w:eastAsia="Calibri" w:hAnsi="Times New Roman"/>
                <w:b/>
                <w:color w:val="000000"/>
                <w:sz w:val="19"/>
                <w:szCs w:val="19"/>
                <w:lang w:eastAsia="en-GB" w:bidi="en-GB"/>
              </w:rPr>
            </w:pPr>
          </w:p>
          <w:p w14:paraId="7C2E8A5F" w14:textId="77777777" w:rsidR="000F5750" w:rsidRPr="00063CB0" w:rsidRDefault="262DF0F8" w:rsidP="00063CB0">
            <w:pPr>
              <w:widowControl w:val="0"/>
              <w:spacing w:before="6"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Type F- railway BDK 160St</w:t>
            </w:r>
          </w:p>
        </w:tc>
      </w:tr>
      <w:tr w:rsidR="000F5750" w:rsidRPr="00063CB0" w14:paraId="3633D1E4" w14:textId="77777777" w:rsidTr="262DF0F8">
        <w:trPr>
          <w:trHeight w:val="278"/>
        </w:trPr>
        <w:tc>
          <w:tcPr>
            <w:tcW w:w="3240" w:type="dxa"/>
            <w:shd w:val="clear" w:color="auto" w:fill="auto"/>
          </w:tcPr>
          <w:p w14:paraId="456A0E19" w14:textId="77777777" w:rsidR="000F5750" w:rsidRPr="00063CB0" w:rsidRDefault="262DF0F8" w:rsidP="00063CB0">
            <w:pPr>
              <w:widowControl w:val="0"/>
              <w:spacing w:before="6"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Design - speed</w:t>
            </w:r>
          </w:p>
        </w:tc>
        <w:tc>
          <w:tcPr>
            <w:tcW w:w="3510" w:type="dxa"/>
            <w:shd w:val="clear" w:color="auto" w:fill="auto"/>
          </w:tcPr>
          <w:p w14:paraId="125F0547" w14:textId="77777777" w:rsidR="000F5750" w:rsidRPr="00063CB0" w:rsidRDefault="262DF0F8" w:rsidP="00063CB0">
            <w:pPr>
              <w:widowControl w:val="0"/>
              <w:spacing w:before="6"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160 km/h</w:t>
            </w:r>
          </w:p>
        </w:tc>
      </w:tr>
      <w:tr w:rsidR="000F5750" w:rsidRPr="00063CB0" w14:paraId="2CE07D96" w14:textId="77777777" w:rsidTr="262DF0F8">
        <w:trPr>
          <w:trHeight w:val="1880"/>
        </w:trPr>
        <w:tc>
          <w:tcPr>
            <w:tcW w:w="3240" w:type="dxa"/>
            <w:shd w:val="clear" w:color="auto" w:fill="auto"/>
          </w:tcPr>
          <w:p w14:paraId="59326F18" w14:textId="77777777" w:rsidR="000F5750" w:rsidRPr="00063CB0" w:rsidRDefault="262DF0F8" w:rsidP="00063CB0">
            <w:pPr>
              <w:widowControl w:val="0"/>
              <w:spacing w:before="6"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Standards, general design and construction basis for overhead catenary system</w:t>
            </w:r>
          </w:p>
        </w:tc>
        <w:tc>
          <w:tcPr>
            <w:tcW w:w="3510" w:type="dxa"/>
            <w:shd w:val="clear" w:color="auto" w:fill="auto"/>
          </w:tcPr>
          <w:p w14:paraId="0558B1BD" w14:textId="77777777" w:rsidR="000F5750" w:rsidRPr="00063CB0" w:rsidRDefault="262DF0F8" w:rsidP="00063CB0">
            <w:pPr>
              <w:widowControl w:val="0"/>
              <w:spacing w:before="10" w:line="240" w:lineRule="auto"/>
              <w:ind w:left="12"/>
              <w:rPr>
                <w:rFonts w:ascii="Times New Roman" w:hAnsi="Times New Roman"/>
                <w:color w:val="000000"/>
                <w:sz w:val="19"/>
                <w:szCs w:val="19"/>
                <w:lang w:val="es-VE" w:eastAsia="en-GB" w:bidi="en-GB"/>
              </w:rPr>
            </w:pPr>
            <w:r w:rsidRPr="262DF0F8">
              <w:rPr>
                <w:rFonts w:ascii="Times New Roman,Calibri" w:eastAsia="Times New Roman,Calibri" w:hAnsi="Times New Roman,Calibri" w:cs="Times New Roman,Calibri"/>
                <w:color w:val="000000" w:themeColor="text1"/>
                <w:sz w:val="19"/>
                <w:szCs w:val="19"/>
                <w:lang w:val="es-VE" w:eastAsia="en-GB" w:bidi="en-GB"/>
              </w:rPr>
              <w:t>EN 50119, EN 50121, EN 50122,</w:t>
            </w:r>
          </w:p>
          <w:p w14:paraId="55C35922" w14:textId="77777777" w:rsidR="000F5750" w:rsidRPr="00063CB0" w:rsidRDefault="262DF0F8" w:rsidP="00063CB0">
            <w:pPr>
              <w:widowControl w:val="0"/>
              <w:spacing w:before="13" w:line="240" w:lineRule="auto"/>
              <w:ind w:left="12"/>
              <w:rPr>
                <w:rFonts w:ascii="Times New Roman" w:eastAsia="Calibri" w:hAnsi="Times New Roman"/>
                <w:color w:val="000000"/>
                <w:sz w:val="19"/>
                <w:szCs w:val="19"/>
                <w:lang w:val="es-VE" w:eastAsia="en-GB" w:bidi="en-GB"/>
              </w:rPr>
            </w:pPr>
            <w:r w:rsidRPr="262DF0F8">
              <w:rPr>
                <w:rFonts w:ascii="Times New Roman,Calibri" w:eastAsia="Times New Roman,Calibri" w:hAnsi="Times New Roman,Calibri" w:cs="Times New Roman,Calibri"/>
                <w:color w:val="000000" w:themeColor="text1"/>
                <w:sz w:val="19"/>
                <w:szCs w:val="19"/>
                <w:lang w:val="es-VE" w:eastAsia="en-GB" w:bidi="en-GB"/>
              </w:rPr>
              <w:t>EN 50163, EN 50367, TSI CR ENE when implemented in DK.</w:t>
            </w:r>
          </w:p>
          <w:p w14:paraId="4CCC4044" w14:textId="77777777" w:rsidR="000F5750" w:rsidRPr="00063CB0" w:rsidRDefault="262DF0F8" w:rsidP="00063CB0">
            <w:pPr>
              <w:widowControl w:val="0"/>
              <w:spacing w:before="6"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The Danish Heavy Current Executive Order, Fjernbanens Kørestrømsinstruks (FKI) and (Regional railway traction power instructions) and related Railway Standards.</w:t>
            </w:r>
          </w:p>
        </w:tc>
      </w:tr>
      <w:tr w:rsidR="000F5750" w:rsidRPr="00063CB0" w14:paraId="1EBCABF6" w14:textId="77777777" w:rsidTr="262DF0F8">
        <w:trPr>
          <w:trHeight w:val="3041"/>
        </w:trPr>
        <w:tc>
          <w:tcPr>
            <w:tcW w:w="3240" w:type="dxa"/>
            <w:shd w:val="clear" w:color="auto" w:fill="auto"/>
          </w:tcPr>
          <w:p w14:paraId="2021F8E0" w14:textId="77777777" w:rsidR="000F5750" w:rsidRPr="00063CB0" w:rsidRDefault="262DF0F8" w:rsidP="00063CB0">
            <w:pPr>
              <w:widowControl w:val="0"/>
              <w:spacing w:line="223" w:lineRule="exact"/>
              <w:rPr>
                <w:rFonts w:ascii="Times New Roman" w:eastAsia="Arial"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Current collectors</w:t>
            </w:r>
          </w:p>
          <w:p w14:paraId="4DB748F3" w14:textId="77777777" w:rsidR="000F5750" w:rsidRPr="00063CB0" w:rsidRDefault="000F5750" w:rsidP="262DF0F8">
            <w:pPr>
              <w:widowControl w:val="0"/>
              <w:numPr>
                <w:ilvl w:val="0"/>
                <w:numId w:val="37"/>
              </w:numPr>
              <w:spacing w:before="86" w:line="240" w:lineRule="auto"/>
              <w:ind w:left="342" w:hanging="324"/>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b/>
                <w:bCs/>
                <w:color w:val="000000"/>
                <w:position w:val="1"/>
                <w:sz w:val="19"/>
                <w:szCs w:val="19"/>
                <w:lang w:eastAsia="en-GB" w:bidi="en-GB"/>
              </w:rPr>
              <w:t>quantity</w:t>
            </w:r>
          </w:p>
          <w:p w14:paraId="2A4D0058" w14:textId="77777777" w:rsidR="000F5750" w:rsidRPr="00063CB0" w:rsidRDefault="000F5750" w:rsidP="00E538F4">
            <w:pPr>
              <w:widowControl w:val="0"/>
              <w:numPr>
                <w:ilvl w:val="0"/>
                <w:numId w:val="37"/>
              </w:numPr>
              <w:tabs>
                <w:tab w:val="left" w:pos="1440"/>
                <w:tab w:val="left" w:pos="1823"/>
              </w:tabs>
              <w:spacing w:line="240" w:lineRule="auto"/>
              <w:ind w:left="342" w:hanging="324"/>
              <w:rPr>
                <w:rFonts w:ascii="Times New Roman" w:hAnsi="Times New Roman"/>
                <w:color w:val="000000"/>
                <w:sz w:val="30"/>
                <w:szCs w:val="30"/>
                <w:lang w:eastAsia="en-GB" w:bidi="en-GB"/>
              </w:rPr>
            </w:pPr>
          </w:p>
          <w:p w14:paraId="6DAF61AE" w14:textId="77777777" w:rsidR="000F5750" w:rsidRPr="00063CB0" w:rsidRDefault="000F5750" w:rsidP="262DF0F8">
            <w:pPr>
              <w:widowControl w:val="0"/>
              <w:numPr>
                <w:ilvl w:val="0"/>
                <w:numId w:val="37"/>
              </w:numPr>
              <w:tabs>
                <w:tab w:val="left" w:pos="1440"/>
                <w:tab w:val="left" w:pos="1823"/>
              </w:tabs>
              <w:spacing w:before="56" w:line="240" w:lineRule="auto"/>
              <w:ind w:left="342" w:hanging="324"/>
              <w:rPr>
                <w:rFonts w:ascii="Times New Roman" w:hAnsi="Times New Roman"/>
                <w:b/>
                <w:bCs/>
                <w:color w:val="000000"/>
                <w:sz w:val="19"/>
                <w:szCs w:val="19"/>
                <w:lang w:eastAsia="en-GB" w:bidi="en-GB"/>
              </w:rPr>
            </w:pPr>
            <w:r w:rsidRPr="262DF0F8">
              <w:rPr>
                <w:rFonts w:ascii="Times New Roman,Calibri" w:eastAsia="Times New Roman,Calibri" w:hAnsi="Times New Roman,Calibri" w:cs="Times New Roman,Calibri"/>
                <w:color w:val="000000"/>
                <w:position w:val="2"/>
                <w:sz w:val="19"/>
                <w:szCs w:val="19"/>
                <w:lang w:eastAsia="en-GB" w:bidi="en-GB"/>
              </w:rPr>
              <w:t>profile</w:t>
            </w:r>
          </w:p>
          <w:p w14:paraId="422C32D6" w14:textId="77777777" w:rsidR="000F5750" w:rsidRPr="00063CB0" w:rsidRDefault="000F5750" w:rsidP="00E538F4">
            <w:pPr>
              <w:widowControl w:val="0"/>
              <w:numPr>
                <w:ilvl w:val="0"/>
                <w:numId w:val="37"/>
              </w:numPr>
              <w:tabs>
                <w:tab w:val="left" w:pos="1440"/>
                <w:tab w:val="left" w:pos="1823"/>
              </w:tabs>
              <w:spacing w:before="56" w:line="240" w:lineRule="auto"/>
              <w:ind w:left="342" w:hanging="324"/>
              <w:rPr>
                <w:rFonts w:ascii="Times New Roman" w:hAnsi="Times New Roman"/>
                <w:b/>
                <w:color w:val="000000"/>
                <w:sz w:val="30"/>
                <w:szCs w:val="30"/>
                <w:lang w:eastAsia="en-GB" w:bidi="en-GB"/>
              </w:rPr>
            </w:pPr>
          </w:p>
          <w:p w14:paraId="7A4C1DD6" w14:textId="77777777" w:rsidR="000F5750" w:rsidRPr="00063CB0" w:rsidRDefault="000F5750" w:rsidP="262DF0F8">
            <w:pPr>
              <w:widowControl w:val="0"/>
              <w:numPr>
                <w:ilvl w:val="0"/>
                <w:numId w:val="37"/>
              </w:numPr>
              <w:tabs>
                <w:tab w:val="left" w:pos="1440"/>
                <w:tab w:val="left" w:pos="1823"/>
              </w:tabs>
              <w:spacing w:before="56" w:line="240" w:lineRule="auto"/>
              <w:ind w:left="342" w:hanging="324"/>
              <w:rPr>
                <w:rFonts w:ascii="Times New Roman" w:hAnsi="Times New Roman"/>
                <w:b/>
                <w:bCs/>
                <w:color w:val="000000"/>
                <w:sz w:val="19"/>
                <w:szCs w:val="19"/>
                <w:lang w:eastAsia="en-GB" w:bidi="en-GB"/>
              </w:rPr>
            </w:pPr>
            <w:r w:rsidRPr="262DF0F8">
              <w:rPr>
                <w:rFonts w:ascii="Times New Roman,Calibri" w:eastAsia="Times New Roman,Calibri" w:hAnsi="Times New Roman,Calibri" w:cs="Times New Roman,Calibri"/>
                <w:color w:val="000000"/>
                <w:position w:val="2"/>
                <w:sz w:val="19"/>
                <w:szCs w:val="19"/>
                <w:lang w:eastAsia="en-GB" w:bidi="en-GB"/>
              </w:rPr>
              <w:t>Width</w:t>
            </w:r>
          </w:p>
          <w:p w14:paraId="0B758F07" w14:textId="77777777" w:rsidR="000F5750" w:rsidRPr="00063CB0" w:rsidRDefault="000F5750" w:rsidP="00063CB0">
            <w:pPr>
              <w:widowControl w:val="0"/>
              <w:tabs>
                <w:tab w:val="left" w:pos="1440"/>
                <w:tab w:val="left" w:pos="1823"/>
              </w:tabs>
              <w:spacing w:before="56" w:line="240" w:lineRule="auto"/>
              <w:ind w:left="342" w:hanging="324"/>
              <w:rPr>
                <w:rFonts w:ascii="Times New Roman" w:hAnsi="Times New Roman"/>
                <w:b/>
                <w:color w:val="000000"/>
                <w:sz w:val="30"/>
                <w:szCs w:val="30"/>
                <w:lang w:eastAsia="en-GB" w:bidi="en-GB"/>
              </w:rPr>
            </w:pPr>
          </w:p>
          <w:p w14:paraId="55FD9E04" w14:textId="77777777" w:rsidR="000F5750" w:rsidRPr="00063CB0" w:rsidRDefault="000F5750" w:rsidP="262DF0F8">
            <w:pPr>
              <w:widowControl w:val="0"/>
              <w:numPr>
                <w:ilvl w:val="0"/>
                <w:numId w:val="37"/>
              </w:numPr>
              <w:tabs>
                <w:tab w:val="left" w:pos="1440"/>
                <w:tab w:val="left" w:pos="1823"/>
              </w:tabs>
              <w:spacing w:before="56" w:line="240" w:lineRule="auto"/>
              <w:ind w:left="342" w:hanging="324"/>
              <w:rPr>
                <w:rFonts w:ascii="Times New Roman" w:hAnsi="Times New Roman"/>
                <w:b/>
                <w:bCs/>
                <w:color w:val="000000"/>
                <w:sz w:val="19"/>
                <w:szCs w:val="19"/>
                <w:lang w:eastAsia="en-GB" w:bidi="en-GB"/>
              </w:rPr>
            </w:pPr>
            <w:r w:rsidRPr="262DF0F8">
              <w:rPr>
                <w:rFonts w:ascii="Times New Roman,Calibri" w:eastAsia="Times New Roman,Calibri" w:hAnsi="Times New Roman,Calibri" w:cs="Times New Roman,Calibri"/>
                <w:b/>
                <w:bCs/>
                <w:color w:val="000000"/>
                <w:position w:val="1"/>
                <w:sz w:val="19"/>
                <w:szCs w:val="19"/>
                <w:lang w:eastAsia="en-GB" w:bidi="en-GB"/>
              </w:rPr>
              <w:t>pantograph width</w:t>
            </w:r>
          </w:p>
        </w:tc>
        <w:tc>
          <w:tcPr>
            <w:tcW w:w="3510" w:type="dxa"/>
            <w:shd w:val="clear" w:color="auto" w:fill="auto"/>
          </w:tcPr>
          <w:p w14:paraId="6A9EC32B" w14:textId="77777777" w:rsidR="000F5750" w:rsidRPr="00063CB0" w:rsidRDefault="000F5750" w:rsidP="00063CB0">
            <w:pPr>
              <w:widowControl w:val="0"/>
              <w:spacing w:line="223" w:lineRule="exact"/>
              <w:rPr>
                <w:rFonts w:ascii="Times New Roman" w:eastAsia="Calibri" w:hAnsi="Times New Roman"/>
                <w:color w:val="000000"/>
                <w:sz w:val="19"/>
                <w:szCs w:val="19"/>
                <w:lang w:eastAsia="en-GB" w:bidi="en-GB"/>
              </w:rPr>
            </w:pPr>
          </w:p>
          <w:p w14:paraId="56F0F728" w14:textId="77777777" w:rsidR="000F5750" w:rsidRPr="00063CB0" w:rsidRDefault="262DF0F8" w:rsidP="00063CB0">
            <w:pPr>
              <w:widowControl w:val="0"/>
              <w:spacing w:before="86" w:line="240" w:lineRule="auto"/>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Max. 5 current collectors - conditions specified in BN2-74, para. 7.1.2</w:t>
            </w:r>
          </w:p>
          <w:p w14:paraId="2D3E57AA" w14:textId="77777777" w:rsidR="000F5750" w:rsidRPr="00063CB0" w:rsidRDefault="000F5750" w:rsidP="00063CB0">
            <w:pPr>
              <w:widowControl w:val="0"/>
              <w:spacing w:line="240" w:lineRule="auto"/>
              <w:ind w:left="12"/>
              <w:rPr>
                <w:rFonts w:ascii="Times New Roman" w:eastAsia="Calibri" w:hAnsi="Times New Roman"/>
                <w:color w:val="000000"/>
                <w:sz w:val="19"/>
                <w:szCs w:val="19"/>
                <w:lang w:eastAsia="en-GB" w:bidi="en-GB"/>
              </w:rPr>
            </w:pPr>
          </w:p>
          <w:p w14:paraId="02F3D5D2" w14:textId="77777777" w:rsidR="000F5750" w:rsidRPr="00063CB0" w:rsidRDefault="000F5750" w:rsidP="00063CB0">
            <w:pPr>
              <w:widowControl w:val="0"/>
              <w:spacing w:line="240" w:lineRule="auto"/>
              <w:ind w:left="12"/>
              <w:rPr>
                <w:rFonts w:ascii="Times New Roman" w:eastAsia="Calibri" w:hAnsi="Times New Roman"/>
                <w:color w:val="000000"/>
                <w:sz w:val="19"/>
                <w:szCs w:val="19"/>
                <w:lang w:eastAsia="en-GB" w:bidi="en-GB"/>
              </w:rPr>
            </w:pPr>
          </w:p>
          <w:p w14:paraId="5464CD42" w14:textId="77777777" w:rsidR="000F5750" w:rsidRPr="00063CB0" w:rsidRDefault="262DF0F8" w:rsidP="00063CB0">
            <w:pPr>
              <w:widowControl w:val="0"/>
              <w:spacing w:line="240" w:lineRule="auto"/>
              <w:ind w:left="12"/>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EN 50367, Fig. 83 (Type 1)</w:t>
            </w:r>
          </w:p>
          <w:p w14:paraId="33125842" w14:textId="77777777" w:rsidR="000F5750" w:rsidRPr="00063CB0" w:rsidRDefault="262DF0F8" w:rsidP="00063CB0">
            <w:pPr>
              <w:widowControl w:val="0"/>
              <w:spacing w:before="13" w:line="255" w:lineRule="auto"/>
              <w:ind w:left="12" w:right="397"/>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(UIC code 608E Anlage 4a/ORE A69/RP4 Fiche 608)</w:t>
            </w:r>
          </w:p>
          <w:p w14:paraId="391516FA" w14:textId="77777777" w:rsidR="000F5750" w:rsidRPr="00063CB0" w:rsidRDefault="000F5750" w:rsidP="00063CB0">
            <w:pPr>
              <w:widowControl w:val="0"/>
              <w:spacing w:before="9" w:line="240" w:lineRule="auto"/>
              <w:ind w:left="12"/>
              <w:rPr>
                <w:rFonts w:ascii="Times New Roman" w:eastAsia="Calibri" w:hAnsi="Times New Roman"/>
                <w:color w:val="000000"/>
                <w:sz w:val="19"/>
                <w:szCs w:val="19"/>
                <w:lang w:eastAsia="en-GB" w:bidi="en-GB"/>
              </w:rPr>
            </w:pPr>
          </w:p>
          <w:p w14:paraId="65829D4C" w14:textId="77777777" w:rsidR="000F5750" w:rsidRPr="00063CB0" w:rsidRDefault="262DF0F8" w:rsidP="00063CB0">
            <w:pPr>
              <w:widowControl w:val="0"/>
              <w:spacing w:line="240" w:lineRule="auto"/>
              <w:ind w:left="12"/>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1950 mm</w:t>
            </w:r>
          </w:p>
          <w:p w14:paraId="2FBD37E8" w14:textId="77777777" w:rsidR="000F5750" w:rsidRPr="00063CB0" w:rsidRDefault="000F5750" w:rsidP="00063CB0">
            <w:pPr>
              <w:widowControl w:val="0"/>
              <w:spacing w:line="240" w:lineRule="auto"/>
              <w:ind w:left="12"/>
              <w:rPr>
                <w:rFonts w:ascii="Times New Roman" w:eastAsia="Calibri" w:hAnsi="Times New Roman"/>
                <w:color w:val="000000"/>
                <w:sz w:val="19"/>
                <w:szCs w:val="19"/>
                <w:lang w:eastAsia="en-GB" w:bidi="en-GB"/>
              </w:rPr>
            </w:pPr>
          </w:p>
          <w:p w14:paraId="684FF1B3" w14:textId="77777777" w:rsidR="000F5750" w:rsidRPr="00063CB0" w:rsidRDefault="000F5750" w:rsidP="00063CB0">
            <w:pPr>
              <w:widowControl w:val="0"/>
              <w:spacing w:before="7" w:line="240" w:lineRule="auto"/>
              <w:ind w:left="12"/>
              <w:rPr>
                <w:rFonts w:ascii="Times New Roman" w:eastAsia="Calibri" w:hAnsi="Times New Roman"/>
                <w:color w:val="000000"/>
                <w:sz w:val="19"/>
                <w:szCs w:val="19"/>
                <w:lang w:eastAsia="en-GB" w:bidi="en-GB"/>
              </w:rPr>
            </w:pPr>
          </w:p>
          <w:p w14:paraId="5495BE03" w14:textId="77777777" w:rsidR="000F5750" w:rsidRPr="00063CB0" w:rsidRDefault="262DF0F8" w:rsidP="00063CB0">
            <w:pPr>
              <w:widowControl w:val="0"/>
              <w:spacing w:before="6" w:line="240" w:lineRule="auto"/>
              <w:ind w:left="12"/>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1030 mm</w:t>
            </w:r>
          </w:p>
        </w:tc>
      </w:tr>
      <w:tr w:rsidR="000F5750" w:rsidRPr="00063CB0" w14:paraId="1D041048" w14:textId="77777777" w:rsidTr="262DF0F8">
        <w:trPr>
          <w:trHeight w:val="332"/>
        </w:trPr>
        <w:tc>
          <w:tcPr>
            <w:tcW w:w="3240" w:type="dxa"/>
            <w:shd w:val="clear" w:color="auto" w:fill="auto"/>
          </w:tcPr>
          <w:p w14:paraId="087A5117" w14:textId="77777777" w:rsidR="000F5750" w:rsidRPr="00063CB0" w:rsidRDefault="262DF0F8" w:rsidP="00063CB0">
            <w:pPr>
              <w:widowControl w:val="0"/>
              <w:spacing w:before="4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Voltage</w:t>
            </w:r>
          </w:p>
        </w:tc>
        <w:tc>
          <w:tcPr>
            <w:tcW w:w="3510" w:type="dxa"/>
            <w:shd w:val="clear" w:color="auto" w:fill="auto"/>
          </w:tcPr>
          <w:p w14:paraId="719FF81F" w14:textId="77777777" w:rsidR="000F5750" w:rsidRPr="00063CB0" w:rsidRDefault="262DF0F8" w:rsidP="00063CB0">
            <w:pPr>
              <w:widowControl w:val="0"/>
              <w:spacing w:before="4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25 kV</w:t>
            </w:r>
          </w:p>
        </w:tc>
      </w:tr>
      <w:tr w:rsidR="000F5750" w:rsidRPr="00063CB0" w14:paraId="598D18F2" w14:textId="77777777" w:rsidTr="262DF0F8">
        <w:trPr>
          <w:trHeight w:val="341"/>
        </w:trPr>
        <w:tc>
          <w:tcPr>
            <w:tcW w:w="3240" w:type="dxa"/>
            <w:shd w:val="clear" w:color="auto" w:fill="auto"/>
          </w:tcPr>
          <w:p w14:paraId="16DDD90A" w14:textId="77777777" w:rsidR="000F5750" w:rsidRPr="00063CB0" w:rsidRDefault="262DF0F8" w:rsidP="00063CB0">
            <w:pPr>
              <w:widowControl w:val="0"/>
              <w:spacing w:before="40"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Frequency</w:t>
            </w:r>
          </w:p>
        </w:tc>
        <w:tc>
          <w:tcPr>
            <w:tcW w:w="3510" w:type="dxa"/>
            <w:shd w:val="clear" w:color="auto" w:fill="auto"/>
          </w:tcPr>
          <w:p w14:paraId="411B61AA" w14:textId="77777777" w:rsidR="000F5750" w:rsidRPr="00063CB0" w:rsidRDefault="262DF0F8" w:rsidP="00063CB0">
            <w:pPr>
              <w:widowControl w:val="0"/>
              <w:spacing w:before="4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50 Hz AC</w:t>
            </w:r>
          </w:p>
        </w:tc>
      </w:tr>
      <w:tr w:rsidR="000F5750" w:rsidRPr="00063CB0" w14:paraId="57E3A46B" w14:textId="77777777" w:rsidTr="262DF0F8">
        <w:trPr>
          <w:trHeight w:val="323"/>
        </w:trPr>
        <w:tc>
          <w:tcPr>
            <w:tcW w:w="3240" w:type="dxa"/>
            <w:shd w:val="clear" w:color="auto" w:fill="auto"/>
          </w:tcPr>
          <w:p w14:paraId="538CD0D3" w14:textId="77777777" w:rsidR="000F5750" w:rsidRPr="00063CB0" w:rsidRDefault="262DF0F8" w:rsidP="00063CB0">
            <w:pPr>
              <w:widowControl w:val="0"/>
              <w:spacing w:before="40"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Mast distance</w:t>
            </w:r>
          </w:p>
        </w:tc>
        <w:tc>
          <w:tcPr>
            <w:tcW w:w="3510" w:type="dxa"/>
            <w:shd w:val="clear" w:color="auto" w:fill="auto"/>
          </w:tcPr>
          <w:p w14:paraId="0FF4734C" w14:textId="77777777" w:rsidR="000F5750" w:rsidRPr="00063CB0" w:rsidRDefault="262DF0F8" w:rsidP="00063CB0">
            <w:pPr>
              <w:widowControl w:val="0"/>
              <w:spacing w:before="4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16 - 60 m</w:t>
            </w:r>
          </w:p>
        </w:tc>
      </w:tr>
      <w:tr w:rsidR="000F5750" w:rsidRPr="00063CB0" w14:paraId="0106CB85" w14:textId="77777777" w:rsidTr="262DF0F8">
        <w:trPr>
          <w:trHeight w:val="530"/>
        </w:trPr>
        <w:tc>
          <w:tcPr>
            <w:tcW w:w="3240" w:type="dxa"/>
            <w:shd w:val="clear" w:color="auto" w:fill="auto"/>
          </w:tcPr>
          <w:p w14:paraId="22A82662" w14:textId="77777777" w:rsidR="000F5750" w:rsidRPr="00063CB0" w:rsidRDefault="262DF0F8" w:rsidP="00063CB0">
            <w:pPr>
              <w:widowControl w:val="0"/>
              <w:spacing w:before="40"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Maximum change of mast distance at constant contact wire height</w:t>
            </w:r>
          </w:p>
        </w:tc>
        <w:tc>
          <w:tcPr>
            <w:tcW w:w="3510" w:type="dxa"/>
            <w:shd w:val="clear" w:color="auto" w:fill="auto"/>
          </w:tcPr>
          <w:p w14:paraId="358E98DA" w14:textId="77777777" w:rsidR="000F5750" w:rsidRPr="00063CB0" w:rsidRDefault="262DF0F8" w:rsidP="00063CB0">
            <w:pPr>
              <w:widowControl w:val="0"/>
              <w:spacing w:before="4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15 m</w:t>
            </w:r>
          </w:p>
        </w:tc>
      </w:tr>
      <w:tr w:rsidR="000F5750" w:rsidRPr="00063CB0" w14:paraId="2559EE7B" w14:textId="77777777" w:rsidTr="262DF0F8">
        <w:trPr>
          <w:trHeight w:val="548"/>
        </w:trPr>
        <w:tc>
          <w:tcPr>
            <w:tcW w:w="3240" w:type="dxa"/>
            <w:shd w:val="clear" w:color="auto" w:fill="auto"/>
          </w:tcPr>
          <w:p w14:paraId="1D2497A5" w14:textId="77777777" w:rsidR="000F5750" w:rsidRPr="00063CB0" w:rsidRDefault="262DF0F8" w:rsidP="00063CB0">
            <w:pPr>
              <w:widowControl w:val="0"/>
              <w:spacing w:before="40" w:line="228" w:lineRule="exact"/>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Maximum change of mast distance in ramps</w:t>
            </w:r>
          </w:p>
        </w:tc>
        <w:tc>
          <w:tcPr>
            <w:tcW w:w="3510" w:type="dxa"/>
            <w:shd w:val="clear" w:color="auto" w:fill="auto"/>
          </w:tcPr>
          <w:p w14:paraId="79B97DAA" w14:textId="77777777" w:rsidR="000F5750" w:rsidRPr="00063CB0" w:rsidRDefault="262DF0F8" w:rsidP="00063CB0">
            <w:pPr>
              <w:widowControl w:val="0"/>
              <w:spacing w:before="4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8 m</w:t>
            </w:r>
          </w:p>
        </w:tc>
      </w:tr>
    </w:tbl>
    <w:p w14:paraId="66AEAFF3" w14:textId="77777777" w:rsidR="000F5750" w:rsidRPr="000F5750" w:rsidRDefault="000F5750" w:rsidP="000F5750">
      <w:pPr>
        <w:widowControl w:val="0"/>
        <w:spacing w:before="40" w:line="240" w:lineRule="auto"/>
        <w:ind w:left="14"/>
        <w:rPr>
          <w:rFonts w:ascii="Times New Roman" w:eastAsia="Calibri" w:hAnsi="Times New Roman"/>
          <w:color w:val="000000"/>
          <w:sz w:val="19"/>
          <w:szCs w:val="22"/>
          <w:lang w:eastAsia="en-GB" w:bidi="en-GB"/>
        </w:rPr>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8" w:type="dxa"/>
          <w:right w:w="115" w:type="dxa"/>
        </w:tblCellMar>
        <w:tblLook w:val="04A0" w:firstRow="1" w:lastRow="0" w:firstColumn="1" w:lastColumn="0" w:noHBand="0" w:noVBand="1"/>
      </w:tblPr>
      <w:tblGrid>
        <w:gridCol w:w="3240"/>
        <w:gridCol w:w="3510"/>
      </w:tblGrid>
      <w:tr w:rsidR="000F5750" w:rsidRPr="00063CB0" w14:paraId="6F0D1558" w14:textId="77777777" w:rsidTr="262DF0F8">
        <w:trPr>
          <w:trHeight w:val="512"/>
        </w:trPr>
        <w:tc>
          <w:tcPr>
            <w:tcW w:w="3240" w:type="dxa"/>
            <w:shd w:val="clear" w:color="auto" w:fill="auto"/>
          </w:tcPr>
          <w:p w14:paraId="5EC97819" w14:textId="77777777" w:rsidR="000F5750" w:rsidRPr="00063CB0" w:rsidRDefault="000F5750" w:rsidP="00063CB0">
            <w:pPr>
              <w:widowControl w:val="0"/>
              <w:spacing w:before="6" w:line="240" w:lineRule="auto"/>
              <w:rPr>
                <w:rFonts w:ascii="Times New Roman" w:eastAsia="Calibri" w:hAnsi="Times New Roman"/>
                <w:b/>
                <w:color w:val="000000"/>
                <w:sz w:val="19"/>
                <w:szCs w:val="19"/>
                <w:lang w:eastAsia="en-GB" w:bidi="en-GB"/>
              </w:rPr>
            </w:pPr>
          </w:p>
          <w:p w14:paraId="6BFA11DC" w14:textId="77777777" w:rsidR="000F5750" w:rsidRPr="00063CB0" w:rsidRDefault="262DF0F8" w:rsidP="00063CB0">
            <w:pPr>
              <w:widowControl w:val="0"/>
              <w:spacing w:before="6"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System</w:t>
            </w:r>
          </w:p>
        </w:tc>
        <w:tc>
          <w:tcPr>
            <w:tcW w:w="3510" w:type="dxa"/>
            <w:shd w:val="clear" w:color="auto" w:fill="auto"/>
          </w:tcPr>
          <w:p w14:paraId="77CAD2E1" w14:textId="77777777" w:rsidR="000F5750" w:rsidRPr="00063CB0" w:rsidRDefault="000F5750" w:rsidP="00063CB0">
            <w:pPr>
              <w:widowControl w:val="0"/>
              <w:spacing w:before="6" w:line="240" w:lineRule="auto"/>
              <w:rPr>
                <w:rFonts w:ascii="Times New Roman" w:eastAsia="Calibri" w:hAnsi="Times New Roman"/>
                <w:b/>
                <w:color w:val="000000"/>
                <w:sz w:val="19"/>
                <w:szCs w:val="19"/>
                <w:lang w:eastAsia="en-GB" w:bidi="en-GB"/>
              </w:rPr>
            </w:pPr>
          </w:p>
          <w:p w14:paraId="57B99AFD" w14:textId="77777777" w:rsidR="000F5750" w:rsidRPr="00063CB0" w:rsidRDefault="262DF0F8" w:rsidP="00063CB0">
            <w:pPr>
              <w:widowControl w:val="0"/>
              <w:spacing w:before="6"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Type F- railway BDK 160St</w:t>
            </w:r>
          </w:p>
        </w:tc>
      </w:tr>
      <w:tr w:rsidR="000F5750" w:rsidRPr="00063CB0" w14:paraId="79C0BCF8" w14:textId="77777777" w:rsidTr="262DF0F8">
        <w:trPr>
          <w:trHeight w:val="548"/>
        </w:trPr>
        <w:tc>
          <w:tcPr>
            <w:tcW w:w="3240" w:type="dxa"/>
            <w:shd w:val="clear" w:color="auto" w:fill="auto"/>
          </w:tcPr>
          <w:p w14:paraId="78AE8E63" w14:textId="77777777" w:rsidR="000F5750" w:rsidRPr="00063CB0" w:rsidRDefault="262DF0F8" w:rsidP="00063CB0">
            <w:pPr>
              <w:widowControl w:val="0"/>
              <w:spacing w:before="40"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Mast type</w:t>
            </w:r>
          </w:p>
        </w:tc>
        <w:tc>
          <w:tcPr>
            <w:tcW w:w="3510" w:type="dxa"/>
            <w:shd w:val="clear" w:color="auto" w:fill="auto"/>
          </w:tcPr>
          <w:p w14:paraId="2A89703B" w14:textId="77777777" w:rsidR="000F5750" w:rsidRPr="00063CB0" w:rsidRDefault="262DF0F8" w:rsidP="00063CB0">
            <w:pPr>
              <w:widowControl w:val="0"/>
              <w:spacing w:before="4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Closed masts of untreated, corrosion-resistant steel</w:t>
            </w:r>
          </w:p>
        </w:tc>
      </w:tr>
      <w:tr w:rsidR="000F5750" w:rsidRPr="00063CB0" w14:paraId="2E94FE2D" w14:textId="77777777" w:rsidTr="262DF0F8">
        <w:trPr>
          <w:trHeight w:val="575"/>
        </w:trPr>
        <w:tc>
          <w:tcPr>
            <w:tcW w:w="3240" w:type="dxa"/>
            <w:shd w:val="clear" w:color="auto" w:fill="auto"/>
          </w:tcPr>
          <w:p w14:paraId="5F57D45A" w14:textId="77777777" w:rsidR="000F5750" w:rsidRPr="00063CB0" w:rsidRDefault="262DF0F8" w:rsidP="00063CB0">
            <w:pPr>
              <w:widowControl w:val="0"/>
              <w:spacing w:before="60"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Foundation</w:t>
            </w:r>
          </w:p>
        </w:tc>
        <w:tc>
          <w:tcPr>
            <w:tcW w:w="3510" w:type="dxa"/>
            <w:shd w:val="clear" w:color="auto" w:fill="auto"/>
          </w:tcPr>
          <w:p w14:paraId="793AB48D" w14:textId="77777777" w:rsidR="000F5750" w:rsidRPr="00063CB0" w:rsidRDefault="262DF0F8" w:rsidP="00063CB0">
            <w:pPr>
              <w:widowControl w:val="0"/>
              <w:spacing w:before="6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Prefabricated concrete piles with embedded bolts</w:t>
            </w:r>
          </w:p>
        </w:tc>
      </w:tr>
      <w:tr w:rsidR="000F5750" w:rsidRPr="00063CB0" w14:paraId="61CF04A1" w14:textId="77777777" w:rsidTr="262DF0F8">
        <w:trPr>
          <w:trHeight w:val="404"/>
        </w:trPr>
        <w:tc>
          <w:tcPr>
            <w:tcW w:w="3240" w:type="dxa"/>
            <w:shd w:val="clear" w:color="auto" w:fill="auto"/>
          </w:tcPr>
          <w:p w14:paraId="1257B5D7" w14:textId="77777777" w:rsidR="000F5750" w:rsidRPr="00063CB0" w:rsidRDefault="262DF0F8" w:rsidP="00063CB0">
            <w:pPr>
              <w:widowControl w:val="0"/>
              <w:spacing w:before="60"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Overhead catenary suspension</w:t>
            </w:r>
          </w:p>
        </w:tc>
        <w:tc>
          <w:tcPr>
            <w:tcW w:w="3510" w:type="dxa"/>
            <w:shd w:val="clear" w:color="auto" w:fill="auto"/>
          </w:tcPr>
          <w:p w14:paraId="5949EE4C" w14:textId="77777777" w:rsidR="000F5750" w:rsidRPr="00063CB0" w:rsidRDefault="262DF0F8" w:rsidP="00063CB0">
            <w:pPr>
              <w:widowControl w:val="0"/>
              <w:spacing w:before="6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Hot-dip galvanised steel</w:t>
            </w:r>
          </w:p>
        </w:tc>
      </w:tr>
      <w:tr w:rsidR="000F5750" w:rsidRPr="00063CB0" w14:paraId="475DE049" w14:textId="77777777" w:rsidTr="262DF0F8">
        <w:trPr>
          <w:trHeight w:val="899"/>
        </w:trPr>
        <w:tc>
          <w:tcPr>
            <w:tcW w:w="3240" w:type="dxa"/>
            <w:shd w:val="clear" w:color="auto" w:fill="auto"/>
          </w:tcPr>
          <w:p w14:paraId="29753730" w14:textId="77777777" w:rsidR="000F5750" w:rsidRPr="00063CB0" w:rsidRDefault="262DF0F8" w:rsidP="00063CB0">
            <w:pPr>
              <w:widowControl w:val="0"/>
              <w:spacing w:before="60"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Contact wire</w:t>
            </w:r>
          </w:p>
        </w:tc>
        <w:tc>
          <w:tcPr>
            <w:tcW w:w="3510" w:type="dxa"/>
            <w:shd w:val="clear" w:color="auto" w:fill="auto"/>
          </w:tcPr>
          <w:p w14:paraId="1D08C009" w14:textId="77777777" w:rsidR="000F5750" w:rsidRPr="00063CB0" w:rsidRDefault="262DF0F8" w:rsidP="00063CB0">
            <w:pPr>
              <w:widowControl w:val="0"/>
              <w:spacing w:before="60" w:line="240" w:lineRule="auto"/>
              <w:ind w:left="14"/>
              <w:rPr>
                <w:rFonts w:ascii="Times New Roman" w:eastAsia="Calibri" w:hAnsi="Times New Roman"/>
                <w:color w:val="000000"/>
                <w:sz w:val="19"/>
                <w:szCs w:val="19"/>
                <w:lang w:val="es-VE" w:eastAsia="en-GB" w:bidi="en-GB"/>
              </w:rPr>
            </w:pPr>
            <w:r w:rsidRPr="262DF0F8">
              <w:rPr>
                <w:rFonts w:ascii="Times New Roman,Calibri" w:eastAsia="Times New Roman,Calibri" w:hAnsi="Times New Roman,Calibri" w:cs="Times New Roman,Calibri"/>
                <w:color w:val="000000" w:themeColor="text1"/>
                <w:sz w:val="19"/>
                <w:szCs w:val="19"/>
                <w:lang w:val="es-VE" w:eastAsia="en-GB" w:bidi="en-GB"/>
              </w:rPr>
              <w:t>RiS 100 mm</w:t>
            </w:r>
            <w:r w:rsidRPr="262DF0F8">
              <w:rPr>
                <w:rFonts w:ascii="Times New Roman,Calibri" w:eastAsia="Times New Roman,Calibri" w:hAnsi="Times New Roman,Calibri" w:cs="Times New Roman,Calibri"/>
                <w:color w:val="000000" w:themeColor="text1"/>
                <w:sz w:val="19"/>
                <w:szCs w:val="19"/>
                <w:vertAlign w:val="superscript"/>
                <w:lang w:val="es-VE" w:eastAsia="en-GB" w:bidi="en-GB"/>
              </w:rPr>
              <w:t>2</w:t>
            </w:r>
          </w:p>
          <w:p w14:paraId="012D9B1F" w14:textId="77777777" w:rsidR="000F5750" w:rsidRPr="00063CB0" w:rsidRDefault="262DF0F8" w:rsidP="00063CB0">
            <w:pPr>
              <w:widowControl w:val="0"/>
              <w:spacing w:before="100" w:line="240" w:lineRule="auto"/>
              <w:ind w:left="12"/>
              <w:rPr>
                <w:rFonts w:ascii="Times New Roman" w:eastAsia="Calibri" w:hAnsi="Times New Roman"/>
                <w:color w:val="000000"/>
                <w:sz w:val="19"/>
                <w:szCs w:val="22"/>
                <w:lang w:val="es-VE" w:eastAsia="en-GB" w:bidi="en-GB"/>
              </w:rPr>
            </w:pPr>
            <w:r w:rsidRPr="262DF0F8">
              <w:rPr>
                <w:rFonts w:ascii="Times New Roman,Calibri" w:eastAsia="Times New Roman,Calibri" w:hAnsi="Times New Roman,Calibri" w:cs="Times New Roman,Calibri"/>
                <w:color w:val="000000" w:themeColor="text1"/>
                <w:sz w:val="19"/>
                <w:szCs w:val="19"/>
                <w:lang w:val="es-VE" w:eastAsia="en-GB" w:bidi="en-GB"/>
              </w:rPr>
              <w:t xml:space="preserve">(CuAg 0.l Ri l00) </w:t>
            </w:r>
          </w:p>
          <w:p w14:paraId="2FC82FFC" w14:textId="77777777" w:rsidR="000F5750" w:rsidRPr="00063CB0" w:rsidRDefault="262DF0F8" w:rsidP="00063CB0">
            <w:pPr>
              <w:widowControl w:val="0"/>
              <w:spacing w:line="240" w:lineRule="auto"/>
              <w:ind w:left="14"/>
              <w:rPr>
                <w:rFonts w:ascii="Times New Roman" w:eastAsia="Calibri" w:hAnsi="Times New Roman"/>
                <w:color w:val="000000"/>
                <w:sz w:val="19"/>
                <w:szCs w:val="19"/>
                <w:lang w:val="es-VE" w:eastAsia="en-GB" w:bidi="en-GB"/>
              </w:rPr>
            </w:pPr>
            <w:r w:rsidRPr="262DF0F8">
              <w:rPr>
                <w:rFonts w:ascii="Times New Roman,Calibri" w:eastAsia="Times New Roman,Calibri" w:hAnsi="Times New Roman,Calibri" w:cs="Times New Roman,Calibri"/>
                <w:color w:val="000000" w:themeColor="text1"/>
                <w:sz w:val="19"/>
                <w:szCs w:val="19"/>
                <w:lang w:val="es-VE" w:eastAsia="en-GB" w:bidi="en-GB"/>
              </w:rPr>
              <w:t>EN 50149</w:t>
            </w:r>
          </w:p>
        </w:tc>
      </w:tr>
      <w:tr w:rsidR="000F5750" w:rsidRPr="00063CB0" w14:paraId="16425ADF" w14:textId="77777777" w:rsidTr="262DF0F8">
        <w:trPr>
          <w:trHeight w:val="692"/>
        </w:trPr>
        <w:tc>
          <w:tcPr>
            <w:tcW w:w="3240" w:type="dxa"/>
            <w:shd w:val="clear" w:color="auto" w:fill="auto"/>
          </w:tcPr>
          <w:p w14:paraId="2E8200C0" w14:textId="77777777" w:rsidR="000F5750" w:rsidRPr="00063CB0" w:rsidRDefault="262DF0F8" w:rsidP="00063CB0">
            <w:pPr>
              <w:widowControl w:val="0"/>
              <w:spacing w:before="60" w:line="240" w:lineRule="auto"/>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Catenary wire</w:t>
            </w:r>
          </w:p>
        </w:tc>
        <w:tc>
          <w:tcPr>
            <w:tcW w:w="3510" w:type="dxa"/>
            <w:shd w:val="clear" w:color="auto" w:fill="auto"/>
          </w:tcPr>
          <w:p w14:paraId="742A3000" w14:textId="77777777" w:rsidR="000F5750" w:rsidRPr="00063CB0" w:rsidRDefault="262DF0F8" w:rsidP="00063CB0">
            <w:pPr>
              <w:widowControl w:val="0"/>
              <w:spacing w:before="6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50 mm</w:t>
            </w:r>
            <w:r w:rsidRPr="262DF0F8">
              <w:rPr>
                <w:rFonts w:ascii="Times New Roman,Calibri" w:eastAsia="Times New Roman,Calibri" w:hAnsi="Times New Roman,Calibri" w:cs="Times New Roman,Calibri"/>
                <w:color w:val="000000" w:themeColor="text1"/>
                <w:sz w:val="19"/>
                <w:szCs w:val="19"/>
                <w:vertAlign w:val="superscript"/>
                <w:lang w:eastAsia="en-GB" w:bidi="en-GB"/>
              </w:rPr>
              <w:t>2</w:t>
            </w:r>
            <w:r w:rsidRPr="262DF0F8">
              <w:rPr>
                <w:rFonts w:ascii="Times New Roman,Calibri" w:eastAsia="Times New Roman,Calibri" w:hAnsi="Times New Roman,Calibri" w:cs="Times New Roman,Calibri"/>
                <w:color w:val="000000" w:themeColor="text1"/>
                <w:sz w:val="19"/>
                <w:szCs w:val="19"/>
                <w:lang w:eastAsia="en-GB" w:bidi="en-GB"/>
              </w:rPr>
              <w:t xml:space="preserve"> BZII</w:t>
            </w:r>
          </w:p>
          <w:p w14:paraId="136F274E" w14:textId="77777777" w:rsidR="000F5750" w:rsidRPr="00063CB0" w:rsidRDefault="262DF0F8" w:rsidP="00063CB0">
            <w:pPr>
              <w:widowControl w:val="0"/>
              <w:spacing w:before="100" w:line="240" w:lineRule="auto"/>
              <w:ind w:left="12"/>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DIN 48201-5017-BZII</w:t>
            </w:r>
          </w:p>
        </w:tc>
      </w:tr>
      <w:tr w:rsidR="000F5750" w:rsidRPr="00063CB0" w14:paraId="2C940004" w14:textId="77777777" w:rsidTr="262DF0F8">
        <w:trPr>
          <w:trHeight w:val="710"/>
        </w:trPr>
        <w:tc>
          <w:tcPr>
            <w:tcW w:w="3240" w:type="dxa"/>
            <w:shd w:val="clear" w:color="auto" w:fill="auto"/>
          </w:tcPr>
          <w:p w14:paraId="6A488E6A" w14:textId="77777777" w:rsidR="000F5750" w:rsidRPr="00063CB0" w:rsidRDefault="262DF0F8" w:rsidP="00063CB0">
            <w:pPr>
              <w:widowControl w:val="0"/>
              <w:spacing w:before="60" w:line="240" w:lineRule="auto"/>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Dropper</w:t>
            </w:r>
          </w:p>
        </w:tc>
        <w:tc>
          <w:tcPr>
            <w:tcW w:w="3510" w:type="dxa"/>
            <w:shd w:val="clear" w:color="auto" w:fill="auto"/>
          </w:tcPr>
          <w:p w14:paraId="26BF4D03" w14:textId="77777777" w:rsidR="000F5750" w:rsidRPr="00063CB0" w:rsidRDefault="262DF0F8" w:rsidP="00063CB0">
            <w:pPr>
              <w:widowControl w:val="0"/>
              <w:spacing w:before="6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10 mm</w:t>
            </w:r>
            <w:r w:rsidRPr="262DF0F8">
              <w:rPr>
                <w:rFonts w:ascii="Times New Roman,Calibri" w:eastAsia="Times New Roman,Calibri" w:hAnsi="Times New Roman,Calibri" w:cs="Times New Roman,Calibri"/>
                <w:color w:val="000000" w:themeColor="text1"/>
                <w:sz w:val="19"/>
                <w:szCs w:val="19"/>
                <w:vertAlign w:val="superscript"/>
                <w:lang w:eastAsia="en-GB" w:bidi="en-GB"/>
              </w:rPr>
              <w:t>2</w:t>
            </w:r>
            <w:r w:rsidRPr="262DF0F8">
              <w:rPr>
                <w:rFonts w:ascii="Times New Roman,Calibri" w:eastAsia="Times New Roman,Calibri" w:hAnsi="Times New Roman,Calibri" w:cs="Times New Roman,Calibri"/>
                <w:color w:val="000000" w:themeColor="text1"/>
                <w:sz w:val="19"/>
                <w:szCs w:val="19"/>
                <w:lang w:eastAsia="en-GB" w:bidi="en-GB"/>
              </w:rPr>
              <w:t xml:space="preserve"> BZII</w:t>
            </w:r>
          </w:p>
          <w:p w14:paraId="7B811BBA" w14:textId="77777777" w:rsidR="000F5750" w:rsidRPr="00063CB0" w:rsidRDefault="262DF0F8" w:rsidP="00063CB0">
            <w:pPr>
              <w:widowControl w:val="0"/>
              <w:spacing w:before="100" w:line="240" w:lineRule="auto"/>
              <w:ind w:left="12"/>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DIN 43138-10/49-BZII</w:t>
            </w:r>
          </w:p>
        </w:tc>
      </w:tr>
      <w:tr w:rsidR="000F5750" w:rsidRPr="00063CB0" w14:paraId="54F6D27F" w14:textId="77777777" w:rsidTr="262DF0F8">
        <w:trPr>
          <w:trHeight w:val="710"/>
        </w:trPr>
        <w:tc>
          <w:tcPr>
            <w:tcW w:w="3240" w:type="dxa"/>
            <w:shd w:val="clear" w:color="auto" w:fill="auto"/>
          </w:tcPr>
          <w:p w14:paraId="47F69CC9" w14:textId="77777777" w:rsidR="000F5750" w:rsidRPr="00063CB0" w:rsidRDefault="262DF0F8" w:rsidP="00063CB0">
            <w:pPr>
              <w:widowControl w:val="0"/>
              <w:spacing w:before="60" w:line="240" w:lineRule="auto"/>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Return conductor</w:t>
            </w:r>
          </w:p>
        </w:tc>
        <w:tc>
          <w:tcPr>
            <w:tcW w:w="3510" w:type="dxa"/>
            <w:shd w:val="clear" w:color="auto" w:fill="auto"/>
          </w:tcPr>
          <w:p w14:paraId="21625E4E" w14:textId="77777777" w:rsidR="000F5750" w:rsidRPr="00063CB0" w:rsidRDefault="262DF0F8" w:rsidP="00063CB0">
            <w:pPr>
              <w:widowControl w:val="0"/>
              <w:spacing w:before="6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327 mm</w:t>
            </w:r>
            <w:r w:rsidRPr="262DF0F8">
              <w:rPr>
                <w:rFonts w:ascii="Times New Roman,Calibri" w:eastAsia="Times New Roman,Calibri" w:hAnsi="Times New Roman,Calibri" w:cs="Times New Roman,Calibri"/>
                <w:color w:val="000000" w:themeColor="text1"/>
                <w:sz w:val="19"/>
                <w:szCs w:val="19"/>
                <w:vertAlign w:val="superscript"/>
                <w:lang w:eastAsia="en-GB" w:bidi="en-GB"/>
              </w:rPr>
              <w:t>2</w:t>
            </w:r>
            <w:r w:rsidRPr="262DF0F8">
              <w:rPr>
                <w:rFonts w:ascii="Times New Roman,Calibri" w:eastAsia="Times New Roman,Calibri" w:hAnsi="Times New Roman,Calibri" w:cs="Times New Roman,Calibri"/>
                <w:color w:val="000000" w:themeColor="text1"/>
                <w:sz w:val="19"/>
                <w:szCs w:val="19"/>
                <w:lang w:eastAsia="en-GB" w:bidi="en-GB"/>
              </w:rPr>
              <w:t xml:space="preserve"> St Al</w:t>
            </w:r>
          </w:p>
          <w:p w14:paraId="07E4692F" w14:textId="77777777" w:rsidR="000F5750" w:rsidRPr="00063CB0" w:rsidRDefault="262DF0F8" w:rsidP="00063CB0">
            <w:pPr>
              <w:widowControl w:val="0"/>
              <w:spacing w:before="100" w:line="240" w:lineRule="auto"/>
              <w:ind w:left="12"/>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DOVE CSA-C49.l, 1975</w:t>
            </w:r>
          </w:p>
        </w:tc>
      </w:tr>
      <w:tr w:rsidR="000F5750" w:rsidRPr="00063CB0" w14:paraId="65CF3E2C" w14:textId="77777777" w:rsidTr="262DF0F8">
        <w:trPr>
          <w:trHeight w:val="710"/>
        </w:trPr>
        <w:tc>
          <w:tcPr>
            <w:tcW w:w="3240" w:type="dxa"/>
            <w:shd w:val="clear" w:color="auto" w:fill="auto"/>
          </w:tcPr>
          <w:p w14:paraId="5AAB4F97" w14:textId="77777777" w:rsidR="000F5750" w:rsidRPr="00063CB0" w:rsidRDefault="262DF0F8" w:rsidP="00063CB0">
            <w:pPr>
              <w:widowControl w:val="0"/>
              <w:spacing w:before="60" w:line="240" w:lineRule="auto"/>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Fixpoint cable</w:t>
            </w:r>
          </w:p>
        </w:tc>
        <w:tc>
          <w:tcPr>
            <w:tcW w:w="3510" w:type="dxa"/>
            <w:shd w:val="clear" w:color="auto" w:fill="auto"/>
          </w:tcPr>
          <w:p w14:paraId="4C63A84E" w14:textId="77777777" w:rsidR="000F5750" w:rsidRPr="00063CB0" w:rsidRDefault="262DF0F8" w:rsidP="00063CB0">
            <w:pPr>
              <w:widowControl w:val="0"/>
              <w:spacing w:before="60" w:line="240" w:lineRule="auto"/>
              <w:ind w:left="14"/>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50 mm</w:t>
            </w:r>
            <w:r w:rsidRPr="262DF0F8">
              <w:rPr>
                <w:rFonts w:ascii="Times New Roman,Calibri" w:eastAsia="Times New Roman,Calibri" w:hAnsi="Times New Roman,Calibri" w:cs="Times New Roman,Calibri"/>
                <w:color w:val="000000" w:themeColor="text1"/>
                <w:sz w:val="19"/>
                <w:szCs w:val="19"/>
                <w:vertAlign w:val="superscript"/>
                <w:lang w:eastAsia="en-GB" w:bidi="en-GB"/>
              </w:rPr>
              <w:t>2</w:t>
            </w:r>
            <w:r w:rsidRPr="262DF0F8">
              <w:rPr>
                <w:rFonts w:ascii="Times New Roman,Calibri" w:eastAsia="Times New Roman,Calibri" w:hAnsi="Times New Roman,Calibri" w:cs="Times New Roman,Calibri"/>
                <w:color w:val="000000" w:themeColor="text1"/>
                <w:sz w:val="19"/>
                <w:szCs w:val="19"/>
                <w:lang w:eastAsia="en-GB" w:bidi="en-GB"/>
              </w:rPr>
              <w:t xml:space="preserve"> BZII</w:t>
            </w:r>
          </w:p>
          <w:p w14:paraId="4A0801A1" w14:textId="77777777" w:rsidR="000F5750" w:rsidRPr="00063CB0" w:rsidRDefault="262DF0F8" w:rsidP="00063CB0">
            <w:pPr>
              <w:widowControl w:val="0"/>
              <w:spacing w:before="100" w:line="240" w:lineRule="auto"/>
              <w:ind w:left="12"/>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DIN 43141-5017-BZII</w:t>
            </w:r>
          </w:p>
        </w:tc>
      </w:tr>
      <w:tr w:rsidR="000F5750" w:rsidRPr="00063CB0" w14:paraId="06B92533" w14:textId="77777777" w:rsidTr="262DF0F8">
        <w:trPr>
          <w:trHeight w:val="1340"/>
        </w:trPr>
        <w:tc>
          <w:tcPr>
            <w:tcW w:w="3240" w:type="dxa"/>
            <w:shd w:val="clear" w:color="auto" w:fill="auto"/>
          </w:tcPr>
          <w:p w14:paraId="43C3260B" w14:textId="77777777" w:rsidR="000F5750" w:rsidRPr="00063CB0" w:rsidRDefault="262DF0F8" w:rsidP="00063CB0">
            <w:pPr>
              <w:widowControl w:val="0"/>
              <w:spacing w:before="100" w:line="218" w:lineRule="exact"/>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Tensioning force:</w:t>
            </w:r>
          </w:p>
          <w:p w14:paraId="70851ED1" w14:textId="77777777" w:rsidR="000F5750" w:rsidRPr="00063CB0" w:rsidRDefault="262DF0F8" w:rsidP="262DF0F8">
            <w:pPr>
              <w:widowControl w:val="0"/>
              <w:numPr>
                <w:ilvl w:val="0"/>
                <w:numId w:val="32"/>
              </w:numPr>
              <w:spacing w:before="100" w:line="240" w:lineRule="auto"/>
              <w:ind w:left="180"/>
              <w:rPr>
                <w:rFonts w:ascii="Times New Roman" w:hAnsi="Times New Roman"/>
                <w:b/>
                <w:bCs/>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contact wire</w:t>
            </w:r>
          </w:p>
          <w:p w14:paraId="7CDC2305" w14:textId="77777777" w:rsidR="000F5750" w:rsidRPr="00063CB0" w:rsidRDefault="262DF0F8" w:rsidP="262DF0F8">
            <w:pPr>
              <w:widowControl w:val="0"/>
              <w:numPr>
                <w:ilvl w:val="0"/>
                <w:numId w:val="32"/>
              </w:numPr>
              <w:spacing w:before="100" w:line="240" w:lineRule="auto"/>
              <w:ind w:left="180"/>
              <w:rPr>
                <w:rFonts w:ascii="Times New Roman" w:hAnsi="Times New Roman"/>
                <w:b/>
                <w:bCs/>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catenary wire</w:t>
            </w:r>
          </w:p>
          <w:p w14:paraId="2343534F" w14:textId="77777777" w:rsidR="000F5750" w:rsidRPr="00063CB0" w:rsidRDefault="262DF0F8" w:rsidP="262DF0F8">
            <w:pPr>
              <w:widowControl w:val="0"/>
              <w:numPr>
                <w:ilvl w:val="0"/>
                <w:numId w:val="32"/>
              </w:numPr>
              <w:spacing w:before="100" w:line="240" w:lineRule="auto"/>
              <w:ind w:left="180"/>
              <w:rPr>
                <w:rFonts w:ascii="Times New Roman,Calibri" w:eastAsia="Times New Roman,Calibri" w:hAnsi="Times New Roman,Calibri" w:cs="Times New Roman,Calibri"/>
                <w:b/>
                <w:bCs/>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fixpoint cable</w:t>
            </w:r>
          </w:p>
        </w:tc>
        <w:tc>
          <w:tcPr>
            <w:tcW w:w="3510" w:type="dxa"/>
            <w:shd w:val="clear" w:color="auto" w:fill="auto"/>
          </w:tcPr>
          <w:p w14:paraId="0FCBC2B3" w14:textId="77777777" w:rsidR="000F5750" w:rsidRPr="00063CB0" w:rsidRDefault="000F5750" w:rsidP="00063CB0">
            <w:pPr>
              <w:widowControl w:val="0"/>
              <w:spacing w:before="100" w:line="218" w:lineRule="exact"/>
              <w:rPr>
                <w:rFonts w:ascii="Times New Roman" w:hAnsi="Times New Roman"/>
                <w:b/>
                <w:color w:val="000000"/>
                <w:sz w:val="19"/>
                <w:szCs w:val="19"/>
                <w:lang w:eastAsia="en-GB" w:bidi="en-GB"/>
              </w:rPr>
            </w:pPr>
          </w:p>
          <w:p w14:paraId="471687E4" w14:textId="77777777" w:rsidR="000F5750" w:rsidRPr="00063CB0" w:rsidRDefault="262DF0F8" w:rsidP="00063CB0">
            <w:pPr>
              <w:widowControl w:val="0"/>
              <w:spacing w:before="100" w:line="240" w:lineRule="auto"/>
              <w:ind w:left="59"/>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12 kN</w:t>
            </w:r>
          </w:p>
          <w:p w14:paraId="2AF81AC5" w14:textId="77777777" w:rsidR="000F5750" w:rsidRPr="00063CB0" w:rsidRDefault="262DF0F8" w:rsidP="00063CB0">
            <w:pPr>
              <w:widowControl w:val="0"/>
              <w:spacing w:before="100" w:line="240" w:lineRule="auto"/>
              <w:ind w:left="59"/>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12 kN</w:t>
            </w:r>
          </w:p>
          <w:p w14:paraId="378604AF" w14:textId="77777777" w:rsidR="000F5750" w:rsidRPr="00063CB0" w:rsidRDefault="262DF0F8" w:rsidP="00063CB0">
            <w:pPr>
              <w:widowControl w:val="0"/>
              <w:spacing w:before="100" w:line="240" w:lineRule="auto"/>
              <w:ind w:left="59"/>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11.5 kN</w:t>
            </w:r>
          </w:p>
        </w:tc>
      </w:tr>
      <w:tr w:rsidR="000F5750" w:rsidRPr="00063CB0" w14:paraId="47E0AD1C" w14:textId="77777777" w:rsidTr="262DF0F8">
        <w:trPr>
          <w:trHeight w:val="404"/>
        </w:trPr>
        <w:tc>
          <w:tcPr>
            <w:tcW w:w="3240" w:type="dxa"/>
            <w:shd w:val="clear" w:color="auto" w:fill="auto"/>
          </w:tcPr>
          <w:p w14:paraId="76149FC9" w14:textId="77777777" w:rsidR="000F5750" w:rsidRPr="00063CB0" w:rsidRDefault="262DF0F8" w:rsidP="00063CB0">
            <w:pPr>
              <w:widowControl w:val="0"/>
              <w:spacing w:before="60" w:line="240" w:lineRule="auto"/>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Separate post-tensioning</w:t>
            </w:r>
          </w:p>
        </w:tc>
        <w:tc>
          <w:tcPr>
            <w:tcW w:w="3510" w:type="dxa"/>
            <w:shd w:val="clear" w:color="auto" w:fill="auto"/>
          </w:tcPr>
          <w:p w14:paraId="41351AFC" w14:textId="77777777" w:rsidR="000F5750" w:rsidRPr="00063CB0" w:rsidRDefault="262DF0F8" w:rsidP="00063CB0">
            <w:pPr>
              <w:widowControl w:val="0"/>
              <w:spacing w:before="60" w:line="240" w:lineRule="auto"/>
              <w:ind w:left="12"/>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No</w:t>
            </w:r>
          </w:p>
        </w:tc>
      </w:tr>
      <w:tr w:rsidR="000F5750" w:rsidRPr="00063CB0" w14:paraId="36AA84FF" w14:textId="77777777" w:rsidTr="262DF0F8">
        <w:trPr>
          <w:trHeight w:val="566"/>
        </w:trPr>
        <w:tc>
          <w:tcPr>
            <w:tcW w:w="3240" w:type="dxa"/>
            <w:shd w:val="clear" w:color="auto" w:fill="auto"/>
          </w:tcPr>
          <w:p w14:paraId="39A8EB3B"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 xml:space="preserve">Post-tensioning device with </w:t>
            </w:r>
            <w:r w:rsidR="000F5750">
              <w:br/>
            </w:r>
            <w:r w:rsidRPr="262DF0F8">
              <w:rPr>
                <w:rFonts w:ascii="Times New Roman,Calibri" w:eastAsia="Times New Roman,Calibri" w:hAnsi="Times New Roman,Calibri" w:cs="Times New Roman,Calibri"/>
                <w:b/>
                <w:bCs/>
                <w:color w:val="000000" w:themeColor="text1"/>
                <w:sz w:val="19"/>
                <w:szCs w:val="19"/>
                <w:lang w:eastAsia="en-GB" w:bidi="en-GB"/>
              </w:rPr>
              <w:t>ratio 1:3</w:t>
            </w:r>
          </w:p>
        </w:tc>
        <w:tc>
          <w:tcPr>
            <w:tcW w:w="3510" w:type="dxa"/>
            <w:shd w:val="clear" w:color="auto" w:fill="auto"/>
          </w:tcPr>
          <w:p w14:paraId="7932EF31" w14:textId="77777777" w:rsidR="000F5750" w:rsidRPr="00063CB0" w:rsidRDefault="262DF0F8" w:rsidP="00063CB0">
            <w:pPr>
              <w:widowControl w:val="0"/>
              <w:spacing w:before="60" w:line="240" w:lineRule="auto"/>
              <w:ind w:left="12"/>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 x 8 kN</w:t>
            </w:r>
          </w:p>
        </w:tc>
      </w:tr>
      <w:tr w:rsidR="000F5750" w:rsidRPr="00063CB0" w14:paraId="1885D8D1" w14:textId="77777777" w:rsidTr="262DF0F8">
        <w:trPr>
          <w:trHeight w:val="350"/>
        </w:trPr>
        <w:tc>
          <w:tcPr>
            <w:tcW w:w="3240" w:type="dxa"/>
            <w:shd w:val="clear" w:color="auto" w:fill="auto"/>
          </w:tcPr>
          <w:p w14:paraId="242C535C"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Half post-tensioning length</w:t>
            </w:r>
          </w:p>
        </w:tc>
        <w:tc>
          <w:tcPr>
            <w:tcW w:w="3510" w:type="dxa"/>
            <w:shd w:val="clear" w:color="auto" w:fill="auto"/>
          </w:tcPr>
          <w:p w14:paraId="6D5C67A8" w14:textId="77777777" w:rsidR="000F5750" w:rsidRPr="00063CB0" w:rsidRDefault="262DF0F8" w:rsidP="00063CB0">
            <w:pPr>
              <w:widowControl w:val="0"/>
              <w:spacing w:before="60" w:line="240" w:lineRule="auto"/>
              <w:ind w:left="12"/>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max. 750 m</w:t>
            </w:r>
          </w:p>
        </w:tc>
      </w:tr>
      <w:tr w:rsidR="000F5750" w:rsidRPr="00063CB0" w14:paraId="637722CB" w14:textId="77777777" w:rsidTr="262DF0F8">
        <w:trPr>
          <w:trHeight w:val="1574"/>
        </w:trPr>
        <w:tc>
          <w:tcPr>
            <w:tcW w:w="3240" w:type="dxa"/>
            <w:shd w:val="clear" w:color="auto" w:fill="auto"/>
          </w:tcPr>
          <w:p w14:paraId="382CAF33" w14:textId="77777777" w:rsidR="000F5750" w:rsidRPr="00063CB0" w:rsidRDefault="262DF0F8" w:rsidP="00063CB0">
            <w:pPr>
              <w:widowControl w:val="0"/>
              <w:spacing w:before="100" w:line="264"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Zig-zag for used contact wire/catenary wire:</w:t>
            </w:r>
          </w:p>
          <w:p w14:paraId="7AE2E557" w14:textId="77777777" w:rsidR="000F5750" w:rsidRPr="00063CB0" w:rsidRDefault="262DF0F8" w:rsidP="262DF0F8">
            <w:pPr>
              <w:widowControl w:val="0"/>
              <w:numPr>
                <w:ilvl w:val="0"/>
                <w:numId w:val="31"/>
              </w:numPr>
              <w:tabs>
                <w:tab w:val="left" w:pos="521"/>
              </w:tabs>
              <w:spacing w:before="100" w:line="240" w:lineRule="auto"/>
              <w:ind w:left="180"/>
              <w:rPr>
                <w:rFonts w:ascii="Times New Roman,Calibri" w:eastAsia="Times New Roman,Calibri" w:hAnsi="Times New Roman,Calibri" w:cs="Times New Roman,Calibri"/>
                <w:b/>
                <w:bCs/>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straight track</w:t>
            </w:r>
          </w:p>
          <w:p w14:paraId="4B5A50CB" w14:textId="77777777" w:rsidR="000F5750" w:rsidRPr="00063CB0" w:rsidRDefault="262DF0F8" w:rsidP="262DF0F8">
            <w:pPr>
              <w:widowControl w:val="0"/>
              <w:numPr>
                <w:ilvl w:val="0"/>
                <w:numId w:val="31"/>
              </w:numPr>
              <w:tabs>
                <w:tab w:val="left" w:pos="521"/>
              </w:tabs>
              <w:spacing w:line="240" w:lineRule="auto"/>
              <w:ind w:left="173" w:hanging="115"/>
              <w:rPr>
                <w:rFonts w:ascii="Times New Roman,Calibri" w:eastAsia="Times New Roman,Calibri" w:hAnsi="Times New Roman,Calibri" w:cs="Times New Roman,Calibri"/>
                <w:b/>
                <w:bCs/>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curves</w:t>
            </w:r>
          </w:p>
          <w:p w14:paraId="3F6611D8" w14:textId="77777777" w:rsidR="000F5750" w:rsidRPr="00063CB0" w:rsidRDefault="262DF0F8" w:rsidP="00063CB0">
            <w:pPr>
              <w:widowControl w:val="0"/>
              <w:tabs>
                <w:tab w:val="left" w:pos="521"/>
              </w:tabs>
              <w:spacing w:before="100" w:line="240" w:lineRule="auto"/>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Fits and clearances</w:t>
            </w:r>
          </w:p>
        </w:tc>
        <w:tc>
          <w:tcPr>
            <w:tcW w:w="3510" w:type="dxa"/>
            <w:shd w:val="clear" w:color="auto" w:fill="auto"/>
          </w:tcPr>
          <w:p w14:paraId="0D824477" w14:textId="77777777" w:rsidR="000F5750" w:rsidRPr="00063CB0" w:rsidRDefault="000F5750" w:rsidP="00063CB0">
            <w:pPr>
              <w:widowControl w:val="0"/>
              <w:tabs>
                <w:tab w:val="left" w:pos="521"/>
              </w:tabs>
              <w:spacing w:before="100" w:line="240" w:lineRule="auto"/>
              <w:rPr>
                <w:rFonts w:ascii="Times New Roman" w:eastAsia="Calibri" w:hAnsi="Times New Roman"/>
                <w:b/>
                <w:color w:val="000000"/>
                <w:sz w:val="16"/>
                <w:szCs w:val="16"/>
                <w:lang w:eastAsia="en-GB" w:bidi="en-GB"/>
              </w:rPr>
            </w:pPr>
          </w:p>
          <w:p w14:paraId="30FA4DFA" w14:textId="77777777" w:rsidR="000F5750" w:rsidRPr="00063CB0" w:rsidRDefault="000F5750" w:rsidP="00063CB0">
            <w:pPr>
              <w:widowControl w:val="0"/>
              <w:tabs>
                <w:tab w:val="left" w:pos="521"/>
              </w:tabs>
              <w:spacing w:before="100" w:line="240" w:lineRule="auto"/>
              <w:rPr>
                <w:rFonts w:ascii="Times New Roman" w:eastAsia="Calibri" w:hAnsi="Times New Roman"/>
                <w:b/>
                <w:color w:val="000000"/>
                <w:sz w:val="16"/>
                <w:szCs w:val="16"/>
                <w:lang w:eastAsia="en-GB" w:bidi="en-GB"/>
              </w:rPr>
            </w:pPr>
          </w:p>
          <w:p w14:paraId="7E3FA13D" w14:textId="77777777" w:rsidR="000F5750" w:rsidRPr="00063CB0" w:rsidRDefault="262DF0F8" w:rsidP="00063CB0">
            <w:pPr>
              <w:widowControl w:val="0"/>
              <w:tabs>
                <w:tab w:val="left" w:pos="521"/>
              </w:tabs>
              <w:spacing w:before="100" w:line="240" w:lineRule="auto"/>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 200 mm</w:t>
            </w:r>
          </w:p>
          <w:p w14:paraId="23B7BBE4" w14:textId="77777777" w:rsidR="000F5750" w:rsidRPr="00063CB0" w:rsidRDefault="262DF0F8" w:rsidP="00063CB0">
            <w:pPr>
              <w:widowControl w:val="0"/>
              <w:tabs>
                <w:tab w:val="left" w:pos="521"/>
              </w:tabs>
              <w:spacing w:line="240" w:lineRule="auto"/>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 250 mm</w:t>
            </w:r>
          </w:p>
          <w:p w14:paraId="6292D371" w14:textId="77777777" w:rsidR="000F5750" w:rsidRPr="00063CB0" w:rsidRDefault="262DF0F8" w:rsidP="00063CB0">
            <w:pPr>
              <w:widowControl w:val="0"/>
              <w:tabs>
                <w:tab w:val="left" w:pos="521"/>
              </w:tabs>
              <w:spacing w:before="10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 50 mm</w:t>
            </w:r>
          </w:p>
        </w:tc>
      </w:tr>
      <w:tr w:rsidR="000F5750" w:rsidRPr="00063CB0" w14:paraId="0D329FDF" w14:textId="77777777" w:rsidTr="262DF0F8">
        <w:trPr>
          <w:trHeight w:val="575"/>
        </w:trPr>
        <w:tc>
          <w:tcPr>
            <w:tcW w:w="3240" w:type="dxa"/>
            <w:shd w:val="clear" w:color="auto" w:fill="auto"/>
          </w:tcPr>
          <w:p w14:paraId="57736B2B"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Maximum permitted static displacement</w:t>
            </w:r>
          </w:p>
        </w:tc>
        <w:tc>
          <w:tcPr>
            <w:tcW w:w="3510" w:type="dxa"/>
            <w:shd w:val="clear" w:color="auto" w:fill="auto"/>
          </w:tcPr>
          <w:p w14:paraId="136B7661" w14:textId="77777777" w:rsidR="000F5750" w:rsidRPr="00063CB0" w:rsidRDefault="262DF0F8" w:rsidP="00063CB0">
            <w:pPr>
              <w:widowControl w:val="0"/>
              <w:spacing w:before="6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500 mm</w:t>
            </w:r>
          </w:p>
        </w:tc>
      </w:tr>
      <w:tr w:rsidR="000F5750" w:rsidRPr="00063CB0" w14:paraId="0723B50A" w14:textId="77777777" w:rsidTr="262DF0F8">
        <w:trPr>
          <w:trHeight w:val="359"/>
        </w:trPr>
        <w:tc>
          <w:tcPr>
            <w:tcW w:w="3240" w:type="dxa"/>
            <w:shd w:val="clear" w:color="auto" w:fill="auto"/>
          </w:tcPr>
          <w:p w14:paraId="45F40D88"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Vertical bend on contact wire</w:t>
            </w:r>
          </w:p>
        </w:tc>
        <w:tc>
          <w:tcPr>
            <w:tcW w:w="3510" w:type="dxa"/>
            <w:shd w:val="clear" w:color="auto" w:fill="auto"/>
          </w:tcPr>
          <w:p w14:paraId="0F41ECAB" w14:textId="77777777" w:rsidR="000F5750" w:rsidRPr="00063CB0" w:rsidRDefault="262DF0F8" w:rsidP="00063CB0">
            <w:pPr>
              <w:widowControl w:val="0"/>
              <w:spacing w:before="6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1:1200</w:t>
            </w:r>
          </w:p>
        </w:tc>
      </w:tr>
      <w:tr w:rsidR="000F5750" w:rsidRPr="00063CB0" w14:paraId="40A4BB16" w14:textId="77777777" w:rsidTr="262DF0F8">
        <w:trPr>
          <w:trHeight w:val="368"/>
        </w:trPr>
        <w:tc>
          <w:tcPr>
            <w:tcW w:w="3240" w:type="dxa"/>
            <w:shd w:val="clear" w:color="auto" w:fill="auto"/>
          </w:tcPr>
          <w:p w14:paraId="65B21124"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Contact wire ramps at bridges etc.</w:t>
            </w:r>
          </w:p>
        </w:tc>
        <w:tc>
          <w:tcPr>
            <w:tcW w:w="3510" w:type="dxa"/>
            <w:shd w:val="clear" w:color="auto" w:fill="auto"/>
          </w:tcPr>
          <w:p w14:paraId="2C83A137" w14:textId="77777777" w:rsidR="000F5750" w:rsidRPr="00063CB0" w:rsidRDefault="262DF0F8" w:rsidP="00063CB0">
            <w:pPr>
              <w:widowControl w:val="0"/>
              <w:spacing w:before="6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1:600</w:t>
            </w:r>
          </w:p>
        </w:tc>
      </w:tr>
    </w:tbl>
    <w:p w14:paraId="04517819" w14:textId="77777777" w:rsidR="000F5750" w:rsidRPr="000F5750" w:rsidRDefault="000F5750" w:rsidP="000F5750">
      <w:pPr>
        <w:widowControl w:val="0"/>
        <w:spacing w:before="60" w:line="218" w:lineRule="exact"/>
        <w:rPr>
          <w:rFonts w:ascii="Times New Roman" w:eastAsia="Calibri" w:hAnsi="Times New Roman"/>
          <w:b/>
          <w:color w:val="000000"/>
          <w:sz w:val="19"/>
          <w:szCs w:val="22"/>
          <w:lang w:eastAsia="en-GB" w:bidi="en-GB"/>
        </w:rPr>
      </w:pPr>
    </w:p>
    <w:p w14:paraId="0C84DCAD" w14:textId="77777777" w:rsidR="000F5750" w:rsidRPr="000F5750" w:rsidRDefault="000F5750" w:rsidP="000F5750">
      <w:pPr>
        <w:widowControl w:val="0"/>
        <w:spacing w:before="60" w:line="240" w:lineRule="auto"/>
        <w:rPr>
          <w:rFonts w:ascii="Times New Roman" w:eastAsia="Calibri" w:hAnsi="Times New Roman"/>
          <w:color w:val="000000"/>
          <w:sz w:val="19"/>
          <w:szCs w:val="22"/>
          <w:lang w:eastAsia="en-GB" w:bidi="en-GB"/>
        </w:rPr>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8" w:type="dxa"/>
          <w:right w:w="115" w:type="dxa"/>
        </w:tblCellMar>
        <w:tblLook w:val="04A0" w:firstRow="1" w:lastRow="0" w:firstColumn="1" w:lastColumn="0" w:noHBand="0" w:noVBand="1"/>
      </w:tblPr>
      <w:tblGrid>
        <w:gridCol w:w="3240"/>
        <w:gridCol w:w="3510"/>
      </w:tblGrid>
      <w:tr w:rsidR="000F5750" w:rsidRPr="00063CB0" w14:paraId="0676982C" w14:textId="77777777" w:rsidTr="262DF0F8">
        <w:trPr>
          <w:trHeight w:val="530"/>
        </w:trPr>
        <w:tc>
          <w:tcPr>
            <w:tcW w:w="3240" w:type="dxa"/>
            <w:shd w:val="clear" w:color="auto" w:fill="auto"/>
          </w:tcPr>
          <w:p w14:paraId="676B78DB" w14:textId="77777777" w:rsidR="000F5750" w:rsidRPr="00063CB0" w:rsidRDefault="000F5750" w:rsidP="00063CB0">
            <w:pPr>
              <w:pageBreakBefore/>
              <w:widowControl w:val="0"/>
              <w:spacing w:before="6" w:line="240" w:lineRule="auto"/>
              <w:rPr>
                <w:rFonts w:ascii="Times New Roman" w:eastAsia="Calibri" w:hAnsi="Times New Roman"/>
                <w:b/>
                <w:color w:val="000000"/>
                <w:sz w:val="19"/>
                <w:szCs w:val="19"/>
                <w:lang w:eastAsia="en-GB" w:bidi="en-GB"/>
              </w:rPr>
            </w:pPr>
          </w:p>
          <w:p w14:paraId="4932153B" w14:textId="77777777" w:rsidR="000F5750" w:rsidRPr="00063CB0" w:rsidRDefault="262DF0F8" w:rsidP="00063CB0">
            <w:pPr>
              <w:widowControl w:val="0"/>
              <w:spacing w:before="6"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System</w:t>
            </w:r>
          </w:p>
        </w:tc>
        <w:tc>
          <w:tcPr>
            <w:tcW w:w="3510" w:type="dxa"/>
            <w:shd w:val="clear" w:color="auto" w:fill="auto"/>
          </w:tcPr>
          <w:p w14:paraId="5BE9229E" w14:textId="77777777" w:rsidR="000F5750" w:rsidRPr="00063CB0" w:rsidRDefault="000F5750" w:rsidP="00063CB0">
            <w:pPr>
              <w:widowControl w:val="0"/>
              <w:spacing w:before="6" w:line="240" w:lineRule="auto"/>
              <w:rPr>
                <w:rFonts w:ascii="Times New Roman" w:eastAsia="Calibri" w:hAnsi="Times New Roman"/>
                <w:b/>
                <w:color w:val="000000"/>
                <w:sz w:val="19"/>
                <w:szCs w:val="19"/>
                <w:lang w:eastAsia="en-GB" w:bidi="en-GB"/>
              </w:rPr>
            </w:pPr>
          </w:p>
          <w:p w14:paraId="64B352E7" w14:textId="77777777" w:rsidR="000F5750" w:rsidRPr="00063CB0" w:rsidRDefault="262DF0F8" w:rsidP="00063CB0">
            <w:pPr>
              <w:widowControl w:val="0"/>
              <w:spacing w:before="6"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Type F- railway BDK 160St</w:t>
            </w:r>
          </w:p>
        </w:tc>
      </w:tr>
      <w:tr w:rsidR="000F5750" w:rsidRPr="00063CB0" w14:paraId="7433EEA0" w14:textId="77777777" w:rsidTr="262DF0F8">
        <w:tc>
          <w:tcPr>
            <w:tcW w:w="3240" w:type="dxa"/>
            <w:shd w:val="clear" w:color="auto" w:fill="auto"/>
          </w:tcPr>
          <w:p w14:paraId="658A3206" w14:textId="77777777" w:rsidR="000F5750" w:rsidRPr="00063CB0" w:rsidRDefault="262DF0F8" w:rsidP="00063CB0">
            <w:pPr>
              <w:widowControl w:val="0"/>
              <w:spacing w:line="397" w:lineRule="auto"/>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System height:</w:t>
            </w:r>
          </w:p>
          <w:p w14:paraId="44D696BB" w14:textId="77777777" w:rsidR="000F5750" w:rsidRPr="00063CB0" w:rsidRDefault="262DF0F8" w:rsidP="00063CB0">
            <w:pPr>
              <w:widowControl w:val="0"/>
              <w:spacing w:line="397"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Open land</w:t>
            </w:r>
          </w:p>
          <w:p w14:paraId="1B4DE744" w14:textId="77777777" w:rsidR="000F5750" w:rsidRPr="00063CB0" w:rsidRDefault="262DF0F8" w:rsidP="00063CB0">
            <w:pPr>
              <w:widowControl w:val="0"/>
              <w:spacing w:line="249" w:lineRule="auto"/>
              <w:ind w:left="720"/>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max.</w:t>
            </w:r>
          </w:p>
          <w:p w14:paraId="4EC3AD97" w14:textId="77777777" w:rsidR="000F5750" w:rsidRPr="00063CB0" w:rsidRDefault="262DF0F8" w:rsidP="00063CB0">
            <w:pPr>
              <w:widowControl w:val="0"/>
              <w:spacing w:line="249" w:lineRule="auto"/>
              <w:ind w:left="720"/>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normal</w:t>
            </w:r>
          </w:p>
          <w:p w14:paraId="08DC857D" w14:textId="77777777" w:rsidR="000F5750" w:rsidRPr="00063CB0" w:rsidRDefault="262DF0F8" w:rsidP="00063CB0">
            <w:pPr>
              <w:widowControl w:val="0"/>
              <w:spacing w:line="249" w:lineRule="auto"/>
              <w:ind w:left="720"/>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min.</w:t>
            </w:r>
          </w:p>
          <w:p w14:paraId="63B815D2" w14:textId="77777777" w:rsidR="000F5750" w:rsidRPr="00063CB0" w:rsidRDefault="000F5750" w:rsidP="00063CB0">
            <w:pPr>
              <w:widowControl w:val="0"/>
              <w:spacing w:before="5" w:line="240" w:lineRule="auto"/>
              <w:ind w:firstLine="720"/>
              <w:rPr>
                <w:rFonts w:ascii="Times New Roman" w:hAnsi="Times New Roman"/>
                <w:b/>
                <w:color w:val="000000"/>
                <w:sz w:val="19"/>
                <w:szCs w:val="19"/>
                <w:lang w:eastAsia="en-GB" w:bidi="en-GB"/>
              </w:rPr>
            </w:pPr>
          </w:p>
          <w:p w14:paraId="7872D683" w14:textId="77777777" w:rsidR="000F5750" w:rsidRPr="00063CB0" w:rsidRDefault="262DF0F8" w:rsidP="00063CB0">
            <w:pPr>
              <w:widowControl w:val="0"/>
              <w:spacing w:line="387" w:lineRule="auto"/>
              <w:ind w:firstLine="9"/>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Intersecting bridges</w:t>
            </w:r>
          </w:p>
          <w:p w14:paraId="77342CCB" w14:textId="77777777" w:rsidR="000F5750" w:rsidRPr="00063CB0" w:rsidRDefault="262DF0F8" w:rsidP="00063CB0">
            <w:pPr>
              <w:widowControl w:val="0"/>
              <w:spacing w:line="387" w:lineRule="auto"/>
              <w:ind w:firstLine="9"/>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(suspension in bridge)</w:t>
            </w:r>
          </w:p>
          <w:p w14:paraId="1436F91B" w14:textId="77777777" w:rsidR="000F5750" w:rsidRPr="00063CB0" w:rsidRDefault="262DF0F8" w:rsidP="00063CB0">
            <w:pPr>
              <w:widowControl w:val="0"/>
              <w:spacing w:before="5" w:line="255" w:lineRule="auto"/>
              <w:ind w:left="720"/>
              <w:rPr>
                <w:rFonts w:ascii="Times New Roman" w:eastAsia="Calibri" w:hAnsi="Times New Roman"/>
                <w:b/>
                <w:color w:val="000000"/>
                <w:sz w:val="19"/>
                <w:szCs w:val="19"/>
                <w:lang w:val="en-US" w:eastAsia="en-GB" w:bidi="en-GB"/>
              </w:rPr>
            </w:pPr>
            <w:r w:rsidRPr="262DF0F8">
              <w:rPr>
                <w:rFonts w:ascii="Times New Roman,Calibri" w:eastAsia="Times New Roman,Calibri" w:hAnsi="Times New Roman,Calibri" w:cs="Times New Roman,Calibri"/>
                <w:b/>
                <w:bCs/>
                <w:color w:val="000000" w:themeColor="text1"/>
                <w:sz w:val="19"/>
                <w:szCs w:val="19"/>
                <w:lang w:val="en-US" w:eastAsia="en-GB" w:bidi="en-GB"/>
              </w:rPr>
              <w:t>max.</w:t>
            </w:r>
          </w:p>
          <w:p w14:paraId="4F251C49" w14:textId="77777777" w:rsidR="000F5750" w:rsidRPr="00063CB0" w:rsidRDefault="262DF0F8" w:rsidP="00063CB0">
            <w:pPr>
              <w:widowControl w:val="0"/>
              <w:spacing w:before="5" w:line="255" w:lineRule="auto"/>
              <w:ind w:left="720"/>
              <w:rPr>
                <w:rFonts w:ascii="Times New Roman" w:eastAsia="Calibri" w:hAnsi="Times New Roman"/>
                <w:b/>
                <w:color w:val="000000"/>
                <w:sz w:val="19"/>
                <w:szCs w:val="19"/>
                <w:lang w:val="en-US" w:eastAsia="en-GB" w:bidi="en-GB"/>
              </w:rPr>
            </w:pPr>
            <w:r w:rsidRPr="262DF0F8">
              <w:rPr>
                <w:rFonts w:ascii="Times New Roman,Calibri" w:eastAsia="Times New Roman,Calibri" w:hAnsi="Times New Roman,Calibri" w:cs="Times New Roman,Calibri"/>
                <w:b/>
                <w:bCs/>
                <w:color w:val="000000" w:themeColor="text1"/>
                <w:sz w:val="19"/>
                <w:szCs w:val="19"/>
                <w:lang w:val="en-US" w:eastAsia="en-GB" w:bidi="en-GB"/>
              </w:rPr>
              <w:t>normal</w:t>
            </w:r>
          </w:p>
          <w:p w14:paraId="3B5ED467" w14:textId="77777777" w:rsidR="000F5750" w:rsidRPr="00063CB0" w:rsidRDefault="262DF0F8" w:rsidP="00063CB0">
            <w:pPr>
              <w:widowControl w:val="0"/>
              <w:spacing w:before="5" w:line="255" w:lineRule="auto"/>
              <w:ind w:left="720"/>
              <w:rPr>
                <w:rFonts w:ascii="Times New Roman" w:hAnsi="Times New Roman"/>
                <w:b/>
                <w:color w:val="000000"/>
                <w:sz w:val="19"/>
                <w:szCs w:val="19"/>
                <w:lang w:val="sv-SE" w:eastAsia="en-GB" w:bidi="en-GB"/>
              </w:rPr>
            </w:pPr>
            <w:r w:rsidRPr="262DF0F8">
              <w:rPr>
                <w:rFonts w:ascii="Times New Roman,Calibri" w:eastAsia="Times New Roman,Calibri" w:hAnsi="Times New Roman,Calibri" w:cs="Times New Roman,Calibri"/>
                <w:b/>
                <w:bCs/>
                <w:color w:val="000000" w:themeColor="text1"/>
                <w:sz w:val="19"/>
                <w:szCs w:val="19"/>
                <w:lang w:val="sv-SE" w:eastAsia="en-GB" w:bidi="en-GB"/>
              </w:rPr>
              <w:t>min.</w:t>
            </w:r>
          </w:p>
          <w:p w14:paraId="045D1433" w14:textId="77777777" w:rsidR="000F5750" w:rsidRPr="00063CB0" w:rsidRDefault="000F5750" w:rsidP="00063CB0">
            <w:pPr>
              <w:widowControl w:val="0"/>
              <w:spacing w:line="240" w:lineRule="auto"/>
              <w:rPr>
                <w:rFonts w:ascii="Times New Roman" w:hAnsi="Times New Roman"/>
                <w:b/>
                <w:color w:val="000000"/>
                <w:sz w:val="19"/>
                <w:szCs w:val="19"/>
                <w:lang w:val="sv-SE" w:eastAsia="en-GB" w:bidi="en-GB"/>
              </w:rPr>
            </w:pPr>
          </w:p>
          <w:p w14:paraId="6302DA5A" w14:textId="77777777" w:rsidR="000F5750" w:rsidRPr="00063CB0" w:rsidRDefault="262DF0F8" w:rsidP="00063CB0">
            <w:pPr>
              <w:widowControl w:val="0"/>
              <w:spacing w:before="146" w:line="240" w:lineRule="auto"/>
              <w:rPr>
                <w:rFonts w:ascii="Times New Roman" w:hAnsi="Times New Roman"/>
                <w:b/>
                <w:color w:val="000000"/>
                <w:sz w:val="19"/>
                <w:szCs w:val="19"/>
                <w:lang w:val="sv-SE" w:eastAsia="en-GB" w:bidi="en-GB"/>
              </w:rPr>
            </w:pPr>
            <w:r w:rsidRPr="262DF0F8">
              <w:rPr>
                <w:rFonts w:ascii="Times New Roman,Calibri" w:eastAsia="Times New Roman,Calibri" w:hAnsi="Times New Roman,Calibri" w:cs="Times New Roman,Calibri"/>
                <w:b/>
                <w:bCs/>
                <w:color w:val="000000" w:themeColor="text1"/>
                <w:sz w:val="19"/>
                <w:szCs w:val="19"/>
                <w:lang w:val="sv-SE" w:eastAsia="en-GB" w:bidi="en-GB"/>
              </w:rPr>
              <w:t>Tunnels</w:t>
            </w:r>
          </w:p>
          <w:p w14:paraId="4BE1D50B" w14:textId="77777777" w:rsidR="000F5750" w:rsidRPr="00063CB0" w:rsidRDefault="262DF0F8" w:rsidP="00063CB0">
            <w:pPr>
              <w:widowControl w:val="0"/>
              <w:spacing w:before="5" w:line="255" w:lineRule="auto"/>
              <w:ind w:left="720"/>
              <w:rPr>
                <w:rFonts w:ascii="Times New Roman" w:eastAsia="Calibri" w:hAnsi="Times New Roman"/>
                <w:b/>
                <w:color w:val="000000"/>
                <w:sz w:val="19"/>
                <w:szCs w:val="19"/>
                <w:lang w:val="sv-SE" w:eastAsia="en-GB" w:bidi="en-GB"/>
              </w:rPr>
            </w:pPr>
            <w:r w:rsidRPr="262DF0F8">
              <w:rPr>
                <w:rFonts w:ascii="Times New Roman,Calibri" w:eastAsia="Times New Roman,Calibri" w:hAnsi="Times New Roman,Calibri" w:cs="Times New Roman,Calibri"/>
                <w:b/>
                <w:bCs/>
                <w:color w:val="000000" w:themeColor="text1"/>
                <w:sz w:val="19"/>
                <w:szCs w:val="19"/>
                <w:lang w:val="sv-SE" w:eastAsia="en-GB" w:bidi="en-GB"/>
              </w:rPr>
              <w:t>max.</w:t>
            </w:r>
          </w:p>
          <w:p w14:paraId="2503B211" w14:textId="77777777" w:rsidR="000F5750" w:rsidRPr="00063CB0" w:rsidRDefault="262DF0F8" w:rsidP="00063CB0">
            <w:pPr>
              <w:widowControl w:val="0"/>
              <w:spacing w:before="5" w:line="255" w:lineRule="auto"/>
              <w:ind w:left="720"/>
              <w:rPr>
                <w:rFonts w:ascii="Times New Roman" w:eastAsia="Calibri" w:hAnsi="Times New Roman"/>
                <w:b/>
                <w:color w:val="000000"/>
                <w:sz w:val="19"/>
                <w:szCs w:val="19"/>
                <w:lang w:val="sv-SE" w:eastAsia="en-GB" w:bidi="en-GB"/>
              </w:rPr>
            </w:pPr>
            <w:r w:rsidRPr="262DF0F8">
              <w:rPr>
                <w:rFonts w:ascii="Times New Roman,Calibri" w:eastAsia="Times New Roman,Calibri" w:hAnsi="Times New Roman,Calibri" w:cs="Times New Roman,Calibri"/>
                <w:b/>
                <w:bCs/>
                <w:color w:val="000000" w:themeColor="text1"/>
                <w:sz w:val="19"/>
                <w:szCs w:val="19"/>
                <w:lang w:val="sv-SE" w:eastAsia="en-GB" w:bidi="en-GB"/>
              </w:rPr>
              <w:t>normal</w:t>
            </w:r>
          </w:p>
          <w:p w14:paraId="6C1406CE" w14:textId="77777777" w:rsidR="000F5750" w:rsidRPr="00063CB0" w:rsidRDefault="262DF0F8" w:rsidP="00063CB0">
            <w:pPr>
              <w:widowControl w:val="0"/>
              <w:spacing w:before="5" w:line="255" w:lineRule="auto"/>
              <w:ind w:left="720"/>
              <w:rPr>
                <w:rFonts w:ascii="Times New Roman" w:hAnsi="Times New Roman"/>
                <w:b/>
                <w:color w:val="000000"/>
                <w:sz w:val="19"/>
                <w:szCs w:val="19"/>
                <w:lang w:val="sv-SE" w:eastAsia="en-GB" w:bidi="en-GB"/>
              </w:rPr>
            </w:pPr>
            <w:r w:rsidRPr="262DF0F8">
              <w:rPr>
                <w:rFonts w:ascii="Times New Roman,Calibri" w:eastAsia="Times New Roman,Calibri" w:hAnsi="Times New Roman,Calibri" w:cs="Times New Roman,Calibri"/>
                <w:b/>
                <w:bCs/>
                <w:color w:val="000000" w:themeColor="text1"/>
                <w:sz w:val="19"/>
                <w:szCs w:val="19"/>
                <w:lang w:val="sv-SE" w:eastAsia="en-GB" w:bidi="en-GB"/>
              </w:rPr>
              <w:t>min.</w:t>
            </w:r>
          </w:p>
          <w:p w14:paraId="6483B472" w14:textId="77777777" w:rsidR="000F5750" w:rsidRPr="00063CB0" w:rsidRDefault="000F5750" w:rsidP="00063CB0">
            <w:pPr>
              <w:widowControl w:val="0"/>
              <w:spacing w:line="218" w:lineRule="exact"/>
              <w:rPr>
                <w:rFonts w:ascii="Times New Roman" w:eastAsia="Calibri" w:hAnsi="Times New Roman"/>
                <w:color w:val="000000"/>
                <w:sz w:val="19"/>
                <w:szCs w:val="19"/>
                <w:lang w:val="sv-SE" w:eastAsia="en-GB" w:bidi="en-GB"/>
              </w:rPr>
            </w:pPr>
          </w:p>
        </w:tc>
        <w:tc>
          <w:tcPr>
            <w:tcW w:w="3510" w:type="dxa"/>
            <w:shd w:val="clear" w:color="auto" w:fill="auto"/>
          </w:tcPr>
          <w:p w14:paraId="1DC57AE6" w14:textId="77777777" w:rsidR="000F5750" w:rsidRPr="00063CB0" w:rsidRDefault="000F5750" w:rsidP="00063CB0">
            <w:pPr>
              <w:widowControl w:val="0"/>
              <w:spacing w:line="397" w:lineRule="auto"/>
              <w:ind w:right="2004"/>
              <w:rPr>
                <w:rFonts w:ascii="Times New Roman" w:eastAsia="Calibri" w:hAnsi="Times New Roman"/>
                <w:color w:val="000000"/>
                <w:sz w:val="19"/>
                <w:szCs w:val="19"/>
                <w:lang w:val="sv-SE" w:eastAsia="en-GB" w:bidi="en-GB"/>
              </w:rPr>
            </w:pPr>
          </w:p>
          <w:p w14:paraId="60129983" w14:textId="77777777" w:rsidR="000F5750" w:rsidRPr="00063CB0" w:rsidRDefault="000F5750" w:rsidP="00063CB0">
            <w:pPr>
              <w:widowControl w:val="0"/>
              <w:spacing w:after="40" w:line="396" w:lineRule="auto"/>
              <w:ind w:right="2002"/>
              <w:rPr>
                <w:rFonts w:ascii="Times New Roman" w:eastAsia="Calibri" w:hAnsi="Times New Roman"/>
                <w:color w:val="000000"/>
                <w:sz w:val="19"/>
                <w:szCs w:val="19"/>
                <w:lang w:val="sv-SE" w:eastAsia="en-GB" w:bidi="en-GB"/>
              </w:rPr>
            </w:pPr>
          </w:p>
          <w:p w14:paraId="347536BB" w14:textId="77777777" w:rsidR="000F5750" w:rsidRPr="00063CB0" w:rsidRDefault="262DF0F8" w:rsidP="00063CB0">
            <w:pPr>
              <w:widowControl w:val="0"/>
              <w:spacing w:line="249" w:lineRule="auto"/>
              <w:ind w:right="1695"/>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1400 mm</w:t>
            </w:r>
          </w:p>
          <w:p w14:paraId="6EF0EABF" w14:textId="77777777" w:rsidR="000F5750" w:rsidRPr="00063CB0" w:rsidRDefault="262DF0F8" w:rsidP="00063CB0">
            <w:pPr>
              <w:widowControl w:val="0"/>
              <w:spacing w:line="249" w:lineRule="auto"/>
              <w:ind w:right="1695"/>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1000 mm</w:t>
            </w:r>
          </w:p>
          <w:p w14:paraId="7B410D73" w14:textId="77777777" w:rsidR="000F5750" w:rsidRPr="00063CB0" w:rsidRDefault="262DF0F8" w:rsidP="00063CB0">
            <w:pPr>
              <w:widowControl w:val="0"/>
              <w:spacing w:line="249" w:lineRule="auto"/>
              <w:ind w:right="1695" w:firstLine="194"/>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93 mm</w:t>
            </w:r>
          </w:p>
          <w:p w14:paraId="27689854" w14:textId="77777777" w:rsidR="000F5750" w:rsidRPr="00063CB0" w:rsidRDefault="000F5750" w:rsidP="00063CB0">
            <w:pPr>
              <w:widowControl w:val="0"/>
              <w:spacing w:line="387" w:lineRule="auto"/>
              <w:ind w:right="1765" w:firstLine="9"/>
              <w:rPr>
                <w:rFonts w:ascii="Times New Roman" w:eastAsia="Calibri" w:hAnsi="Times New Roman"/>
                <w:b/>
                <w:color w:val="000000"/>
                <w:sz w:val="19"/>
                <w:szCs w:val="22"/>
                <w:lang w:val="sv-SE" w:eastAsia="en-GB" w:bidi="en-GB"/>
              </w:rPr>
            </w:pPr>
          </w:p>
          <w:p w14:paraId="79043024" w14:textId="77777777" w:rsidR="000F5750" w:rsidRPr="00063CB0" w:rsidRDefault="000F5750" w:rsidP="00063CB0">
            <w:pPr>
              <w:widowControl w:val="0"/>
              <w:spacing w:line="387" w:lineRule="auto"/>
              <w:ind w:right="1765" w:firstLine="9"/>
              <w:rPr>
                <w:rFonts w:ascii="Times New Roman" w:eastAsia="Calibri" w:hAnsi="Times New Roman"/>
                <w:b/>
                <w:color w:val="000000"/>
                <w:sz w:val="19"/>
                <w:szCs w:val="22"/>
                <w:lang w:val="sv-SE" w:eastAsia="en-GB" w:bidi="en-GB"/>
              </w:rPr>
            </w:pPr>
          </w:p>
          <w:p w14:paraId="1380DE0D" w14:textId="77777777" w:rsidR="000F5750" w:rsidRPr="00063CB0" w:rsidRDefault="000F5750" w:rsidP="00063CB0">
            <w:pPr>
              <w:widowControl w:val="0"/>
              <w:spacing w:after="20" w:line="240" w:lineRule="auto"/>
              <w:ind w:right="1771" w:firstLine="14"/>
              <w:rPr>
                <w:rFonts w:ascii="Times New Roman" w:eastAsia="Calibri" w:hAnsi="Times New Roman"/>
                <w:b/>
                <w:color w:val="000000"/>
                <w:sz w:val="19"/>
                <w:szCs w:val="22"/>
                <w:lang w:val="sv-SE" w:eastAsia="en-GB" w:bidi="en-GB"/>
              </w:rPr>
            </w:pPr>
          </w:p>
          <w:p w14:paraId="6C023799" w14:textId="77777777" w:rsidR="000F5750" w:rsidRPr="00063CB0" w:rsidRDefault="262DF0F8" w:rsidP="00063CB0">
            <w:pPr>
              <w:widowControl w:val="0"/>
              <w:spacing w:line="249" w:lineRule="auto"/>
              <w:ind w:right="1695"/>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1000 mm</w:t>
            </w:r>
          </w:p>
          <w:p w14:paraId="1FDADB43" w14:textId="77777777" w:rsidR="000F5750" w:rsidRPr="00063CB0" w:rsidRDefault="262DF0F8" w:rsidP="00063CB0">
            <w:pPr>
              <w:widowControl w:val="0"/>
              <w:spacing w:line="249" w:lineRule="auto"/>
              <w:ind w:right="1695" w:firstLine="194"/>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93 mm</w:t>
            </w:r>
          </w:p>
          <w:p w14:paraId="60D78AFB" w14:textId="77777777" w:rsidR="000F5750" w:rsidRPr="00063CB0" w:rsidRDefault="262DF0F8" w:rsidP="00063CB0">
            <w:pPr>
              <w:widowControl w:val="0"/>
              <w:spacing w:line="249" w:lineRule="auto"/>
              <w:ind w:right="1695" w:firstLine="264"/>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0 mm</w:t>
            </w:r>
          </w:p>
          <w:p w14:paraId="5D008A9F" w14:textId="77777777" w:rsidR="000F5750" w:rsidRPr="00063CB0" w:rsidRDefault="000F5750" w:rsidP="00063CB0">
            <w:pPr>
              <w:widowControl w:val="0"/>
              <w:spacing w:line="397" w:lineRule="auto"/>
              <w:ind w:right="2004"/>
              <w:rPr>
                <w:rFonts w:ascii="Times New Roman" w:eastAsia="Calibri" w:hAnsi="Times New Roman"/>
                <w:color w:val="000000"/>
                <w:sz w:val="19"/>
                <w:szCs w:val="19"/>
                <w:lang w:val="sv-SE" w:eastAsia="en-GB" w:bidi="en-GB"/>
              </w:rPr>
            </w:pPr>
          </w:p>
          <w:p w14:paraId="50C13657" w14:textId="77777777" w:rsidR="000F5750" w:rsidRPr="00063CB0" w:rsidRDefault="000F5750" w:rsidP="00063CB0">
            <w:pPr>
              <w:widowControl w:val="0"/>
              <w:spacing w:after="30" w:line="240" w:lineRule="auto"/>
              <w:ind w:right="2002"/>
              <w:rPr>
                <w:rFonts w:ascii="Times New Roman" w:eastAsia="Calibri" w:hAnsi="Times New Roman"/>
                <w:color w:val="000000"/>
                <w:sz w:val="19"/>
                <w:szCs w:val="19"/>
                <w:lang w:val="sv-SE" w:eastAsia="en-GB" w:bidi="en-GB"/>
              </w:rPr>
            </w:pPr>
          </w:p>
          <w:p w14:paraId="31B0D01C" w14:textId="77777777" w:rsidR="000F5750" w:rsidRPr="00063CB0" w:rsidRDefault="262DF0F8" w:rsidP="00063CB0">
            <w:pPr>
              <w:widowControl w:val="0"/>
              <w:spacing w:line="249" w:lineRule="auto"/>
              <w:ind w:right="1695"/>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1000 mm</w:t>
            </w:r>
          </w:p>
          <w:p w14:paraId="6F712E2C" w14:textId="77777777" w:rsidR="000F5750" w:rsidRPr="00063CB0" w:rsidRDefault="262DF0F8" w:rsidP="00063CB0">
            <w:pPr>
              <w:widowControl w:val="0"/>
              <w:spacing w:line="249" w:lineRule="auto"/>
              <w:ind w:right="1695" w:firstLine="90"/>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380 mm</w:t>
            </w:r>
          </w:p>
          <w:p w14:paraId="5AB2BEF0" w14:textId="77777777" w:rsidR="000F5750" w:rsidRPr="00063CB0" w:rsidRDefault="262DF0F8" w:rsidP="00063CB0">
            <w:pPr>
              <w:widowControl w:val="0"/>
              <w:spacing w:line="249" w:lineRule="auto"/>
              <w:ind w:right="1695" w:firstLine="279"/>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0 mm</w:t>
            </w:r>
          </w:p>
          <w:p w14:paraId="194E55D6" w14:textId="77777777" w:rsidR="000F5750" w:rsidRPr="00063CB0" w:rsidRDefault="000F5750" w:rsidP="00063CB0">
            <w:pPr>
              <w:widowControl w:val="0"/>
              <w:spacing w:line="218" w:lineRule="exact"/>
              <w:rPr>
                <w:rFonts w:ascii="Times New Roman" w:hAnsi="Times New Roman"/>
                <w:color w:val="000000"/>
                <w:sz w:val="19"/>
                <w:szCs w:val="19"/>
                <w:lang w:eastAsia="en-GB" w:bidi="en-GB"/>
              </w:rPr>
            </w:pPr>
          </w:p>
        </w:tc>
      </w:tr>
      <w:tr w:rsidR="000F5750" w:rsidRPr="00065A62" w14:paraId="4B701BF3" w14:textId="77777777" w:rsidTr="262DF0F8">
        <w:tc>
          <w:tcPr>
            <w:tcW w:w="3240" w:type="dxa"/>
            <w:shd w:val="clear" w:color="auto" w:fill="auto"/>
          </w:tcPr>
          <w:p w14:paraId="39690A82" w14:textId="77777777" w:rsidR="000F5750" w:rsidRPr="00063CB0" w:rsidRDefault="262DF0F8" w:rsidP="00063CB0">
            <w:pPr>
              <w:widowControl w:val="0"/>
              <w:spacing w:line="396" w:lineRule="auto"/>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Contact wire height:</w:t>
            </w:r>
          </w:p>
          <w:p w14:paraId="0869D4A0" w14:textId="77777777" w:rsidR="000F5750" w:rsidRPr="00063CB0" w:rsidRDefault="262DF0F8" w:rsidP="00063CB0">
            <w:pPr>
              <w:widowControl w:val="0"/>
              <w:spacing w:line="397"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Open land</w:t>
            </w:r>
          </w:p>
          <w:p w14:paraId="13CF25DA" w14:textId="77777777" w:rsidR="000F5750" w:rsidRPr="00063CB0" w:rsidRDefault="262DF0F8" w:rsidP="00063CB0">
            <w:pPr>
              <w:widowControl w:val="0"/>
              <w:spacing w:line="249" w:lineRule="auto"/>
              <w:ind w:left="720"/>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max.</w:t>
            </w:r>
          </w:p>
          <w:p w14:paraId="04561A62" w14:textId="77777777" w:rsidR="000F5750" w:rsidRPr="00063CB0" w:rsidRDefault="262DF0F8" w:rsidP="00063CB0">
            <w:pPr>
              <w:widowControl w:val="0"/>
              <w:spacing w:line="249" w:lineRule="auto"/>
              <w:ind w:left="720"/>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normal</w:t>
            </w:r>
          </w:p>
          <w:p w14:paraId="73BB5558" w14:textId="77777777" w:rsidR="000F5750" w:rsidRPr="00063CB0" w:rsidRDefault="262DF0F8" w:rsidP="00063CB0">
            <w:pPr>
              <w:widowControl w:val="0"/>
              <w:spacing w:line="249" w:lineRule="auto"/>
              <w:ind w:left="720"/>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min.</w:t>
            </w:r>
          </w:p>
          <w:p w14:paraId="1AF89FDD" w14:textId="77777777" w:rsidR="000F5750" w:rsidRPr="00063CB0" w:rsidRDefault="000F5750" w:rsidP="00063CB0">
            <w:pPr>
              <w:widowControl w:val="0"/>
              <w:spacing w:line="240" w:lineRule="auto"/>
              <w:ind w:firstLine="720"/>
              <w:rPr>
                <w:rFonts w:ascii="Times New Roman" w:hAnsi="Times New Roman"/>
                <w:b/>
                <w:color w:val="000000"/>
                <w:sz w:val="19"/>
                <w:szCs w:val="19"/>
                <w:lang w:eastAsia="en-GB" w:bidi="en-GB"/>
              </w:rPr>
            </w:pPr>
          </w:p>
          <w:p w14:paraId="0FEF883E" w14:textId="77777777" w:rsidR="000F5750" w:rsidRPr="00063CB0" w:rsidRDefault="262DF0F8" w:rsidP="00063CB0">
            <w:pPr>
              <w:widowControl w:val="0"/>
              <w:spacing w:line="397" w:lineRule="auto"/>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Intersecting bridges</w:t>
            </w:r>
          </w:p>
          <w:p w14:paraId="31BD146D" w14:textId="77777777" w:rsidR="000F5750" w:rsidRPr="00063CB0" w:rsidRDefault="262DF0F8" w:rsidP="00063CB0">
            <w:pPr>
              <w:widowControl w:val="0"/>
              <w:spacing w:line="397"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(suspension in bridge)</w:t>
            </w:r>
          </w:p>
          <w:p w14:paraId="401CD061" w14:textId="77777777" w:rsidR="000F5750" w:rsidRPr="00063CB0" w:rsidRDefault="262DF0F8" w:rsidP="00063CB0">
            <w:pPr>
              <w:widowControl w:val="0"/>
              <w:spacing w:line="249" w:lineRule="auto"/>
              <w:ind w:left="720"/>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max.</w:t>
            </w:r>
          </w:p>
          <w:p w14:paraId="0545E6AF" w14:textId="77777777" w:rsidR="000F5750" w:rsidRPr="00063CB0" w:rsidRDefault="262DF0F8" w:rsidP="00063CB0">
            <w:pPr>
              <w:widowControl w:val="0"/>
              <w:spacing w:line="249" w:lineRule="auto"/>
              <w:ind w:left="720"/>
              <w:rPr>
                <w:rFonts w:ascii="Times New Roman" w:eastAsia="Calibri" w:hAnsi="Times New Roman"/>
                <w:b/>
                <w:color w:val="000000"/>
                <w:sz w:val="19"/>
                <w:szCs w:val="19"/>
                <w:lang w:val="sv-SE" w:eastAsia="en-GB" w:bidi="en-GB"/>
              </w:rPr>
            </w:pPr>
            <w:r w:rsidRPr="262DF0F8">
              <w:rPr>
                <w:rFonts w:ascii="Times New Roman,Calibri" w:eastAsia="Times New Roman,Calibri" w:hAnsi="Times New Roman,Calibri" w:cs="Times New Roman,Calibri"/>
                <w:b/>
                <w:bCs/>
                <w:color w:val="000000" w:themeColor="text1"/>
                <w:sz w:val="19"/>
                <w:szCs w:val="19"/>
                <w:lang w:val="sv-SE" w:eastAsia="en-GB" w:bidi="en-GB"/>
              </w:rPr>
              <w:t>normal</w:t>
            </w:r>
          </w:p>
          <w:p w14:paraId="6154FCF1" w14:textId="77777777" w:rsidR="000F5750" w:rsidRPr="00063CB0" w:rsidRDefault="262DF0F8" w:rsidP="00063CB0">
            <w:pPr>
              <w:widowControl w:val="0"/>
              <w:spacing w:line="249" w:lineRule="auto"/>
              <w:ind w:left="720"/>
              <w:rPr>
                <w:rFonts w:ascii="Times New Roman" w:hAnsi="Times New Roman"/>
                <w:b/>
                <w:color w:val="000000"/>
                <w:sz w:val="19"/>
                <w:szCs w:val="19"/>
                <w:lang w:val="sv-SE" w:eastAsia="en-GB" w:bidi="en-GB"/>
              </w:rPr>
            </w:pPr>
            <w:r w:rsidRPr="262DF0F8">
              <w:rPr>
                <w:rFonts w:ascii="Times New Roman,Calibri" w:eastAsia="Times New Roman,Calibri" w:hAnsi="Times New Roman,Calibri" w:cs="Times New Roman,Calibri"/>
                <w:b/>
                <w:bCs/>
                <w:color w:val="000000" w:themeColor="text1"/>
                <w:sz w:val="19"/>
                <w:szCs w:val="19"/>
                <w:lang w:val="sv-SE" w:eastAsia="en-GB" w:bidi="en-GB"/>
              </w:rPr>
              <w:t>min.</w:t>
            </w:r>
          </w:p>
          <w:p w14:paraId="4980C6DC" w14:textId="77777777" w:rsidR="000F5750" w:rsidRPr="00063CB0" w:rsidRDefault="000F5750" w:rsidP="00063CB0">
            <w:pPr>
              <w:widowControl w:val="0"/>
              <w:spacing w:line="240" w:lineRule="auto"/>
              <w:rPr>
                <w:rFonts w:ascii="Times New Roman" w:hAnsi="Times New Roman"/>
                <w:b/>
                <w:color w:val="000000"/>
                <w:sz w:val="19"/>
                <w:szCs w:val="19"/>
                <w:lang w:val="sv-SE" w:eastAsia="en-GB" w:bidi="en-GB"/>
              </w:rPr>
            </w:pPr>
          </w:p>
          <w:p w14:paraId="386FA30D" w14:textId="77777777" w:rsidR="000F5750" w:rsidRPr="00063CB0" w:rsidRDefault="262DF0F8" w:rsidP="00063CB0">
            <w:pPr>
              <w:widowControl w:val="0"/>
              <w:spacing w:line="397" w:lineRule="auto"/>
              <w:rPr>
                <w:rFonts w:ascii="Times New Roman" w:hAnsi="Times New Roman"/>
                <w:b/>
                <w:color w:val="000000"/>
                <w:sz w:val="19"/>
                <w:szCs w:val="19"/>
                <w:lang w:val="sv-SE" w:eastAsia="en-GB" w:bidi="en-GB"/>
              </w:rPr>
            </w:pPr>
            <w:r w:rsidRPr="262DF0F8">
              <w:rPr>
                <w:rFonts w:ascii="Times New Roman,Calibri" w:eastAsia="Times New Roman,Calibri" w:hAnsi="Times New Roman,Calibri" w:cs="Times New Roman,Calibri"/>
                <w:b/>
                <w:bCs/>
                <w:color w:val="000000" w:themeColor="text1"/>
                <w:sz w:val="19"/>
                <w:szCs w:val="19"/>
                <w:lang w:val="sv-SE" w:eastAsia="en-GB" w:bidi="en-GB"/>
              </w:rPr>
              <w:t>Tunnels</w:t>
            </w:r>
          </w:p>
          <w:p w14:paraId="67812A9B" w14:textId="77777777" w:rsidR="000F5750" w:rsidRPr="00063CB0" w:rsidRDefault="262DF0F8" w:rsidP="00063CB0">
            <w:pPr>
              <w:widowControl w:val="0"/>
              <w:spacing w:line="249" w:lineRule="auto"/>
              <w:ind w:left="720"/>
              <w:rPr>
                <w:rFonts w:ascii="Times New Roman" w:eastAsia="Calibri" w:hAnsi="Times New Roman"/>
                <w:b/>
                <w:color w:val="000000"/>
                <w:sz w:val="19"/>
                <w:szCs w:val="19"/>
                <w:lang w:val="sv-SE" w:eastAsia="en-GB" w:bidi="en-GB"/>
              </w:rPr>
            </w:pPr>
            <w:r w:rsidRPr="262DF0F8">
              <w:rPr>
                <w:rFonts w:ascii="Times New Roman,Calibri" w:eastAsia="Times New Roman,Calibri" w:hAnsi="Times New Roman,Calibri" w:cs="Times New Roman,Calibri"/>
                <w:b/>
                <w:bCs/>
                <w:color w:val="000000" w:themeColor="text1"/>
                <w:sz w:val="19"/>
                <w:szCs w:val="19"/>
                <w:lang w:val="sv-SE" w:eastAsia="en-GB" w:bidi="en-GB"/>
              </w:rPr>
              <w:t>max.</w:t>
            </w:r>
          </w:p>
          <w:p w14:paraId="1A62915D" w14:textId="77777777" w:rsidR="000F5750" w:rsidRPr="00063CB0" w:rsidRDefault="262DF0F8" w:rsidP="00063CB0">
            <w:pPr>
              <w:widowControl w:val="0"/>
              <w:spacing w:line="249" w:lineRule="auto"/>
              <w:ind w:left="720"/>
              <w:rPr>
                <w:rFonts w:ascii="Times New Roman" w:eastAsia="Calibri" w:hAnsi="Times New Roman"/>
                <w:b/>
                <w:color w:val="000000"/>
                <w:sz w:val="19"/>
                <w:szCs w:val="19"/>
                <w:lang w:val="sv-SE" w:eastAsia="en-GB" w:bidi="en-GB"/>
              </w:rPr>
            </w:pPr>
            <w:r w:rsidRPr="262DF0F8">
              <w:rPr>
                <w:rFonts w:ascii="Times New Roman,Calibri" w:eastAsia="Times New Roman,Calibri" w:hAnsi="Times New Roman,Calibri" w:cs="Times New Roman,Calibri"/>
                <w:b/>
                <w:bCs/>
                <w:color w:val="000000" w:themeColor="text1"/>
                <w:sz w:val="19"/>
                <w:szCs w:val="19"/>
                <w:lang w:val="sv-SE" w:eastAsia="en-GB" w:bidi="en-GB"/>
              </w:rPr>
              <w:t>normal</w:t>
            </w:r>
          </w:p>
          <w:p w14:paraId="02E7C469" w14:textId="77777777" w:rsidR="000F5750" w:rsidRPr="00063CB0" w:rsidRDefault="262DF0F8" w:rsidP="00063CB0">
            <w:pPr>
              <w:widowControl w:val="0"/>
              <w:spacing w:line="249" w:lineRule="auto"/>
              <w:ind w:left="720"/>
              <w:rPr>
                <w:rFonts w:ascii="Times New Roman" w:hAnsi="Times New Roman"/>
                <w:b/>
                <w:color w:val="000000"/>
                <w:sz w:val="19"/>
                <w:szCs w:val="19"/>
                <w:lang w:val="sv-SE" w:eastAsia="en-GB" w:bidi="en-GB"/>
              </w:rPr>
            </w:pPr>
            <w:r w:rsidRPr="262DF0F8">
              <w:rPr>
                <w:rFonts w:ascii="Times New Roman,Calibri" w:eastAsia="Times New Roman,Calibri" w:hAnsi="Times New Roman,Calibri" w:cs="Times New Roman,Calibri"/>
                <w:b/>
                <w:bCs/>
                <w:color w:val="000000" w:themeColor="text1"/>
                <w:sz w:val="19"/>
                <w:szCs w:val="19"/>
                <w:lang w:val="sv-SE" w:eastAsia="en-GB" w:bidi="en-GB"/>
              </w:rPr>
              <w:t>min.</w:t>
            </w:r>
          </w:p>
          <w:p w14:paraId="2B6C9A55" w14:textId="77777777" w:rsidR="000F5750" w:rsidRPr="00063CB0" w:rsidRDefault="000F5750" w:rsidP="00063CB0">
            <w:pPr>
              <w:widowControl w:val="0"/>
              <w:spacing w:line="218" w:lineRule="exact"/>
              <w:rPr>
                <w:rFonts w:ascii="Times New Roman" w:eastAsia="Calibri" w:hAnsi="Times New Roman"/>
                <w:color w:val="000000"/>
                <w:sz w:val="19"/>
                <w:szCs w:val="19"/>
                <w:lang w:val="sv-SE" w:eastAsia="en-GB" w:bidi="en-GB"/>
              </w:rPr>
            </w:pPr>
          </w:p>
        </w:tc>
        <w:tc>
          <w:tcPr>
            <w:tcW w:w="3510" w:type="dxa"/>
            <w:shd w:val="clear" w:color="auto" w:fill="auto"/>
          </w:tcPr>
          <w:p w14:paraId="7BD6891A" w14:textId="77777777" w:rsidR="000F5750" w:rsidRPr="00063CB0" w:rsidRDefault="000F5750" w:rsidP="00063CB0">
            <w:pPr>
              <w:widowControl w:val="0"/>
              <w:spacing w:line="240" w:lineRule="auto"/>
              <w:rPr>
                <w:rFonts w:ascii="Times New Roman" w:hAnsi="Times New Roman"/>
                <w:color w:val="000000"/>
                <w:sz w:val="19"/>
                <w:szCs w:val="19"/>
                <w:lang w:val="sv-SE" w:eastAsia="en-GB" w:bidi="en-GB"/>
              </w:rPr>
            </w:pPr>
          </w:p>
          <w:p w14:paraId="303E1C2C" w14:textId="77777777" w:rsidR="000F5750" w:rsidRPr="00063CB0" w:rsidRDefault="000F5750" w:rsidP="00063CB0">
            <w:pPr>
              <w:widowControl w:val="0"/>
              <w:spacing w:line="240" w:lineRule="auto"/>
              <w:rPr>
                <w:rFonts w:ascii="Times New Roman" w:hAnsi="Times New Roman"/>
                <w:color w:val="000000"/>
                <w:sz w:val="19"/>
                <w:szCs w:val="19"/>
                <w:lang w:val="sv-SE" w:eastAsia="en-GB" w:bidi="en-GB"/>
              </w:rPr>
            </w:pPr>
          </w:p>
          <w:p w14:paraId="054303E1" w14:textId="77777777" w:rsidR="000F5750" w:rsidRPr="00063CB0" w:rsidRDefault="000F5750" w:rsidP="00063CB0">
            <w:pPr>
              <w:widowControl w:val="0"/>
              <w:spacing w:before="1" w:after="110" w:line="240" w:lineRule="auto"/>
              <w:rPr>
                <w:rFonts w:ascii="Times New Roman" w:hAnsi="Times New Roman"/>
                <w:color w:val="000000"/>
                <w:sz w:val="19"/>
                <w:szCs w:val="19"/>
                <w:lang w:val="sv-SE" w:eastAsia="en-GB" w:bidi="en-GB"/>
              </w:rPr>
            </w:pPr>
          </w:p>
          <w:p w14:paraId="6A492492" w14:textId="77777777" w:rsidR="000F5750" w:rsidRPr="00063CB0" w:rsidRDefault="262DF0F8" w:rsidP="00063CB0">
            <w:pPr>
              <w:widowControl w:val="0"/>
              <w:tabs>
                <w:tab w:val="left" w:pos="2772"/>
              </w:tabs>
              <w:spacing w:line="249" w:lineRule="auto"/>
              <w:ind w:right="1332"/>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6000 mm</w:t>
            </w:r>
          </w:p>
          <w:p w14:paraId="1D6DFE67" w14:textId="77777777" w:rsidR="000F5750" w:rsidRPr="00063CB0" w:rsidRDefault="262DF0F8" w:rsidP="00063CB0">
            <w:pPr>
              <w:widowControl w:val="0"/>
              <w:tabs>
                <w:tab w:val="left" w:pos="2772"/>
              </w:tabs>
              <w:spacing w:line="249" w:lineRule="auto"/>
              <w:ind w:right="1332"/>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5500 mm</w:t>
            </w:r>
          </w:p>
          <w:p w14:paraId="2249B71F" w14:textId="77777777" w:rsidR="000F5750" w:rsidRPr="00063CB0" w:rsidRDefault="262DF0F8" w:rsidP="00063CB0">
            <w:pPr>
              <w:widowControl w:val="0"/>
              <w:tabs>
                <w:tab w:val="left" w:pos="2772"/>
              </w:tabs>
              <w:spacing w:line="249" w:lineRule="auto"/>
              <w:ind w:right="1332"/>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 xml:space="preserve">5000 mm (+50 mm) </w:t>
            </w:r>
            <w:r w:rsidRPr="262DF0F8">
              <w:rPr>
                <w:rFonts w:ascii="Times New Roman,Calibri" w:eastAsia="Times New Roman,Calibri" w:hAnsi="Times New Roman,Calibri" w:cs="Times New Roman,Calibri"/>
                <w:color w:val="000000" w:themeColor="text1"/>
                <w:sz w:val="16"/>
                <w:szCs w:val="16"/>
                <w:lang w:val="sv-SE" w:eastAsia="en-GB" w:bidi="en-GB"/>
              </w:rPr>
              <w:t>1)</w:t>
            </w:r>
          </w:p>
          <w:p w14:paraId="3B42CF8A" w14:textId="77777777" w:rsidR="000F5750" w:rsidRPr="00063CB0" w:rsidRDefault="000F5750" w:rsidP="00063CB0">
            <w:pPr>
              <w:widowControl w:val="0"/>
              <w:spacing w:line="240" w:lineRule="auto"/>
              <w:rPr>
                <w:rFonts w:ascii="Times New Roman" w:hAnsi="Times New Roman"/>
                <w:color w:val="000000"/>
                <w:sz w:val="19"/>
                <w:szCs w:val="19"/>
                <w:lang w:val="sv-SE" w:eastAsia="en-GB" w:bidi="en-GB"/>
              </w:rPr>
            </w:pPr>
          </w:p>
          <w:p w14:paraId="1CDA4DE3" w14:textId="77777777" w:rsidR="000F5750" w:rsidRPr="00063CB0" w:rsidRDefault="000F5750" w:rsidP="00063CB0">
            <w:pPr>
              <w:widowControl w:val="0"/>
              <w:spacing w:line="240" w:lineRule="auto"/>
              <w:rPr>
                <w:rFonts w:ascii="Times New Roman" w:hAnsi="Times New Roman"/>
                <w:color w:val="000000"/>
                <w:sz w:val="19"/>
                <w:szCs w:val="19"/>
                <w:lang w:val="sv-SE" w:eastAsia="en-GB" w:bidi="en-GB"/>
              </w:rPr>
            </w:pPr>
          </w:p>
          <w:p w14:paraId="43DD3A8F" w14:textId="77777777" w:rsidR="000F5750" w:rsidRPr="00063CB0" w:rsidRDefault="000F5750" w:rsidP="00063CB0">
            <w:pPr>
              <w:widowControl w:val="0"/>
              <w:spacing w:after="240" w:line="240" w:lineRule="auto"/>
              <w:rPr>
                <w:rFonts w:ascii="Times New Roman" w:hAnsi="Times New Roman"/>
                <w:color w:val="000000"/>
                <w:sz w:val="19"/>
                <w:szCs w:val="19"/>
                <w:lang w:val="sv-SE" w:eastAsia="en-GB" w:bidi="en-GB"/>
              </w:rPr>
            </w:pPr>
          </w:p>
          <w:p w14:paraId="179B4B88" w14:textId="77777777" w:rsidR="000F5750" w:rsidRPr="00063CB0" w:rsidRDefault="262DF0F8" w:rsidP="00063CB0">
            <w:pPr>
              <w:widowControl w:val="0"/>
              <w:spacing w:before="129" w:line="237" w:lineRule="exact"/>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6000 mm</w:t>
            </w:r>
          </w:p>
          <w:p w14:paraId="1A33A22C" w14:textId="77777777" w:rsidR="000F5750" w:rsidRPr="00063CB0" w:rsidRDefault="262DF0F8" w:rsidP="00063CB0">
            <w:pPr>
              <w:widowControl w:val="0"/>
              <w:spacing w:line="232" w:lineRule="exact"/>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5125 mm</w:t>
            </w:r>
          </w:p>
          <w:p w14:paraId="4375C2C3" w14:textId="77777777" w:rsidR="000F5750" w:rsidRPr="00063CB0" w:rsidRDefault="262DF0F8" w:rsidP="00063CB0">
            <w:pPr>
              <w:widowControl w:val="0"/>
              <w:spacing w:line="237" w:lineRule="exact"/>
              <w:rPr>
                <w:rFonts w:ascii="Times New Roman" w:eastAsia="Arial"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 xml:space="preserve">4920 mm (+50 mm) </w:t>
            </w:r>
            <w:r w:rsidRPr="262DF0F8">
              <w:rPr>
                <w:rFonts w:ascii="Times New Roman,Calibri" w:eastAsia="Times New Roman,Calibri" w:hAnsi="Times New Roman,Calibri" w:cs="Times New Roman,Calibri"/>
                <w:color w:val="000000" w:themeColor="text1"/>
                <w:sz w:val="16"/>
                <w:szCs w:val="16"/>
                <w:lang w:val="sv-SE" w:eastAsia="en-GB" w:bidi="en-GB"/>
              </w:rPr>
              <w:t>1)</w:t>
            </w:r>
          </w:p>
          <w:p w14:paraId="1D744C2D" w14:textId="77777777" w:rsidR="000F5750" w:rsidRPr="00063CB0" w:rsidRDefault="000F5750" w:rsidP="00063CB0">
            <w:pPr>
              <w:widowControl w:val="0"/>
              <w:spacing w:line="240" w:lineRule="auto"/>
              <w:rPr>
                <w:rFonts w:ascii="Times New Roman" w:hAnsi="Times New Roman"/>
                <w:color w:val="000000"/>
                <w:sz w:val="19"/>
                <w:szCs w:val="19"/>
                <w:lang w:val="sv-SE" w:eastAsia="en-GB" w:bidi="en-GB"/>
              </w:rPr>
            </w:pPr>
          </w:p>
          <w:p w14:paraId="4BEDA63A" w14:textId="77777777" w:rsidR="000F5750" w:rsidRPr="00063CB0" w:rsidRDefault="000F5750" w:rsidP="00063CB0">
            <w:pPr>
              <w:widowControl w:val="0"/>
              <w:spacing w:line="240" w:lineRule="auto"/>
              <w:rPr>
                <w:rFonts w:ascii="Times New Roman" w:hAnsi="Times New Roman"/>
                <w:color w:val="000000"/>
                <w:sz w:val="16"/>
                <w:szCs w:val="16"/>
                <w:lang w:val="sv-SE" w:eastAsia="en-GB" w:bidi="en-GB"/>
              </w:rPr>
            </w:pPr>
          </w:p>
          <w:p w14:paraId="29AA5542" w14:textId="77777777" w:rsidR="000F5750" w:rsidRPr="00063CB0" w:rsidRDefault="000F5750" w:rsidP="00063CB0">
            <w:pPr>
              <w:widowControl w:val="0"/>
              <w:spacing w:line="240" w:lineRule="auto"/>
              <w:rPr>
                <w:rFonts w:ascii="Times New Roman" w:hAnsi="Times New Roman"/>
                <w:color w:val="000000"/>
                <w:sz w:val="16"/>
                <w:szCs w:val="16"/>
                <w:lang w:val="sv-SE" w:eastAsia="en-GB" w:bidi="en-GB"/>
              </w:rPr>
            </w:pPr>
          </w:p>
          <w:p w14:paraId="49B48484" w14:textId="77777777" w:rsidR="000F5750" w:rsidRPr="00063CB0" w:rsidRDefault="262DF0F8" w:rsidP="00063CB0">
            <w:pPr>
              <w:widowControl w:val="0"/>
              <w:tabs>
                <w:tab w:val="left" w:pos="2772"/>
              </w:tabs>
              <w:spacing w:line="249" w:lineRule="auto"/>
              <w:ind w:right="1332"/>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6000 mm</w:t>
            </w:r>
          </w:p>
          <w:p w14:paraId="0071B918" w14:textId="77777777" w:rsidR="000F5750" w:rsidRPr="00063CB0" w:rsidRDefault="262DF0F8" w:rsidP="00063CB0">
            <w:pPr>
              <w:widowControl w:val="0"/>
              <w:tabs>
                <w:tab w:val="left" w:pos="2772"/>
              </w:tabs>
              <w:spacing w:line="249" w:lineRule="auto"/>
              <w:ind w:right="1332"/>
              <w:rPr>
                <w:rFonts w:ascii="Times New Roman" w:eastAsia="Calibri"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5125 mm</w:t>
            </w:r>
          </w:p>
          <w:p w14:paraId="6B9AA78E" w14:textId="77777777" w:rsidR="000F5750" w:rsidRPr="00063CB0" w:rsidRDefault="262DF0F8" w:rsidP="00063CB0">
            <w:pPr>
              <w:widowControl w:val="0"/>
              <w:tabs>
                <w:tab w:val="left" w:pos="2772"/>
              </w:tabs>
              <w:spacing w:line="249" w:lineRule="auto"/>
              <w:ind w:right="1332"/>
              <w:rPr>
                <w:rFonts w:ascii="Times New Roman" w:eastAsia="Arial" w:hAnsi="Times New Roman"/>
                <w:color w:val="000000"/>
                <w:sz w:val="19"/>
                <w:szCs w:val="19"/>
                <w:lang w:val="sv-SE" w:eastAsia="en-GB" w:bidi="en-GB"/>
              </w:rPr>
            </w:pPr>
            <w:r w:rsidRPr="262DF0F8">
              <w:rPr>
                <w:rFonts w:ascii="Times New Roman,Calibri" w:eastAsia="Times New Roman,Calibri" w:hAnsi="Times New Roman,Calibri" w:cs="Times New Roman,Calibri"/>
                <w:color w:val="000000" w:themeColor="text1"/>
                <w:sz w:val="19"/>
                <w:szCs w:val="19"/>
                <w:lang w:val="sv-SE" w:eastAsia="en-GB" w:bidi="en-GB"/>
              </w:rPr>
              <w:t>4920 mm (+50 mm)</w:t>
            </w:r>
            <w:r w:rsidRPr="262DF0F8">
              <w:rPr>
                <w:rFonts w:ascii="Times New Roman,Calibri" w:eastAsia="Times New Roman,Calibri" w:hAnsi="Times New Roman,Calibri" w:cs="Times New Roman,Calibri"/>
                <w:color w:val="000000" w:themeColor="text1"/>
                <w:sz w:val="16"/>
                <w:szCs w:val="16"/>
                <w:lang w:val="sv-SE" w:eastAsia="en-GB" w:bidi="en-GB"/>
              </w:rPr>
              <w:t xml:space="preserve"> 1)</w:t>
            </w:r>
          </w:p>
          <w:p w14:paraId="63AA322E" w14:textId="77777777" w:rsidR="000F5750" w:rsidRPr="00063CB0" w:rsidRDefault="000F5750" w:rsidP="00063CB0">
            <w:pPr>
              <w:widowControl w:val="0"/>
              <w:spacing w:before="6" w:line="240" w:lineRule="auto"/>
              <w:rPr>
                <w:rFonts w:ascii="Times New Roman" w:hAnsi="Times New Roman"/>
                <w:color w:val="000000"/>
                <w:sz w:val="19"/>
                <w:szCs w:val="19"/>
                <w:lang w:val="sv-SE" w:eastAsia="en-GB" w:bidi="en-GB"/>
              </w:rPr>
            </w:pPr>
          </w:p>
        </w:tc>
      </w:tr>
      <w:tr w:rsidR="000F5750" w:rsidRPr="00063CB0" w14:paraId="50B48E98" w14:textId="77777777" w:rsidTr="262DF0F8">
        <w:trPr>
          <w:trHeight w:val="1754"/>
        </w:trPr>
        <w:tc>
          <w:tcPr>
            <w:tcW w:w="3240" w:type="dxa"/>
            <w:shd w:val="clear" w:color="auto" w:fill="auto"/>
          </w:tcPr>
          <w:p w14:paraId="196F6084" w14:textId="77777777" w:rsidR="000F5750" w:rsidRPr="00063CB0" w:rsidRDefault="262DF0F8" w:rsidP="00063CB0">
            <w:pPr>
              <w:widowControl w:val="0"/>
              <w:spacing w:before="80" w:line="240" w:lineRule="auto"/>
              <w:rPr>
                <w:rFonts w:ascii="Times New Roman" w:eastAsia="Calibri" w:hAnsi="Times New Roman"/>
                <w:b/>
                <w:color w:val="000000"/>
                <w:sz w:val="19"/>
                <w:szCs w:val="22"/>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Fits and clearances (contact wire height)</w:t>
            </w:r>
          </w:p>
          <w:p w14:paraId="6C57442A" w14:textId="77777777" w:rsidR="000F5750" w:rsidRPr="00063CB0" w:rsidRDefault="262DF0F8" w:rsidP="00063CB0">
            <w:pPr>
              <w:widowControl w:val="0"/>
              <w:spacing w:before="220"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Free section</w:t>
            </w:r>
          </w:p>
          <w:p w14:paraId="197C96DE" w14:textId="77777777" w:rsidR="000F5750" w:rsidRPr="00063CB0" w:rsidRDefault="262DF0F8" w:rsidP="00063CB0">
            <w:pPr>
              <w:widowControl w:val="0"/>
              <w:spacing w:before="220" w:line="240" w:lineRule="auto"/>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Under bridges and connecting ramps</w:t>
            </w:r>
          </w:p>
        </w:tc>
        <w:tc>
          <w:tcPr>
            <w:tcW w:w="3510" w:type="dxa"/>
            <w:shd w:val="clear" w:color="auto" w:fill="auto"/>
          </w:tcPr>
          <w:p w14:paraId="5F016281" w14:textId="77777777" w:rsidR="000F5750" w:rsidRPr="00063CB0" w:rsidRDefault="000F5750" w:rsidP="00063CB0">
            <w:pPr>
              <w:widowControl w:val="0"/>
              <w:spacing w:before="80" w:line="240" w:lineRule="auto"/>
              <w:rPr>
                <w:rFonts w:ascii="Times New Roman" w:eastAsia="Calibri" w:hAnsi="Times New Roman"/>
                <w:b/>
                <w:color w:val="000000"/>
                <w:sz w:val="15"/>
                <w:szCs w:val="15"/>
                <w:lang w:eastAsia="en-GB" w:bidi="en-GB"/>
              </w:rPr>
            </w:pPr>
            <w:r w:rsidRPr="00063CB0">
              <w:rPr>
                <w:rFonts w:ascii="Times New Roman" w:eastAsia="Calibri" w:hAnsi="Times New Roman"/>
                <w:b/>
                <w:color w:val="000000"/>
                <w:sz w:val="19"/>
                <w:szCs w:val="22"/>
                <w:lang w:eastAsia="en-GB" w:bidi="en-GB"/>
              </w:rPr>
              <w:br/>
            </w:r>
          </w:p>
          <w:p w14:paraId="4983F906" w14:textId="77777777" w:rsidR="000F5750" w:rsidRPr="00063CB0" w:rsidRDefault="000F5750" w:rsidP="00063CB0">
            <w:pPr>
              <w:widowControl w:val="0"/>
              <w:spacing w:line="240" w:lineRule="auto"/>
              <w:rPr>
                <w:rFonts w:ascii="Times New Roman" w:eastAsia="Calibri" w:hAnsi="Times New Roman"/>
                <w:b/>
                <w:color w:val="000000"/>
                <w:sz w:val="15"/>
                <w:szCs w:val="15"/>
                <w:lang w:eastAsia="en-GB" w:bidi="en-GB"/>
              </w:rPr>
            </w:pPr>
          </w:p>
          <w:p w14:paraId="674BC7F2" w14:textId="77777777" w:rsidR="000F5750" w:rsidRPr="00063CB0" w:rsidRDefault="262DF0F8" w:rsidP="00063CB0">
            <w:pPr>
              <w:widowControl w:val="0"/>
              <w:spacing w:before="80" w:line="377" w:lineRule="auto"/>
              <w:ind w:right="195"/>
              <w:rPr>
                <w:rFonts w:ascii="Times New Roman" w:eastAsia="Calibri"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±50 mm; however, max. ramp 1/1200</w:t>
            </w:r>
          </w:p>
          <w:p w14:paraId="73BE4975" w14:textId="77777777" w:rsidR="000F5750" w:rsidRPr="00063CB0" w:rsidRDefault="262DF0F8" w:rsidP="00063CB0">
            <w:pPr>
              <w:widowControl w:val="0"/>
              <w:spacing w:before="120" w:line="240" w:lineRule="auto"/>
              <w:ind w:right="202"/>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±10 mm, min. contact wire height under bridges 4970 mm</w:t>
            </w:r>
          </w:p>
        </w:tc>
      </w:tr>
      <w:tr w:rsidR="000F5750" w:rsidRPr="00063CB0" w14:paraId="322BE11B" w14:textId="77777777" w:rsidTr="262DF0F8">
        <w:trPr>
          <w:trHeight w:val="665"/>
        </w:trPr>
        <w:tc>
          <w:tcPr>
            <w:tcW w:w="3240" w:type="dxa"/>
            <w:shd w:val="clear" w:color="auto" w:fill="auto"/>
          </w:tcPr>
          <w:p w14:paraId="228170BD"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Front sag on contact wire compared to mast distance</w:t>
            </w:r>
          </w:p>
        </w:tc>
        <w:tc>
          <w:tcPr>
            <w:tcW w:w="3510" w:type="dxa"/>
            <w:shd w:val="clear" w:color="auto" w:fill="auto"/>
          </w:tcPr>
          <w:p w14:paraId="676B3835" w14:textId="77777777" w:rsidR="000F5750" w:rsidRPr="00063CB0" w:rsidRDefault="262DF0F8" w:rsidP="00063CB0">
            <w:pPr>
              <w:widowControl w:val="0"/>
              <w:spacing w:before="60" w:line="231" w:lineRule="exact"/>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1/1000 (1</w:t>
            </w:r>
            <w:r w:rsidRPr="262DF0F8">
              <w:rPr>
                <w:rFonts w:ascii="Symbol,Calibri" w:eastAsia="Symbol,Calibri" w:hAnsi="Symbol,Calibri" w:cs="Symbol,Calibri"/>
                <w:color w:val="000000" w:themeColor="text1"/>
                <w:sz w:val="19"/>
                <w:szCs w:val="19"/>
                <w:lang w:eastAsia="en-GB" w:bidi="en-GB"/>
              </w:rPr>
              <w:t></w:t>
            </w:r>
            <w:r w:rsidRPr="262DF0F8">
              <w:rPr>
                <w:rFonts w:ascii="Times New Roman,Calibri" w:eastAsia="Times New Roman,Calibri" w:hAnsi="Times New Roman,Calibri" w:cs="Times New Roman,Calibri"/>
                <w:color w:val="000000" w:themeColor="text1"/>
                <w:sz w:val="19"/>
                <w:szCs w:val="19"/>
                <w:lang w:eastAsia="en-GB" w:bidi="en-GB"/>
              </w:rPr>
              <w:t xml:space="preserve"> 30 m)</w:t>
            </w:r>
          </w:p>
          <w:p w14:paraId="7956605F" w14:textId="77777777" w:rsidR="000F5750" w:rsidRPr="00063CB0" w:rsidRDefault="262DF0F8" w:rsidP="00063CB0">
            <w:pPr>
              <w:widowControl w:val="0"/>
              <w:spacing w:before="60" w:line="240" w:lineRule="auto"/>
              <w:ind w:left="522" w:hanging="27"/>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0 (1</w:t>
            </w:r>
            <w:r w:rsidRPr="262DF0F8">
              <w:rPr>
                <w:rFonts w:ascii="Symbol,Calibri" w:eastAsia="Symbol,Calibri" w:hAnsi="Symbol,Calibri" w:cs="Symbol,Calibri"/>
                <w:color w:val="000000" w:themeColor="text1"/>
                <w:sz w:val="19"/>
                <w:szCs w:val="19"/>
                <w:lang w:eastAsia="en-GB" w:bidi="en-GB"/>
              </w:rPr>
              <w:t></w:t>
            </w:r>
            <w:r w:rsidRPr="262DF0F8">
              <w:rPr>
                <w:rFonts w:ascii="Times New Roman,Calibri" w:eastAsia="Times New Roman,Calibri" w:hAnsi="Times New Roman,Calibri" w:cs="Times New Roman,Calibri"/>
                <w:color w:val="000000" w:themeColor="text1"/>
                <w:sz w:val="19"/>
                <w:szCs w:val="19"/>
                <w:lang w:eastAsia="en-GB" w:bidi="en-GB"/>
              </w:rPr>
              <w:t>30 m)</w:t>
            </w:r>
          </w:p>
        </w:tc>
      </w:tr>
      <w:tr w:rsidR="000F5750" w:rsidRPr="00063CB0" w14:paraId="429DF942" w14:textId="77777777" w:rsidTr="262DF0F8">
        <w:trPr>
          <w:trHeight w:val="602"/>
        </w:trPr>
        <w:tc>
          <w:tcPr>
            <w:tcW w:w="3240" w:type="dxa"/>
            <w:shd w:val="clear" w:color="auto" w:fill="auto"/>
          </w:tcPr>
          <w:p w14:paraId="4DD971EE"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Maximum permitted lift of contact wire</w:t>
            </w:r>
          </w:p>
        </w:tc>
        <w:tc>
          <w:tcPr>
            <w:tcW w:w="3510" w:type="dxa"/>
            <w:shd w:val="clear" w:color="auto" w:fill="auto"/>
          </w:tcPr>
          <w:p w14:paraId="064435C7" w14:textId="77777777" w:rsidR="000F5750" w:rsidRPr="00063CB0" w:rsidRDefault="262DF0F8" w:rsidP="00063CB0">
            <w:pPr>
              <w:widowControl w:val="0"/>
              <w:spacing w:before="6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150 mm</w:t>
            </w:r>
          </w:p>
        </w:tc>
      </w:tr>
      <w:tr w:rsidR="000F5750" w:rsidRPr="00063CB0" w14:paraId="739AA511" w14:textId="77777777" w:rsidTr="262DF0F8">
        <w:trPr>
          <w:trHeight w:val="368"/>
        </w:trPr>
        <w:tc>
          <w:tcPr>
            <w:tcW w:w="3240" w:type="dxa"/>
            <w:shd w:val="clear" w:color="auto" w:fill="auto"/>
          </w:tcPr>
          <w:p w14:paraId="2A74A2C4" w14:textId="77777777" w:rsidR="000F5750" w:rsidRPr="00063CB0" w:rsidRDefault="262DF0F8" w:rsidP="00063CB0">
            <w:pPr>
              <w:widowControl w:val="0"/>
              <w:spacing w:before="60" w:line="240" w:lineRule="auto"/>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Dropper distance</w:t>
            </w:r>
          </w:p>
        </w:tc>
        <w:tc>
          <w:tcPr>
            <w:tcW w:w="3510" w:type="dxa"/>
            <w:shd w:val="clear" w:color="auto" w:fill="auto"/>
          </w:tcPr>
          <w:p w14:paraId="140B51F5" w14:textId="77777777" w:rsidR="000F5750" w:rsidRPr="00063CB0" w:rsidRDefault="262DF0F8" w:rsidP="00063CB0">
            <w:pPr>
              <w:widowControl w:val="0"/>
              <w:spacing w:before="6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4 - 12 m</w:t>
            </w:r>
          </w:p>
        </w:tc>
      </w:tr>
    </w:tbl>
    <w:p w14:paraId="6126F760" w14:textId="77777777" w:rsidR="000F5750" w:rsidRPr="000F5750" w:rsidRDefault="000F5750" w:rsidP="000F5750">
      <w:pPr>
        <w:widowControl w:val="0"/>
        <w:spacing w:before="60" w:line="240" w:lineRule="auto"/>
        <w:rPr>
          <w:rFonts w:ascii="Times New Roman" w:eastAsia="Calibri" w:hAnsi="Times New Roman"/>
          <w:b/>
          <w:color w:val="000000"/>
          <w:sz w:val="19"/>
          <w:szCs w:val="22"/>
          <w:lang w:eastAsia="en-GB" w:bidi="en-GB"/>
        </w:rPr>
      </w:pPr>
    </w:p>
    <w:p w14:paraId="1BFB0C1B" w14:textId="77777777" w:rsidR="000F5750" w:rsidRPr="000F5750" w:rsidRDefault="000F5750" w:rsidP="000F5750">
      <w:pPr>
        <w:widowControl w:val="0"/>
        <w:spacing w:before="60" w:line="240" w:lineRule="auto"/>
        <w:rPr>
          <w:rFonts w:ascii="Times New Roman" w:eastAsia="Calibri" w:hAnsi="Times New Roman"/>
          <w:b/>
          <w:color w:val="000000"/>
          <w:sz w:val="19"/>
          <w:szCs w:val="22"/>
          <w:lang w:eastAsia="en-GB" w:bidi="en-GB"/>
        </w:rPr>
      </w:pPr>
    </w:p>
    <w:p w14:paraId="66201D80" w14:textId="77777777" w:rsidR="000F5750" w:rsidRPr="000F5750" w:rsidRDefault="000F5750" w:rsidP="000F5750">
      <w:pPr>
        <w:widowControl w:val="0"/>
        <w:spacing w:before="60" w:line="240" w:lineRule="auto"/>
        <w:rPr>
          <w:rFonts w:ascii="Times New Roman" w:eastAsia="Calibri" w:hAnsi="Times New Roman"/>
          <w:color w:val="000000"/>
          <w:sz w:val="19"/>
          <w:szCs w:val="22"/>
          <w:lang w:eastAsia="en-GB" w:bidi="en-GB"/>
        </w:rPr>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8" w:type="dxa"/>
          <w:right w:w="115" w:type="dxa"/>
        </w:tblCellMar>
        <w:tblLook w:val="04A0" w:firstRow="1" w:lastRow="0" w:firstColumn="1" w:lastColumn="0" w:noHBand="0" w:noVBand="1"/>
      </w:tblPr>
      <w:tblGrid>
        <w:gridCol w:w="3240"/>
        <w:gridCol w:w="3510"/>
      </w:tblGrid>
      <w:tr w:rsidR="000F5750" w:rsidRPr="00063CB0" w14:paraId="588C564F" w14:textId="77777777" w:rsidTr="262DF0F8">
        <w:trPr>
          <w:trHeight w:val="530"/>
        </w:trPr>
        <w:tc>
          <w:tcPr>
            <w:tcW w:w="3240" w:type="dxa"/>
            <w:shd w:val="clear" w:color="auto" w:fill="auto"/>
          </w:tcPr>
          <w:p w14:paraId="677BCC7E" w14:textId="77777777" w:rsidR="000F5750" w:rsidRPr="00063CB0" w:rsidRDefault="000F5750" w:rsidP="00063CB0">
            <w:pPr>
              <w:pageBreakBefore/>
              <w:widowControl w:val="0"/>
              <w:spacing w:before="6" w:line="240" w:lineRule="auto"/>
              <w:rPr>
                <w:rFonts w:ascii="Times New Roman" w:eastAsia="Calibri" w:hAnsi="Times New Roman"/>
                <w:b/>
                <w:color w:val="000000"/>
                <w:sz w:val="19"/>
                <w:szCs w:val="19"/>
                <w:lang w:eastAsia="en-GB" w:bidi="en-GB"/>
              </w:rPr>
            </w:pPr>
          </w:p>
          <w:p w14:paraId="2FDE1AC9" w14:textId="77777777" w:rsidR="000F5750" w:rsidRPr="00063CB0" w:rsidRDefault="262DF0F8" w:rsidP="00063CB0">
            <w:pPr>
              <w:widowControl w:val="0"/>
              <w:spacing w:before="6"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System</w:t>
            </w:r>
          </w:p>
        </w:tc>
        <w:tc>
          <w:tcPr>
            <w:tcW w:w="3510" w:type="dxa"/>
            <w:shd w:val="clear" w:color="auto" w:fill="auto"/>
          </w:tcPr>
          <w:p w14:paraId="035D5455" w14:textId="77777777" w:rsidR="000F5750" w:rsidRPr="00063CB0" w:rsidRDefault="000F5750" w:rsidP="00063CB0">
            <w:pPr>
              <w:widowControl w:val="0"/>
              <w:spacing w:before="6" w:line="240" w:lineRule="auto"/>
              <w:rPr>
                <w:rFonts w:ascii="Times New Roman" w:eastAsia="Calibri" w:hAnsi="Times New Roman"/>
                <w:b/>
                <w:color w:val="000000"/>
                <w:sz w:val="19"/>
                <w:szCs w:val="19"/>
                <w:lang w:eastAsia="en-GB" w:bidi="en-GB"/>
              </w:rPr>
            </w:pPr>
          </w:p>
          <w:p w14:paraId="75BBE611" w14:textId="77777777" w:rsidR="000F5750" w:rsidRPr="00063CB0" w:rsidRDefault="262DF0F8" w:rsidP="00063CB0">
            <w:pPr>
              <w:widowControl w:val="0"/>
              <w:spacing w:before="6" w:line="240" w:lineRule="auto"/>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Type F- railway BDK 160St</w:t>
            </w:r>
          </w:p>
        </w:tc>
      </w:tr>
      <w:tr w:rsidR="000F5750" w:rsidRPr="00063CB0" w14:paraId="6E4751A9" w14:textId="77777777" w:rsidTr="262DF0F8">
        <w:trPr>
          <w:trHeight w:val="332"/>
        </w:trPr>
        <w:tc>
          <w:tcPr>
            <w:tcW w:w="3240" w:type="dxa"/>
            <w:shd w:val="clear" w:color="auto" w:fill="auto"/>
          </w:tcPr>
          <w:p w14:paraId="22A88434"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Minimum dropper distance</w:t>
            </w:r>
          </w:p>
        </w:tc>
        <w:tc>
          <w:tcPr>
            <w:tcW w:w="3510" w:type="dxa"/>
            <w:shd w:val="clear" w:color="auto" w:fill="auto"/>
          </w:tcPr>
          <w:p w14:paraId="39584074" w14:textId="77777777" w:rsidR="000F5750" w:rsidRPr="00063CB0" w:rsidRDefault="262DF0F8" w:rsidP="00063CB0">
            <w:pPr>
              <w:widowControl w:val="0"/>
              <w:spacing w:before="6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0 mm</w:t>
            </w:r>
          </w:p>
        </w:tc>
      </w:tr>
      <w:tr w:rsidR="000F5750" w:rsidRPr="00063CB0" w14:paraId="37AAA7AF" w14:textId="77777777" w:rsidTr="262DF0F8">
        <w:trPr>
          <w:trHeight w:val="1358"/>
        </w:trPr>
        <w:tc>
          <w:tcPr>
            <w:tcW w:w="3240" w:type="dxa"/>
            <w:shd w:val="clear" w:color="auto" w:fill="auto"/>
          </w:tcPr>
          <w:p w14:paraId="7FCC4257"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Alternating fields</w:t>
            </w:r>
          </w:p>
        </w:tc>
        <w:tc>
          <w:tcPr>
            <w:tcW w:w="3510" w:type="dxa"/>
            <w:shd w:val="clear" w:color="auto" w:fill="auto"/>
          </w:tcPr>
          <w:p w14:paraId="37FDE9F5" w14:textId="77777777" w:rsidR="000F5750" w:rsidRPr="00063CB0" w:rsidRDefault="262DF0F8" w:rsidP="00063CB0">
            <w:pPr>
              <w:widowControl w:val="0"/>
              <w:spacing w:before="60" w:line="208" w:lineRule="exact"/>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3 sections,</w:t>
            </w:r>
          </w:p>
          <w:p w14:paraId="7BE6830C" w14:textId="77777777" w:rsidR="000F5750" w:rsidRPr="00063CB0" w:rsidRDefault="262DF0F8" w:rsidP="00063CB0">
            <w:pPr>
              <w:widowControl w:val="0"/>
              <w:spacing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distance between parallel wires min. 270 mm/standard 360 mm, max. section length 44 m, max. elevation of unused wire 100 mm</w:t>
            </w:r>
          </w:p>
        </w:tc>
      </w:tr>
      <w:tr w:rsidR="000F5750" w:rsidRPr="00063CB0" w14:paraId="36B85F2E" w14:textId="77777777" w:rsidTr="262DF0F8">
        <w:trPr>
          <w:trHeight w:val="1340"/>
        </w:trPr>
        <w:tc>
          <w:tcPr>
            <w:tcW w:w="3240" w:type="dxa"/>
            <w:shd w:val="clear" w:color="auto" w:fill="auto"/>
          </w:tcPr>
          <w:p w14:paraId="323335D0"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Separation fields</w:t>
            </w:r>
          </w:p>
        </w:tc>
        <w:tc>
          <w:tcPr>
            <w:tcW w:w="3510" w:type="dxa"/>
            <w:shd w:val="clear" w:color="auto" w:fill="auto"/>
          </w:tcPr>
          <w:p w14:paraId="11FD39D1" w14:textId="77777777" w:rsidR="000F5750" w:rsidRPr="00063CB0" w:rsidRDefault="262DF0F8" w:rsidP="00063CB0">
            <w:pPr>
              <w:widowControl w:val="0"/>
              <w:spacing w:before="60" w:line="227" w:lineRule="exact"/>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3 sections,</w:t>
            </w:r>
          </w:p>
          <w:p w14:paraId="0F7F44F0" w14:textId="77777777" w:rsidR="000F5750" w:rsidRPr="00063CB0" w:rsidRDefault="262DF0F8" w:rsidP="00063CB0">
            <w:pPr>
              <w:widowControl w:val="0"/>
              <w:spacing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distance between parallel wires min. 270 mm/standard 360 mm, max. section length 44 m, max. elevation of unused wire 100 mm</w:t>
            </w:r>
          </w:p>
        </w:tc>
      </w:tr>
      <w:tr w:rsidR="000F5750" w:rsidRPr="00063CB0" w14:paraId="16C1854E" w14:textId="77777777" w:rsidTr="262DF0F8">
        <w:trPr>
          <w:trHeight w:val="1340"/>
        </w:trPr>
        <w:tc>
          <w:tcPr>
            <w:tcW w:w="3240" w:type="dxa"/>
            <w:shd w:val="clear" w:color="auto" w:fill="auto"/>
          </w:tcPr>
          <w:p w14:paraId="2641A15F"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Booster transformer fields</w:t>
            </w:r>
          </w:p>
        </w:tc>
        <w:tc>
          <w:tcPr>
            <w:tcW w:w="3510" w:type="dxa"/>
            <w:shd w:val="clear" w:color="auto" w:fill="auto"/>
          </w:tcPr>
          <w:p w14:paraId="20C52B8C" w14:textId="77777777" w:rsidR="000F5750" w:rsidRPr="00063CB0" w:rsidRDefault="262DF0F8" w:rsidP="00063CB0">
            <w:pPr>
              <w:widowControl w:val="0"/>
              <w:spacing w:before="60" w:line="222" w:lineRule="exact"/>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3 sections,</w:t>
            </w:r>
          </w:p>
          <w:p w14:paraId="36223674" w14:textId="77777777" w:rsidR="000F5750" w:rsidRPr="00063CB0" w:rsidRDefault="262DF0F8" w:rsidP="00063CB0">
            <w:pPr>
              <w:widowControl w:val="0"/>
              <w:spacing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distance between parallel wires min. 270 mm/standard 360 mm, max. section length 44 m, max. elevation of unused wire 100 mm</w:t>
            </w:r>
          </w:p>
        </w:tc>
      </w:tr>
      <w:tr w:rsidR="000F5750" w:rsidRPr="00063CB0" w14:paraId="2E8B6DA9" w14:textId="77777777" w:rsidTr="262DF0F8">
        <w:trPr>
          <w:trHeight w:val="881"/>
        </w:trPr>
        <w:tc>
          <w:tcPr>
            <w:tcW w:w="3240" w:type="dxa"/>
            <w:shd w:val="clear" w:color="auto" w:fill="auto"/>
          </w:tcPr>
          <w:p w14:paraId="0916EE6F"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Neutral sections</w:t>
            </w:r>
          </w:p>
        </w:tc>
        <w:tc>
          <w:tcPr>
            <w:tcW w:w="3510" w:type="dxa"/>
            <w:shd w:val="clear" w:color="auto" w:fill="auto"/>
          </w:tcPr>
          <w:p w14:paraId="7A58DD25" w14:textId="77777777" w:rsidR="000F5750" w:rsidRPr="00063CB0" w:rsidRDefault="262DF0F8" w:rsidP="00063CB0">
            <w:pPr>
              <w:widowControl w:val="0"/>
              <w:spacing w:before="6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Neutral sections with insulators subject to EN 50367 Fig. A4 – Neutral section with insulators</w:t>
            </w:r>
          </w:p>
        </w:tc>
      </w:tr>
      <w:tr w:rsidR="000F5750" w:rsidRPr="00063CB0" w14:paraId="5C720259" w14:textId="77777777" w:rsidTr="262DF0F8">
        <w:trPr>
          <w:trHeight w:val="359"/>
        </w:trPr>
        <w:tc>
          <w:tcPr>
            <w:tcW w:w="3240" w:type="dxa"/>
            <w:shd w:val="clear" w:color="auto" w:fill="auto"/>
          </w:tcPr>
          <w:p w14:paraId="1E44EB28" w14:textId="77777777" w:rsidR="000F5750" w:rsidRPr="00063CB0" w:rsidRDefault="262DF0F8" w:rsidP="00063CB0">
            <w:pPr>
              <w:widowControl w:val="0"/>
              <w:spacing w:before="8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Permitted continuous current</w:t>
            </w:r>
          </w:p>
        </w:tc>
        <w:tc>
          <w:tcPr>
            <w:tcW w:w="3510" w:type="dxa"/>
            <w:shd w:val="clear" w:color="auto" w:fill="auto"/>
          </w:tcPr>
          <w:p w14:paraId="5795A8E9" w14:textId="77777777" w:rsidR="000F5750" w:rsidRPr="00063CB0" w:rsidRDefault="262DF0F8" w:rsidP="00063CB0">
            <w:pPr>
              <w:widowControl w:val="0"/>
              <w:spacing w:before="8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500 A</w:t>
            </w:r>
          </w:p>
        </w:tc>
      </w:tr>
      <w:tr w:rsidR="000F5750" w:rsidRPr="00063CB0" w14:paraId="759C50D4" w14:textId="77777777" w:rsidTr="262DF0F8">
        <w:trPr>
          <w:trHeight w:val="665"/>
        </w:trPr>
        <w:tc>
          <w:tcPr>
            <w:tcW w:w="3240" w:type="dxa"/>
            <w:shd w:val="clear" w:color="auto" w:fill="auto"/>
          </w:tcPr>
          <w:p w14:paraId="17301666" w14:textId="77777777" w:rsidR="000F5750" w:rsidRPr="00063CB0" w:rsidRDefault="262DF0F8" w:rsidP="00063CB0">
            <w:pPr>
              <w:widowControl w:val="0"/>
              <w:spacing w:before="60" w:line="218" w:lineRule="exact"/>
              <w:rPr>
                <w:rFonts w:ascii="Times New Roman"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Insulator</w:t>
            </w:r>
          </w:p>
          <w:p w14:paraId="58530128" w14:textId="77777777" w:rsidR="000F5750" w:rsidRPr="00063CB0" w:rsidRDefault="262DF0F8" w:rsidP="00063CB0">
            <w:pPr>
              <w:widowControl w:val="0"/>
              <w:spacing w:before="6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min. creepage distance</w:t>
            </w:r>
          </w:p>
        </w:tc>
        <w:tc>
          <w:tcPr>
            <w:tcW w:w="3510" w:type="dxa"/>
            <w:shd w:val="clear" w:color="auto" w:fill="auto"/>
          </w:tcPr>
          <w:p w14:paraId="7F35B27D" w14:textId="77777777" w:rsidR="000F5750" w:rsidRPr="00063CB0" w:rsidRDefault="262DF0F8" w:rsidP="00063CB0">
            <w:pPr>
              <w:widowControl w:val="0"/>
              <w:spacing w:before="6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1000 mm</w:t>
            </w:r>
          </w:p>
        </w:tc>
      </w:tr>
      <w:tr w:rsidR="000F5750" w:rsidRPr="00063CB0" w14:paraId="35A9328F" w14:textId="77777777" w:rsidTr="262DF0F8">
        <w:trPr>
          <w:trHeight w:val="404"/>
        </w:trPr>
        <w:tc>
          <w:tcPr>
            <w:tcW w:w="3240" w:type="dxa"/>
            <w:shd w:val="clear" w:color="auto" w:fill="auto"/>
          </w:tcPr>
          <w:p w14:paraId="1F4AC1B7" w14:textId="77777777" w:rsidR="000F5750" w:rsidRPr="00063CB0" w:rsidRDefault="262DF0F8" w:rsidP="00063CB0">
            <w:pPr>
              <w:widowControl w:val="0"/>
              <w:spacing w:before="8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Booster transformer distance</w:t>
            </w:r>
          </w:p>
        </w:tc>
        <w:tc>
          <w:tcPr>
            <w:tcW w:w="3510" w:type="dxa"/>
            <w:shd w:val="clear" w:color="auto" w:fill="auto"/>
          </w:tcPr>
          <w:p w14:paraId="4F9F9B73" w14:textId="77777777" w:rsidR="000F5750" w:rsidRPr="00063CB0" w:rsidRDefault="262DF0F8" w:rsidP="00063CB0">
            <w:pPr>
              <w:widowControl w:val="0"/>
              <w:spacing w:before="8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3000 m ± 300 m</w:t>
            </w:r>
          </w:p>
        </w:tc>
      </w:tr>
      <w:tr w:rsidR="000F5750" w:rsidRPr="00063CB0" w14:paraId="7D8A14AD" w14:textId="77777777" w:rsidTr="262DF0F8">
        <w:trPr>
          <w:trHeight w:val="440"/>
        </w:trPr>
        <w:tc>
          <w:tcPr>
            <w:tcW w:w="3240" w:type="dxa"/>
            <w:shd w:val="clear" w:color="auto" w:fill="auto"/>
          </w:tcPr>
          <w:p w14:paraId="78283848" w14:textId="77777777" w:rsidR="000F5750" w:rsidRPr="00063CB0" w:rsidRDefault="262DF0F8" w:rsidP="00063CB0">
            <w:pPr>
              <w:widowControl w:val="0"/>
              <w:spacing w:before="8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Fixed earth terminals</w:t>
            </w:r>
          </w:p>
        </w:tc>
        <w:tc>
          <w:tcPr>
            <w:tcW w:w="3510" w:type="dxa"/>
            <w:shd w:val="clear" w:color="auto" w:fill="auto"/>
          </w:tcPr>
          <w:p w14:paraId="31F39405" w14:textId="77777777" w:rsidR="000F5750" w:rsidRPr="00063CB0" w:rsidRDefault="262DF0F8" w:rsidP="00063CB0">
            <w:pPr>
              <w:widowControl w:val="0"/>
              <w:spacing w:before="8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In station areas</w:t>
            </w:r>
          </w:p>
        </w:tc>
      </w:tr>
      <w:tr w:rsidR="000F5750" w:rsidRPr="00063CB0" w14:paraId="3C792961" w14:textId="77777777" w:rsidTr="262DF0F8">
        <w:trPr>
          <w:trHeight w:val="800"/>
        </w:trPr>
        <w:tc>
          <w:tcPr>
            <w:tcW w:w="3240" w:type="dxa"/>
            <w:shd w:val="clear" w:color="auto" w:fill="auto"/>
          </w:tcPr>
          <w:p w14:paraId="161F4289" w14:textId="77777777" w:rsidR="000F5750" w:rsidRPr="00063CB0" w:rsidRDefault="262DF0F8" w:rsidP="00063CB0">
            <w:pPr>
              <w:widowControl w:val="0"/>
              <w:spacing w:before="80" w:line="218" w:lineRule="exact"/>
              <w:rPr>
                <w:rFonts w:ascii="Times New Roman" w:eastAsia="Calibri" w:hAnsi="Times New Roman"/>
                <w:b/>
                <w:color w:val="000000"/>
                <w:sz w:val="19"/>
                <w:szCs w:val="19"/>
                <w:lang w:eastAsia="en-GB" w:bidi="en-GB"/>
              </w:rPr>
            </w:pPr>
            <w:r w:rsidRPr="262DF0F8">
              <w:rPr>
                <w:rFonts w:ascii="Times New Roman,Calibri" w:eastAsia="Times New Roman,Calibri" w:hAnsi="Times New Roman,Calibri" w:cs="Times New Roman,Calibri"/>
                <w:b/>
                <w:bCs/>
                <w:color w:val="000000" w:themeColor="text1"/>
                <w:sz w:val="19"/>
                <w:szCs w:val="19"/>
                <w:lang w:eastAsia="en-GB" w:bidi="en-GB"/>
              </w:rPr>
              <w:t>Surge arrester</w:t>
            </w:r>
          </w:p>
        </w:tc>
        <w:tc>
          <w:tcPr>
            <w:tcW w:w="3510" w:type="dxa"/>
            <w:shd w:val="clear" w:color="auto" w:fill="auto"/>
          </w:tcPr>
          <w:p w14:paraId="69457C6F" w14:textId="77777777" w:rsidR="000F5750" w:rsidRPr="00063CB0" w:rsidRDefault="262DF0F8" w:rsidP="00063CB0">
            <w:pPr>
              <w:widowControl w:val="0"/>
              <w:spacing w:before="80" w:line="240" w:lineRule="auto"/>
              <w:rPr>
                <w:rFonts w:ascii="Times New Roman" w:hAnsi="Times New Roman"/>
                <w:color w:val="000000"/>
                <w:sz w:val="19"/>
                <w:szCs w:val="19"/>
                <w:lang w:eastAsia="en-GB" w:bidi="en-GB"/>
              </w:rPr>
            </w:pPr>
            <w:r w:rsidRPr="262DF0F8">
              <w:rPr>
                <w:rFonts w:ascii="Times New Roman,Calibri" w:eastAsia="Times New Roman,Calibri" w:hAnsi="Times New Roman,Calibri" w:cs="Times New Roman,Calibri"/>
                <w:color w:val="000000" w:themeColor="text1"/>
                <w:sz w:val="19"/>
                <w:szCs w:val="19"/>
                <w:lang w:eastAsia="en-GB" w:bidi="en-GB"/>
              </w:rPr>
              <w:t>Placed at cable terminal boxes, feed points, transition from one insulation level to another</w:t>
            </w:r>
          </w:p>
        </w:tc>
      </w:tr>
    </w:tbl>
    <w:p w14:paraId="5B3CA75C" w14:textId="77777777" w:rsidR="000F5750" w:rsidRPr="000F5750" w:rsidRDefault="262DF0F8" w:rsidP="262DF0F8">
      <w:pPr>
        <w:widowControl w:val="0"/>
        <w:numPr>
          <w:ilvl w:val="0"/>
          <w:numId w:val="36"/>
        </w:numPr>
        <w:tabs>
          <w:tab w:val="left" w:pos="1620"/>
        </w:tabs>
        <w:spacing w:before="120" w:line="240" w:lineRule="auto"/>
        <w:ind w:left="2650" w:hanging="432"/>
        <w:rPr>
          <w:rFonts w:ascii="Times New Roman" w:hAnsi="Times New Roman"/>
          <w:color w:val="000000"/>
          <w:sz w:val="17"/>
          <w:szCs w:val="17"/>
          <w:lang w:eastAsia="en-GB" w:bidi="en-GB"/>
        </w:rPr>
      </w:pPr>
      <w:r w:rsidRPr="262DF0F8">
        <w:rPr>
          <w:rFonts w:ascii="Times New Roman,Calibri" w:eastAsia="Times New Roman,Calibri" w:hAnsi="Times New Roman,Calibri" w:cs="Times New Roman,Calibri"/>
          <w:color w:val="000000" w:themeColor="text1"/>
          <w:sz w:val="17"/>
          <w:szCs w:val="17"/>
          <w:lang w:eastAsia="en-GB" w:bidi="en-GB"/>
        </w:rPr>
        <w:t>At least 50 mm must be added for future track adjustments</w:t>
      </w:r>
    </w:p>
    <w:p w14:paraId="44A343BE" w14:textId="77777777" w:rsidR="000F5750" w:rsidRPr="000F5750" w:rsidRDefault="000F5750" w:rsidP="000F5750">
      <w:pPr>
        <w:widowControl w:val="0"/>
        <w:spacing w:line="240" w:lineRule="auto"/>
        <w:rPr>
          <w:rFonts w:ascii="Times New Roman" w:hAnsi="Times New Roman"/>
          <w:sz w:val="17"/>
          <w:szCs w:val="17"/>
          <w:lang w:eastAsia="en-GB" w:bidi="en-GB"/>
        </w:rPr>
        <w:sectPr w:rsidR="000F5750" w:rsidRPr="000F5750" w:rsidSect="000F5750">
          <w:footerReference w:type="default" r:id="rId27"/>
          <w:pgSz w:w="11900" w:h="16820"/>
          <w:pgMar w:top="1620" w:right="700" w:bottom="900" w:left="1580" w:header="225" w:footer="732" w:gutter="0"/>
          <w:cols w:space="720"/>
        </w:sectPr>
      </w:pPr>
    </w:p>
    <w:p w14:paraId="3A660901" w14:textId="77777777" w:rsidR="000F5750" w:rsidRPr="000F5750" w:rsidRDefault="000F5750" w:rsidP="000F5750">
      <w:pPr>
        <w:widowControl w:val="0"/>
        <w:spacing w:line="240" w:lineRule="auto"/>
        <w:rPr>
          <w:rFonts w:ascii="Times New Roman" w:hAnsi="Times New Roman"/>
          <w:szCs w:val="20"/>
          <w:lang w:eastAsia="en-GB" w:bidi="en-GB"/>
        </w:rPr>
      </w:pPr>
    </w:p>
    <w:p w14:paraId="7A81396B" w14:textId="77777777" w:rsidR="000F5750" w:rsidRPr="000F5750" w:rsidRDefault="000F5750" w:rsidP="000F5750">
      <w:pPr>
        <w:widowControl w:val="0"/>
        <w:spacing w:line="240" w:lineRule="auto"/>
        <w:rPr>
          <w:rFonts w:ascii="Times New Roman" w:hAnsi="Times New Roman"/>
          <w:szCs w:val="20"/>
          <w:lang w:eastAsia="en-GB" w:bidi="en-GB"/>
        </w:rPr>
      </w:pPr>
    </w:p>
    <w:p w14:paraId="22B52E65" w14:textId="77777777" w:rsidR="000F5750" w:rsidRPr="000F5750" w:rsidRDefault="000F5750" w:rsidP="000F5750">
      <w:pPr>
        <w:widowControl w:val="0"/>
        <w:spacing w:line="240" w:lineRule="auto"/>
        <w:rPr>
          <w:rFonts w:ascii="Times New Roman" w:hAnsi="Times New Roman"/>
          <w:szCs w:val="20"/>
          <w:lang w:eastAsia="en-GB" w:bidi="en-GB"/>
        </w:rPr>
      </w:pPr>
    </w:p>
    <w:p w14:paraId="2F6D4E40" w14:textId="77777777" w:rsidR="000F5750" w:rsidRPr="000F5750" w:rsidRDefault="000F5750" w:rsidP="000F5750">
      <w:pPr>
        <w:widowControl w:val="0"/>
        <w:spacing w:line="240" w:lineRule="auto"/>
        <w:rPr>
          <w:rFonts w:ascii="Times New Roman" w:hAnsi="Times New Roman"/>
          <w:szCs w:val="20"/>
          <w:lang w:eastAsia="en-GB" w:bidi="en-GB"/>
        </w:rPr>
      </w:pPr>
    </w:p>
    <w:p w14:paraId="7D6FDD52" w14:textId="77777777" w:rsidR="000F5750" w:rsidRPr="000F5750" w:rsidRDefault="000F5750" w:rsidP="000F5750">
      <w:pPr>
        <w:widowControl w:val="0"/>
        <w:spacing w:line="240" w:lineRule="auto"/>
        <w:rPr>
          <w:rFonts w:ascii="Times New Roman" w:hAnsi="Times New Roman"/>
          <w:szCs w:val="20"/>
          <w:lang w:eastAsia="en-GB" w:bidi="en-GB"/>
        </w:rPr>
      </w:pPr>
    </w:p>
    <w:p w14:paraId="0BE59A14" w14:textId="77777777" w:rsidR="000F5750" w:rsidRPr="000F5750" w:rsidRDefault="000F5750" w:rsidP="000F5750">
      <w:pPr>
        <w:widowControl w:val="0"/>
        <w:spacing w:line="240" w:lineRule="auto"/>
        <w:rPr>
          <w:rFonts w:ascii="Times New Roman" w:hAnsi="Times New Roman"/>
          <w:szCs w:val="20"/>
          <w:lang w:eastAsia="en-GB" w:bidi="en-GB"/>
        </w:rPr>
      </w:pPr>
    </w:p>
    <w:p w14:paraId="1BA63C1E" w14:textId="77777777" w:rsidR="000F5750" w:rsidRPr="000F5750" w:rsidRDefault="000F5750" w:rsidP="000F5750">
      <w:pPr>
        <w:widowControl w:val="0"/>
        <w:spacing w:line="240" w:lineRule="auto"/>
        <w:rPr>
          <w:rFonts w:ascii="Times New Roman" w:hAnsi="Times New Roman"/>
          <w:szCs w:val="20"/>
          <w:lang w:eastAsia="en-GB" w:bidi="en-GB"/>
        </w:rPr>
      </w:pPr>
    </w:p>
    <w:p w14:paraId="7446FBF5" w14:textId="77777777" w:rsidR="000F5750" w:rsidRPr="000F5750" w:rsidRDefault="000F5750" w:rsidP="000F5750">
      <w:pPr>
        <w:widowControl w:val="0"/>
        <w:spacing w:before="7" w:line="240" w:lineRule="auto"/>
        <w:rPr>
          <w:rFonts w:ascii="Times New Roman" w:hAnsi="Times New Roman"/>
          <w:szCs w:val="20"/>
          <w:lang w:eastAsia="en-GB" w:bidi="en-GB"/>
        </w:rPr>
      </w:pPr>
    </w:p>
    <w:p w14:paraId="641B6021" w14:textId="77777777" w:rsidR="000F5750" w:rsidRPr="000F5750" w:rsidRDefault="262DF0F8" w:rsidP="262DF0F8">
      <w:pPr>
        <w:widowControl w:val="0"/>
        <w:numPr>
          <w:ilvl w:val="0"/>
          <w:numId w:val="30"/>
        </w:numPr>
        <w:tabs>
          <w:tab w:val="left" w:pos="819"/>
        </w:tabs>
        <w:spacing w:line="240" w:lineRule="auto"/>
        <w:outlineLvl w:val="1"/>
        <w:rPr>
          <w:rFonts w:ascii="Times New Roman" w:hAnsi="Times New Roman"/>
          <w:sz w:val="27"/>
          <w:szCs w:val="27"/>
          <w:lang w:eastAsia="en-GB" w:bidi="en-GB"/>
        </w:rPr>
      </w:pPr>
      <w:r w:rsidRPr="262DF0F8">
        <w:rPr>
          <w:rFonts w:ascii="Times New Roman" w:hAnsi="Times New Roman"/>
          <w:b/>
          <w:bCs/>
          <w:color w:val="000000" w:themeColor="text1"/>
          <w:sz w:val="27"/>
          <w:szCs w:val="27"/>
          <w:lang w:eastAsia="en-GB" w:bidi="en-GB"/>
        </w:rPr>
        <w:t>User</w:t>
      </w:r>
      <w:r w:rsidRPr="262DF0F8">
        <w:rPr>
          <w:rFonts w:ascii="Times New Roman" w:hAnsi="Times New Roman"/>
          <w:b/>
          <w:bCs/>
          <w:color w:val="464848"/>
          <w:sz w:val="27"/>
          <w:szCs w:val="27"/>
          <w:lang w:eastAsia="en-GB" w:bidi="en-GB"/>
        </w:rPr>
        <w:t xml:space="preserve"> </w:t>
      </w:r>
      <w:r w:rsidRPr="262DF0F8">
        <w:rPr>
          <w:rFonts w:ascii="Times New Roman" w:hAnsi="Times New Roman"/>
          <w:b/>
          <w:bCs/>
          <w:color w:val="000000" w:themeColor="text1"/>
          <w:sz w:val="27"/>
          <w:szCs w:val="27"/>
          <w:lang w:eastAsia="en-GB" w:bidi="en-GB"/>
        </w:rPr>
        <w:t>documentation</w:t>
      </w:r>
    </w:p>
    <w:p w14:paraId="13B31D76" w14:textId="77777777" w:rsidR="000F5750" w:rsidRPr="000F5750" w:rsidRDefault="262DF0F8" w:rsidP="000F5750">
      <w:pPr>
        <w:widowControl w:val="0"/>
        <w:spacing w:before="14" w:line="240" w:lineRule="auto"/>
        <w:ind w:left="1273"/>
        <w:rPr>
          <w:rFonts w:ascii="Times New Roman" w:hAnsi="Times New Roman"/>
          <w:sz w:val="23"/>
          <w:szCs w:val="23"/>
          <w:lang w:eastAsia="en-GB" w:bidi="en-GB"/>
        </w:rPr>
      </w:pPr>
      <w:r w:rsidRPr="262DF0F8">
        <w:rPr>
          <w:rFonts w:ascii="Times New Roman" w:hAnsi="Times New Roman"/>
          <w:sz w:val="23"/>
          <w:szCs w:val="23"/>
          <w:lang w:eastAsia="en-GB" w:bidi="en-GB"/>
        </w:rPr>
        <w:t>The user documentation consists of:</w:t>
      </w:r>
    </w:p>
    <w:p w14:paraId="6DC9B095" w14:textId="77777777" w:rsidR="000F5750" w:rsidRPr="000F5750" w:rsidRDefault="262DF0F8" w:rsidP="262DF0F8">
      <w:pPr>
        <w:widowControl w:val="0"/>
        <w:numPr>
          <w:ilvl w:val="2"/>
          <w:numId w:val="30"/>
        </w:numPr>
        <w:spacing w:before="14" w:line="240" w:lineRule="auto"/>
        <w:ind w:left="1526" w:hanging="224"/>
        <w:rPr>
          <w:rFonts w:ascii="Times New Roman" w:hAnsi="Times New Roman"/>
          <w:b/>
          <w:bCs/>
          <w:sz w:val="23"/>
          <w:szCs w:val="23"/>
          <w:lang w:eastAsia="en-GB" w:bidi="en-GB"/>
        </w:rPr>
      </w:pPr>
      <w:r w:rsidRPr="262DF0F8">
        <w:rPr>
          <w:rFonts w:ascii="Times New Roman" w:hAnsi="Times New Roman"/>
          <w:b/>
          <w:bCs/>
          <w:sz w:val="23"/>
          <w:szCs w:val="23"/>
          <w:lang w:eastAsia="en-GB" w:bidi="en-GB"/>
        </w:rPr>
        <w:t>System drawings</w:t>
      </w:r>
    </w:p>
    <w:p w14:paraId="4061CBD4" w14:textId="77777777" w:rsidR="000F5750" w:rsidRPr="000F5750" w:rsidRDefault="262DF0F8" w:rsidP="262DF0F8">
      <w:pPr>
        <w:widowControl w:val="0"/>
        <w:numPr>
          <w:ilvl w:val="2"/>
          <w:numId w:val="30"/>
        </w:numPr>
        <w:tabs>
          <w:tab w:val="left" w:pos="1748"/>
        </w:tabs>
        <w:spacing w:before="14" w:line="240" w:lineRule="auto"/>
        <w:rPr>
          <w:rFonts w:ascii="Times New Roman" w:hAnsi="Times New Roman"/>
          <w:sz w:val="23"/>
          <w:szCs w:val="23"/>
          <w:lang w:eastAsia="en-GB" w:bidi="en-GB"/>
        </w:rPr>
      </w:pPr>
      <w:r w:rsidRPr="262DF0F8">
        <w:rPr>
          <w:rFonts w:ascii="Times New Roman" w:hAnsi="Times New Roman"/>
          <w:sz w:val="23"/>
          <w:szCs w:val="23"/>
          <w:lang w:eastAsia="en-GB" w:bidi="en-GB"/>
        </w:rPr>
        <w:t>Model drawings</w:t>
      </w:r>
    </w:p>
    <w:p w14:paraId="65D8D5A6" w14:textId="77777777" w:rsidR="000F5750" w:rsidRPr="000F5750" w:rsidRDefault="262DF0F8" w:rsidP="262DF0F8">
      <w:pPr>
        <w:widowControl w:val="0"/>
        <w:numPr>
          <w:ilvl w:val="2"/>
          <w:numId w:val="30"/>
        </w:numPr>
        <w:tabs>
          <w:tab w:val="left" w:pos="1738"/>
        </w:tabs>
        <w:spacing w:before="14" w:line="240" w:lineRule="auto"/>
        <w:ind w:left="1737" w:hanging="213"/>
        <w:rPr>
          <w:rFonts w:ascii="Times New Roman" w:hAnsi="Times New Roman"/>
          <w:sz w:val="23"/>
          <w:szCs w:val="23"/>
          <w:lang w:eastAsia="en-GB" w:bidi="en-GB"/>
        </w:rPr>
      </w:pPr>
      <w:r w:rsidRPr="262DF0F8">
        <w:rPr>
          <w:rFonts w:ascii="Times New Roman" w:hAnsi="Times New Roman"/>
          <w:sz w:val="23"/>
          <w:szCs w:val="23"/>
          <w:lang w:eastAsia="en-GB" w:bidi="en-GB"/>
        </w:rPr>
        <w:t>Standard drawings</w:t>
      </w:r>
    </w:p>
    <w:p w14:paraId="3794AFD7" w14:textId="77777777" w:rsidR="000F5750" w:rsidRPr="000F5750" w:rsidRDefault="262DF0F8" w:rsidP="262DF0F8">
      <w:pPr>
        <w:widowControl w:val="0"/>
        <w:numPr>
          <w:ilvl w:val="2"/>
          <w:numId w:val="30"/>
        </w:numPr>
        <w:tabs>
          <w:tab w:val="left" w:pos="1757"/>
        </w:tabs>
        <w:spacing w:before="14" w:line="240" w:lineRule="auto"/>
        <w:rPr>
          <w:rFonts w:ascii="Times New Roman" w:hAnsi="Times New Roman"/>
          <w:sz w:val="23"/>
          <w:szCs w:val="23"/>
          <w:lang w:eastAsia="en-GB" w:bidi="en-GB"/>
        </w:rPr>
      </w:pPr>
      <w:r w:rsidRPr="262DF0F8">
        <w:rPr>
          <w:rFonts w:ascii="Times New Roman" w:hAnsi="Times New Roman"/>
          <w:sz w:val="23"/>
          <w:szCs w:val="23"/>
          <w:lang w:eastAsia="en-GB" w:bidi="en-GB"/>
        </w:rPr>
        <w:t>Assembly drawings</w:t>
      </w:r>
    </w:p>
    <w:p w14:paraId="4F7567E0" w14:textId="77777777" w:rsidR="000F5750" w:rsidRPr="000F5750" w:rsidRDefault="262DF0F8" w:rsidP="262DF0F8">
      <w:pPr>
        <w:widowControl w:val="0"/>
        <w:numPr>
          <w:ilvl w:val="2"/>
          <w:numId w:val="30"/>
        </w:numPr>
        <w:tabs>
          <w:tab w:val="left" w:pos="1748"/>
        </w:tabs>
        <w:spacing w:before="14" w:line="240" w:lineRule="auto"/>
        <w:rPr>
          <w:rFonts w:ascii="Times New Roman" w:hAnsi="Times New Roman"/>
          <w:sz w:val="23"/>
          <w:szCs w:val="23"/>
          <w:lang w:eastAsia="en-GB" w:bidi="en-GB"/>
        </w:rPr>
      </w:pPr>
      <w:r w:rsidRPr="262DF0F8">
        <w:rPr>
          <w:rFonts w:ascii="Times New Roman" w:hAnsi="Times New Roman"/>
          <w:sz w:val="23"/>
          <w:szCs w:val="23"/>
          <w:lang w:eastAsia="en-GB" w:bidi="en-GB"/>
        </w:rPr>
        <w:t>Technical specifications</w:t>
      </w:r>
    </w:p>
    <w:p w14:paraId="6D22EF58" w14:textId="77777777" w:rsidR="000F5750" w:rsidRPr="000F5750" w:rsidRDefault="000F5750" w:rsidP="000F5750">
      <w:pPr>
        <w:widowControl w:val="0"/>
        <w:spacing w:before="5" w:line="240" w:lineRule="auto"/>
        <w:rPr>
          <w:rFonts w:ascii="Times New Roman" w:hAnsi="Times New Roman"/>
          <w:sz w:val="25"/>
          <w:szCs w:val="25"/>
          <w:lang w:eastAsia="en-GB" w:bidi="en-GB"/>
        </w:rPr>
      </w:pPr>
    </w:p>
    <w:p w14:paraId="536C186F" w14:textId="77777777" w:rsidR="000F5750" w:rsidRPr="000F5750" w:rsidRDefault="262DF0F8" w:rsidP="262DF0F8">
      <w:pPr>
        <w:widowControl w:val="0"/>
        <w:numPr>
          <w:ilvl w:val="2"/>
          <w:numId w:val="30"/>
        </w:numPr>
        <w:tabs>
          <w:tab w:val="left" w:pos="1738"/>
        </w:tabs>
        <w:spacing w:line="240" w:lineRule="auto"/>
        <w:ind w:left="1526" w:hanging="224"/>
        <w:outlineLvl w:val="4"/>
        <w:rPr>
          <w:rFonts w:ascii="Times New Roman" w:hAnsi="Times New Roman"/>
          <w:b/>
          <w:bCs/>
          <w:sz w:val="23"/>
          <w:szCs w:val="23"/>
          <w:lang w:eastAsia="en-GB" w:bidi="en-GB"/>
        </w:rPr>
      </w:pPr>
      <w:r w:rsidRPr="262DF0F8">
        <w:rPr>
          <w:rFonts w:ascii="Times New Roman" w:hAnsi="Times New Roman"/>
          <w:b/>
          <w:bCs/>
          <w:sz w:val="23"/>
          <w:szCs w:val="23"/>
          <w:lang w:eastAsia="en-GB" w:bidi="en-GB"/>
        </w:rPr>
        <w:t>System documentation</w:t>
      </w:r>
    </w:p>
    <w:p w14:paraId="6518692C" w14:textId="77777777" w:rsidR="000F5750" w:rsidRPr="000F5750" w:rsidRDefault="262DF0F8" w:rsidP="262DF0F8">
      <w:pPr>
        <w:widowControl w:val="0"/>
        <w:numPr>
          <w:ilvl w:val="2"/>
          <w:numId w:val="30"/>
        </w:numPr>
        <w:tabs>
          <w:tab w:val="left" w:pos="1748"/>
        </w:tabs>
        <w:spacing w:before="14" w:line="240" w:lineRule="auto"/>
        <w:rPr>
          <w:rFonts w:ascii="Times New Roman" w:hAnsi="Times New Roman"/>
          <w:sz w:val="23"/>
          <w:szCs w:val="23"/>
          <w:lang w:eastAsia="en-GB" w:bidi="en-GB"/>
        </w:rPr>
      </w:pPr>
      <w:r w:rsidRPr="262DF0F8">
        <w:rPr>
          <w:rFonts w:ascii="Times New Roman" w:hAnsi="Times New Roman"/>
          <w:sz w:val="23"/>
          <w:szCs w:val="23"/>
          <w:lang w:eastAsia="en-GB" w:bidi="en-GB"/>
        </w:rPr>
        <w:t>Tensioning</w:t>
      </w:r>
      <w:r w:rsidRPr="262DF0F8">
        <w:rPr>
          <w:rFonts w:ascii="Times New Roman" w:hAnsi="Times New Roman"/>
          <w:color w:val="464848"/>
          <w:sz w:val="23"/>
          <w:szCs w:val="23"/>
          <w:lang w:eastAsia="en-GB" w:bidi="en-GB"/>
        </w:rPr>
        <w:t xml:space="preserve"> </w:t>
      </w:r>
      <w:r w:rsidRPr="262DF0F8">
        <w:rPr>
          <w:rFonts w:ascii="Times New Roman" w:hAnsi="Times New Roman"/>
          <w:sz w:val="23"/>
          <w:szCs w:val="23"/>
          <w:lang w:eastAsia="en-GB" w:bidi="en-GB"/>
        </w:rPr>
        <w:t>plans</w:t>
      </w:r>
    </w:p>
    <w:p w14:paraId="1E263D28" w14:textId="77777777" w:rsidR="000F5750" w:rsidRPr="000F5750" w:rsidRDefault="262DF0F8" w:rsidP="262DF0F8">
      <w:pPr>
        <w:widowControl w:val="0"/>
        <w:numPr>
          <w:ilvl w:val="2"/>
          <w:numId w:val="30"/>
        </w:numPr>
        <w:tabs>
          <w:tab w:val="left" w:pos="1748"/>
        </w:tabs>
        <w:spacing w:before="14" w:line="240" w:lineRule="auto"/>
        <w:rPr>
          <w:rFonts w:ascii="Times New Roman" w:hAnsi="Times New Roman"/>
          <w:sz w:val="23"/>
          <w:szCs w:val="23"/>
          <w:lang w:eastAsia="en-GB" w:bidi="en-GB"/>
        </w:rPr>
      </w:pPr>
      <w:r w:rsidRPr="262DF0F8">
        <w:rPr>
          <w:rFonts w:ascii="Times New Roman" w:hAnsi="Times New Roman"/>
          <w:sz w:val="23"/>
          <w:szCs w:val="23"/>
          <w:lang w:eastAsia="en-GB" w:bidi="en-GB"/>
        </w:rPr>
        <w:t>Cross sections</w:t>
      </w:r>
    </w:p>
    <w:p w14:paraId="78AB00D4" w14:textId="77777777" w:rsidR="000F5750" w:rsidRPr="000F5750" w:rsidRDefault="262DF0F8" w:rsidP="262DF0F8">
      <w:pPr>
        <w:widowControl w:val="0"/>
        <w:numPr>
          <w:ilvl w:val="2"/>
          <w:numId w:val="30"/>
        </w:numPr>
        <w:tabs>
          <w:tab w:val="left" w:pos="1748"/>
        </w:tabs>
        <w:spacing w:before="14" w:line="240" w:lineRule="auto"/>
        <w:rPr>
          <w:rFonts w:ascii="Times New Roman" w:hAnsi="Times New Roman"/>
          <w:sz w:val="23"/>
          <w:szCs w:val="23"/>
          <w:lang w:eastAsia="en-GB" w:bidi="en-GB"/>
        </w:rPr>
      </w:pPr>
      <w:r w:rsidRPr="262DF0F8">
        <w:rPr>
          <w:rFonts w:ascii="Times New Roman" w:hAnsi="Times New Roman"/>
          <w:sz w:val="23"/>
          <w:szCs w:val="23"/>
          <w:lang w:eastAsia="en-GB" w:bidi="en-GB"/>
        </w:rPr>
        <w:t>Installation</w:t>
      </w:r>
      <w:r w:rsidRPr="262DF0F8">
        <w:rPr>
          <w:rFonts w:ascii="Times New Roman" w:hAnsi="Times New Roman"/>
          <w:color w:val="464848"/>
          <w:sz w:val="23"/>
          <w:szCs w:val="23"/>
          <w:lang w:eastAsia="en-GB" w:bidi="en-GB"/>
        </w:rPr>
        <w:t xml:space="preserve"> </w:t>
      </w:r>
      <w:r w:rsidRPr="262DF0F8">
        <w:rPr>
          <w:rFonts w:ascii="Times New Roman" w:hAnsi="Times New Roman"/>
          <w:sz w:val="23"/>
          <w:szCs w:val="23"/>
          <w:lang w:eastAsia="en-GB" w:bidi="en-GB"/>
        </w:rPr>
        <w:t>list</w:t>
      </w:r>
    </w:p>
    <w:p w14:paraId="0B786DCE" w14:textId="77777777" w:rsidR="000F5750" w:rsidRPr="000F5750" w:rsidRDefault="262DF0F8" w:rsidP="262DF0F8">
      <w:pPr>
        <w:widowControl w:val="0"/>
        <w:numPr>
          <w:ilvl w:val="2"/>
          <w:numId w:val="30"/>
        </w:numPr>
        <w:tabs>
          <w:tab w:val="left" w:pos="1748"/>
        </w:tabs>
        <w:spacing w:before="14" w:line="240" w:lineRule="auto"/>
        <w:rPr>
          <w:rFonts w:ascii="Times New Roman" w:hAnsi="Times New Roman"/>
          <w:sz w:val="23"/>
          <w:szCs w:val="23"/>
          <w:lang w:eastAsia="en-GB" w:bidi="en-GB"/>
        </w:rPr>
      </w:pPr>
      <w:r w:rsidRPr="262DF0F8">
        <w:rPr>
          <w:rFonts w:ascii="Times New Roman" w:hAnsi="Times New Roman"/>
          <w:sz w:val="23"/>
          <w:szCs w:val="23"/>
          <w:lang w:eastAsia="en-GB" w:bidi="en-GB"/>
        </w:rPr>
        <w:t>K suspension list and dropper print</w:t>
      </w:r>
    </w:p>
    <w:p w14:paraId="61053F4B" w14:textId="77777777" w:rsidR="000F5750" w:rsidRPr="000F5750" w:rsidRDefault="000F5750" w:rsidP="000F5750">
      <w:pPr>
        <w:widowControl w:val="0"/>
        <w:spacing w:line="240" w:lineRule="auto"/>
        <w:rPr>
          <w:rFonts w:ascii="Times New Roman" w:hAnsi="Times New Roman"/>
          <w:sz w:val="22"/>
          <w:szCs w:val="22"/>
          <w:lang w:eastAsia="en-GB" w:bidi="en-GB"/>
        </w:rPr>
      </w:pPr>
    </w:p>
    <w:p w14:paraId="3874F531" w14:textId="77777777" w:rsidR="000F5750" w:rsidRPr="000F5750" w:rsidRDefault="000F5750" w:rsidP="000F5750">
      <w:pPr>
        <w:widowControl w:val="0"/>
        <w:spacing w:line="240" w:lineRule="auto"/>
        <w:rPr>
          <w:rFonts w:ascii="Times New Roman" w:hAnsi="Times New Roman"/>
          <w:sz w:val="22"/>
          <w:szCs w:val="22"/>
          <w:lang w:eastAsia="en-GB" w:bidi="en-GB"/>
        </w:rPr>
      </w:pPr>
    </w:p>
    <w:p w14:paraId="4A230FC8" w14:textId="77777777" w:rsidR="000F5750" w:rsidRPr="000F5750" w:rsidRDefault="000F5750" w:rsidP="000F5750">
      <w:pPr>
        <w:widowControl w:val="0"/>
        <w:spacing w:before="10" w:line="240" w:lineRule="auto"/>
        <w:rPr>
          <w:rFonts w:ascii="Times New Roman" w:hAnsi="Times New Roman"/>
          <w:sz w:val="29"/>
          <w:szCs w:val="29"/>
          <w:lang w:eastAsia="en-GB" w:bidi="en-GB"/>
        </w:rPr>
      </w:pPr>
    </w:p>
    <w:p w14:paraId="18B3283E" w14:textId="77777777" w:rsidR="000F5750" w:rsidRPr="000F5750" w:rsidRDefault="262DF0F8" w:rsidP="262DF0F8">
      <w:pPr>
        <w:widowControl w:val="0"/>
        <w:numPr>
          <w:ilvl w:val="0"/>
          <w:numId w:val="30"/>
        </w:numPr>
        <w:tabs>
          <w:tab w:val="left" w:pos="828"/>
        </w:tabs>
        <w:spacing w:line="240" w:lineRule="auto"/>
        <w:ind w:left="827" w:hanging="715"/>
        <w:outlineLvl w:val="1"/>
        <w:rPr>
          <w:rFonts w:ascii="Times New Roman" w:hAnsi="Times New Roman"/>
          <w:color w:val="000000"/>
          <w:sz w:val="27"/>
          <w:szCs w:val="27"/>
          <w:lang w:eastAsia="en-GB" w:bidi="en-GB"/>
        </w:rPr>
      </w:pPr>
      <w:r w:rsidRPr="262DF0F8">
        <w:rPr>
          <w:rFonts w:ascii="Times New Roman" w:hAnsi="Times New Roman"/>
          <w:b/>
          <w:bCs/>
          <w:color w:val="000000" w:themeColor="text1"/>
          <w:sz w:val="27"/>
          <w:szCs w:val="27"/>
          <w:lang w:eastAsia="en-GB" w:bidi="en-GB"/>
        </w:rPr>
        <w:t>Storage of certificate and background documentation</w:t>
      </w:r>
    </w:p>
    <w:p w14:paraId="2C46E799" w14:textId="77777777" w:rsidR="000F5750" w:rsidRDefault="262DF0F8" w:rsidP="000F5750">
      <w:pPr>
        <w:widowControl w:val="0"/>
        <w:spacing w:before="5" w:line="252" w:lineRule="auto"/>
        <w:ind w:left="1273" w:right="1263"/>
        <w:rPr>
          <w:rFonts w:ascii="Times New Roman" w:hAnsi="Times New Roman"/>
          <w:sz w:val="23"/>
          <w:szCs w:val="23"/>
          <w:lang w:eastAsia="en-GB" w:bidi="en-GB"/>
        </w:rPr>
      </w:pPr>
      <w:r w:rsidRPr="262DF0F8">
        <w:rPr>
          <w:rFonts w:ascii="Times New Roman" w:hAnsi="Times New Roman"/>
          <w:sz w:val="23"/>
          <w:szCs w:val="23"/>
          <w:lang w:eastAsia="en-GB" w:bidi="en-GB"/>
        </w:rPr>
        <w:t>Type certificate and background material, including the documentation material specified in section 5, are stored by Banedanmark.</w:t>
      </w:r>
    </w:p>
    <w:p w14:paraId="392E4A80" w14:textId="77777777" w:rsidR="000B3814" w:rsidRPr="000F5750" w:rsidRDefault="000B3814" w:rsidP="000F5750">
      <w:pPr>
        <w:widowControl w:val="0"/>
        <w:spacing w:before="5" w:line="252" w:lineRule="auto"/>
        <w:ind w:left="1273" w:right="1263"/>
        <w:rPr>
          <w:rFonts w:ascii="Times New Roman" w:hAnsi="Times New Roman"/>
          <w:sz w:val="23"/>
          <w:szCs w:val="23"/>
          <w:lang w:eastAsia="en-GB" w:bidi="en-GB"/>
        </w:rPr>
      </w:pPr>
    </w:p>
    <w:p w14:paraId="3A0AFD87" w14:textId="77777777" w:rsidR="000B3814" w:rsidRDefault="000B3814" w:rsidP="000F5750">
      <w:pPr>
        <w:spacing w:before="14"/>
        <w:jc w:val="center"/>
        <w:rPr>
          <w:bCs/>
          <w:highlight w:val="yellow"/>
        </w:rPr>
        <w:sectPr w:rsidR="000B3814" w:rsidSect="00B20870">
          <w:footerReference w:type="default" r:id="rId28"/>
          <w:pgSz w:w="11900" w:h="16820"/>
          <w:pgMar w:top="720" w:right="680" w:bottom="900" w:left="1080" w:header="224" w:footer="704" w:gutter="0"/>
          <w:cols w:space="720"/>
        </w:sectPr>
      </w:pPr>
    </w:p>
    <w:p w14:paraId="6009A5CB" w14:textId="77777777" w:rsidR="000F5750" w:rsidRPr="000F5750" w:rsidRDefault="000F5750" w:rsidP="000F5750">
      <w:pPr>
        <w:spacing w:before="14"/>
        <w:jc w:val="center"/>
        <w:rPr>
          <w:rFonts w:ascii="Times New Roman" w:hAnsi="Times New Roman"/>
          <w:b/>
          <w:noProof/>
          <w:sz w:val="44"/>
          <w:szCs w:val="44"/>
          <w:lang w:eastAsia="en-GB" w:bidi="en-GB"/>
        </w:rPr>
      </w:pPr>
      <w:r w:rsidRPr="000F5750">
        <w:rPr>
          <w:rFonts w:ascii="Times New Roman" w:eastAsia="Calibri" w:hAnsi="Times New Roman"/>
          <w:b/>
          <w:noProof/>
          <w:color w:val="484949"/>
          <w:sz w:val="44"/>
          <w:szCs w:val="22"/>
          <w:lang w:eastAsia="en-GB" w:bidi="en-GB"/>
        </w:rPr>
        <w:lastRenderedPageBreak/>
        <w:t>TYPE CERTIFICATE</w:t>
      </w:r>
    </w:p>
    <w:p w14:paraId="53061B8E" w14:textId="77777777" w:rsidR="000F5750" w:rsidRPr="000F5750" w:rsidRDefault="000F5750" w:rsidP="000F5750">
      <w:pPr>
        <w:widowControl w:val="0"/>
        <w:spacing w:before="263" w:after="600" w:line="240" w:lineRule="auto"/>
        <w:ind w:left="259"/>
        <w:outlineLvl w:val="0"/>
        <w:rPr>
          <w:rFonts w:ascii="Times New Roman" w:hAnsi="Times New Roman"/>
          <w:b/>
          <w:noProof/>
          <w:sz w:val="28"/>
          <w:szCs w:val="28"/>
          <w:lang w:eastAsia="en-GB" w:bidi="en-GB"/>
        </w:rPr>
      </w:pPr>
      <w:r w:rsidRPr="000F5750">
        <w:rPr>
          <w:rFonts w:ascii="Times New Roman" w:hAnsi="Times New Roman"/>
          <w:b/>
          <w:noProof/>
          <w:color w:val="484949"/>
          <w:sz w:val="28"/>
          <w:szCs w:val="28"/>
          <w:lang w:eastAsia="en-GB" w:bidi="en-GB"/>
        </w:rPr>
        <w:t>BDK type certificate traction current</w:t>
      </w:r>
    </w:p>
    <w:p w14:paraId="00A242C5" w14:textId="77777777" w:rsidR="000F5750" w:rsidRPr="000F5750" w:rsidRDefault="000F5750" w:rsidP="00E538F4">
      <w:pPr>
        <w:widowControl w:val="0"/>
        <w:numPr>
          <w:ilvl w:val="0"/>
          <w:numId w:val="41"/>
        </w:numPr>
        <w:tabs>
          <w:tab w:val="left" w:pos="604"/>
        </w:tabs>
        <w:spacing w:line="240" w:lineRule="auto"/>
        <w:ind w:right="331" w:hanging="342"/>
        <w:rPr>
          <w:rFonts w:ascii="Times New Roman" w:hAnsi="Times New Roman"/>
          <w:b/>
          <w:noProof/>
          <w:color w:val="484949"/>
          <w:sz w:val="24"/>
          <w:lang w:eastAsia="en-GB" w:bidi="en-GB"/>
        </w:rPr>
      </w:pPr>
      <w:r w:rsidRPr="000F5750">
        <w:rPr>
          <w:rFonts w:ascii="Times New Roman" w:hAnsi="Times New Roman"/>
          <w:b/>
          <w:noProof/>
          <w:color w:val="484949"/>
          <w:sz w:val="24"/>
          <w:lang w:eastAsia="en-GB" w:bidi="en-GB"/>
        </w:rPr>
        <w:t>Year/designation/version/revision:</w:t>
      </w:r>
    </w:p>
    <w:p w14:paraId="3CFC24EF" w14:textId="77777777" w:rsidR="000F5750" w:rsidRPr="000F5750" w:rsidRDefault="000F5750" w:rsidP="000F5750">
      <w:pPr>
        <w:widowControl w:val="0"/>
        <w:spacing w:line="240" w:lineRule="auto"/>
        <w:ind w:left="603"/>
        <w:outlineLvl w:val="1"/>
        <w:rPr>
          <w:rFonts w:ascii="Times New Roman" w:hAnsi="Times New Roman"/>
          <w:noProof/>
          <w:sz w:val="25"/>
          <w:szCs w:val="25"/>
          <w:lang w:eastAsia="en-GB" w:bidi="en-GB"/>
        </w:rPr>
      </w:pPr>
      <w:r w:rsidRPr="000F5750">
        <w:rPr>
          <w:rFonts w:ascii="Times New Roman" w:hAnsi="Times New Roman"/>
          <w:noProof/>
          <w:color w:val="565757"/>
          <w:sz w:val="25"/>
          <w:szCs w:val="25"/>
          <w:lang w:eastAsia="en-GB" w:bidi="en-GB"/>
        </w:rPr>
        <w:t>2003</w:t>
      </w:r>
      <w:r w:rsidRPr="000F5750">
        <w:rPr>
          <w:rFonts w:ascii="Times New Roman" w:hAnsi="Times New Roman"/>
          <w:noProof/>
          <w:color w:val="797B7C"/>
          <w:sz w:val="25"/>
          <w:szCs w:val="25"/>
          <w:lang w:eastAsia="en-GB" w:bidi="en-GB"/>
        </w:rPr>
        <w:t>/</w:t>
      </w:r>
      <w:r w:rsidRPr="000F5750">
        <w:rPr>
          <w:rFonts w:ascii="Times New Roman" w:hAnsi="Times New Roman"/>
          <w:noProof/>
          <w:color w:val="484949"/>
          <w:sz w:val="25"/>
          <w:szCs w:val="25"/>
          <w:lang w:eastAsia="en-GB" w:bidi="en-GB"/>
        </w:rPr>
        <w:t>TC</w:t>
      </w:r>
      <w:r w:rsidRPr="000F5750">
        <w:rPr>
          <w:rFonts w:ascii="Times New Roman" w:hAnsi="Times New Roman"/>
          <w:noProof/>
          <w:color w:val="676769"/>
          <w:sz w:val="25"/>
          <w:szCs w:val="25"/>
          <w:lang w:eastAsia="en-GB" w:bidi="en-GB"/>
        </w:rPr>
        <w:t xml:space="preserve">Z </w:t>
      </w:r>
      <w:r w:rsidRPr="000F5750">
        <w:rPr>
          <w:rFonts w:ascii="Times New Roman" w:hAnsi="Times New Roman"/>
          <w:noProof/>
          <w:color w:val="565757"/>
          <w:sz w:val="25"/>
          <w:szCs w:val="25"/>
          <w:lang w:eastAsia="en-GB" w:bidi="en-GB"/>
        </w:rPr>
        <w:t>F200St/version 01</w:t>
      </w:r>
      <w:r w:rsidRPr="000F5750">
        <w:rPr>
          <w:rFonts w:ascii="Times New Roman" w:hAnsi="Times New Roman"/>
          <w:noProof/>
          <w:color w:val="797B7C"/>
          <w:sz w:val="25"/>
          <w:szCs w:val="25"/>
          <w:lang w:eastAsia="en-GB" w:bidi="en-GB"/>
        </w:rPr>
        <w:t>/</w:t>
      </w:r>
      <w:r w:rsidRPr="000F5750">
        <w:rPr>
          <w:rFonts w:ascii="Times New Roman" w:hAnsi="Times New Roman"/>
          <w:noProof/>
          <w:color w:val="565757"/>
          <w:sz w:val="25"/>
          <w:szCs w:val="25"/>
          <w:lang w:eastAsia="en-GB" w:bidi="en-GB"/>
        </w:rPr>
        <w:t>revision 01</w:t>
      </w:r>
    </w:p>
    <w:p w14:paraId="4588842F" w14:textId="77777777" w:rsidR="000F5750" w:rsidRPr="000F5750" w:rsidRDefault="000F5750" w:rsidP="000F5750">
      <w:pPr>
        <w:widowControl w:val="0"/>
        <w:spacing w:before="6" w:line="240" w:lineRule="auto"/>
        <w:rPr>
          <w:rFonts w:ascii="Times New Roman" w:hAnsi="Times New Roman"/>
          <w:noProof/>
          <w:sz w:val="24"/>
          <w:lang w:eastAsia="en-GB" w:bidi="en-GB"/>
        </w:rPr>
      </w:pPr>
    </w:p>
    <w:p w14:paraId="717EF2B5" w14:textId="77777777" w:rsidR="000F5750" w:rsidRPr="000F5750" w:rsidRDefault="000F5750" w:rsidP="00E538F4">
      <w:pPr>
        <w:widowControl w:val="0"/>
        <w:numPr>
          <w:ilvl w:val="0"/>
          <w:numId w:val="41"/>
        </w:numPr>
        <w:tabs>
          <w:tab w:val="left" w:pos="604"/>
        </w:tabs>
        <w:spacing w:line="240" w:lineRule="auto"/>
        <w:ind w:right="331" w:hanging="342"/>
        <w:rPr>
          <w:rFonts w:ascii="Times New Roman" w:hAnsi="Times New Roman"/>
          <w:b/>
          <w:noProof/>
          <w:sz w:val="24"/>
          <w:lang w:eastAsia="en-GB" w:bidi="en-GB"/>
        </w:rPr>
      </w:pPr>
      <w:r w:rsidRPr="000F5750">
        <w:rPr>
          <w:rFonts w:ascii="Times New Roman" w:hAnsi="Times New Roman"/>
          <w:b/>
          <w:noProof/>
          <w:color w:val="484949"/>
          <w:sz w:val="24"/>
          <w:lang w:eastAsia="en-GB" w:bidi="en-GB"/>
        </w:rPr>
        <w:t>Type designation incl. any variant/version designation in which variants/versions require separate approval:</w:t>
      </w:r>
    </w:p>
    <w:p w14:paraId="742564A7" w14:textId="77777777" w:rsidR="000F5750" w:rsidRPr="000F5750" w:rsidRDefault="262DF0F8" w:rsidP="000F5750">
      <w:pPr>
        <w:widowControl w:val="0"/>
        <w:spacing w:line="240" w:lineRule="auto"/>
        <w:ind w:left="261" w:firstLine="341"/>
        <w:outlineLvl w:val="1"/>
        <w:rPr>
          <w:rFonts w:ascii="Times New Roman" w:hAnsi="Times New Roman"/>
          <w:noProof/>
          <w:sz w:val="25"/>
          <w:szCs w:val="25"/>
          <w:lang w:eastAsia="en-GB" w:bidi="en-GB"/>
        </w:rPr>
      </w:pPr>
      <w:r w:rsidRPr="262DF0F8">
        <w:rPr>
          <w:rFonts w:ascii="Times New Roman" w:hAnsi="Times New Roman"/>
          <w:sz w:val="25"/>
          <w:szCs w:val="25"/>
          <w:lang w:eastAsia="en-GB" w:bidi="en-GB"/>
        </w:rPr>
        <w:t>Overhead catenary system Type Regional Railway BDK 200 st.</w:t>
      </w:r>
    </w:p>
    <w:p w14:paraId="0E95B503" w14:textId="77777777" w:rsidR="000F5750" w:rsidRPr="000F5750" w:rsidRDefault="000F5750" w:rsidP="000F5750">
      <w:pPr>
        <w:widowControl w:val="0"/>
        <w:spacing w:before="4" w:line="240" w:lineRule="auto"/>
        <w:rPr>
          <w:rFonts w:ascii="Times New Roman" w:hAnsi="Times New Roman"/>
          <w:noProof/>
          <w:sz w:val="23"/>
          <w:szCs w:val="23"/>
          <w:lang w:eastAsia="en-GB" w:bidi="en-GB"/>
        </w:rPr>
      </w:pPr>
    </w:p>
    <w:p w14:paraId="57A3AEC0" w14:textId="77777777" w:rsidR="000F5750" w:rsidRPr="000F5750" w:rsidRDefault="000F5750" w:rsidP="00E538F4">
      <w:pPr>
        <w:widowControl w:val="0"/>
        <w:numPr>
          <w:ilvl w:val="0"/>
          <w:numId w:val="41"/>
        </w:numPr>
        <w:tabs>
          <w:tab w:val="left" w:pos="604"/>
        </w:tabs>
        <w:spacing w:line="240" w:lineRule="auto"/>
        <w:ind w:hanging="342"/>
        <w:rPr>
          <w:rFonts w:ascii="Times New Roman" w:hAnsi="Times New Roman"/>
          <w:b/>
          <w:noProof/>
          <w:sz w:val="24"/>
          <w:lang w:eastAsia="en-GB" w:bidi="en-GB"/>
        </w:rPr>
      </w:pPr>
      <w:r w:rsidRPr="000F5750">
        <w:rPr>
          <w:rFonts w:ascii="Times New Roman" w:hAnsi="Times New Roman"/>
          <w:b/>
          <w:noProof/>
          <w:color w:val="565757"/>
          <w:sz w:val="24"/>
          <w:lang w:eastAsia="en-GB" w:bidi="en-GB"/>
        </w:rPr>
        <w:t>Sub-system designation:</w:t>
      </w:r>
    </w:p>
    <w:p w14:paraId="2D04B419" w14:textId="77777777" w:rsidR="000F5750" w:rsidRPr="000F5750" w:rsidRDefault="262DF0F8" w:rsidP="000F5750">
      <w:pPr>
        <w:widowControl w:val="0"/>
        <w:spacing w:line="240" w:lineRule="auto"/>
        <w:ind w:left="261" w:firstLine="341"/>
        <w:outlineLvl w:val="1"/>
        <w:rPr>
          <w:rFonts w:ascii="Times New Roman" w:hAnsi="Times New Roman"/>
          <w:noProof/>
          <w:sz w:val="25"/>
          <w:szCs w:val="25"/>
          <w:lang w:eastAsia="en-GB" w:bidi="en-GB"/>
        </w:rPr>
      </w:pPr>
      <w:r w:rsidRPr="262DF0F8">
        <w:rPr>
          <w:rFonts w:ascii="Times New Roman" w:hAnsi="Times New Roman"/>
          <w:sz w:val="25"/>
          <w:szCs w:val="25"/>
          <w:lang w:eastAsia="en-GB" w:bidi="en-GB"/>
        </w:rPr>
        <w:t>Overhead catenary system for the Regional Railway for 200 km/h with steel suspension</w:t>
      </w:r>
    </w:p>
    <w:p w14:paraId="20D50DD5" w14:textId="77777777" w:rsidR="000F5750" w:rsidRPr="000F5750" w:rsidRDefault="000F5750" w:rsidP="000F5750">
      <w:pPr>
        <w:widowControl w:val="0"/>
        <w:spacing w:before="1" w:line="240" w:lineRule="auto"/>
        <w:rPr>
          <w:rFonts w:ascii="Times New Roman" w:hAnsi="Times New Roman"/>
          <w:noProof/>
          <w:sz w:val="24"/>
          <w:lang w:eastAsia="en-GB" w:bidi="en-GB"/>
        </w:rPr>
      </w:pPr>
    </w:p>
    <w:p w14:paraId="4BB00ED5" w14:textId="77777777" w:rsidR="000F5750" w:rsidRPr="000F5750" w:rsidRDefault="000F5750" w:rsidP="00E538F4">
      <w:pPr>
        <w:widowControl w:val="0"/>
        <w:numPr>
          <w:ilvl w:val="0"/>
          <w:numId w:val="41"/>
        </w:numPr>
        <w:tabs>
          <w:tab w:val="left" w:pos="604"/>
        </w:tabs>
        <w:spacing w:line="240" w:lineRule="auto"/>
        <w:ind w:hanging="342"/>
        <w:rPr>
          <w:rFonts w:ascii="Times New Roman" w:hAnsi="Times New Roman"/>
          <w:b/>
          <w:noProof/>
          <w:sz w:val="24"/>
          <w:lang w:eastAsia="en-GB" w:bidi="en-GB"/>
        </w:rPr>
      </w:pPr>
      <w:r w:rsidRPr="000F5750">
        <w:rPr>
          <w:rFonts w:ascii="Times New Roman" w:hAnsi="Times New Roman"/>
          <w:b/>
          <w:noProof/>
          <w:color w:val="484949"/>
          <w:sz w:val="24"/>
          <w:lang w:eastAsia="en-GB" w:bidi="en-GB"/>
        </w:rPr>
        <w:t xml:space="preserve">Name and </w:t>
      </w:r>
      <w:r w:rsidRPr="000F5750">
        <w:rPr>
          <w:rFonts w:ascii="Times New Roman" w:hAnsi="Times New Roman"/>
          <w:b/>
          <w:noProof/>
          <w:color w:val="565757"/>
          <w:sz w:val="24"/>
          <w:lang w:eastAsia="en-GB" w:bidi="en-GB"/>
        </w:rPr>
        <w:t xml:space="preserve">address </w:t>
      </w:r>
      <w:r w:rsidRPr="000F5750">
        <w:rPr>
          <w:rFonts w:ascii="Times New Roman" w:hAnsi="Times New Roman"/>
          <w:b/>
          <w:noProof/>
          <w:color w:val="484949"/>
          <w:sz w:val="24"/>
          <w:lang w:eastAsia="en-GB" w:bidi="en-GB"/>
        </w:rPr>
        <w:t>of supplier:</w:t>
      </w:r>
    </w:p>
    <w:p w14:paraId="59F614B6" w14:textId="77777777" w:rsidR="000F5750" w:rsidRPr="000F5750" w:rsidRDefault="262DF0F8" w:rsidP="000F5750">
      <w:pPr>
        <w:widowControl w:val="0"/>
        <w:spacing w:line="240" w:lineRule="auto"/>
        <w:ind w:left="261" w:firstLine="341"/>
        <w:outlineLvl w:val="1"/>
        <w:rPr>
          <w:rFonts w:ascii="Times New Roman" w:hAnsi="Times New Roman"/>
          <w:sz w:val="25"/>
          <w:szCs w:val="25"/>
          <w:lang w:eastAsia="en-GB" w:bidi="en-GB"/>
        </w:rPr>
      </w:pPr>
      <w:r w:rsidRPr="262DF0F8">
        <w:rPr>
          <w:rFonts w:ascii="Times New Roman" w:hAnsi="Times New Roman"/>
          <w:sz w:val="25"/>
          <w:szCs w:val="25"/>
          <w:lang w:eastAsia="en-GB" w:bidi="en-GB"/>
        </w:rPr>
        <w:t>Not relevant</w:t>
      </w:r>
    </w:p>
    <w:p w14:paraId="22E91A70" w14:textId="77777777" w:rsidR="000F5750" w:rsidRPr="000F5750" w:rsidRDefault="000F5750" w:rsidP="000F5750">
      <w:pPr>
        <w:widowControl w:val="0"/>
        <w:spacing w:before="8" w:line="240" w:lineRule="auto"/>
        <w:rPr>
          <w:rFonts w:ascii="Times New Roman" w:hAnsi="Times New Roman"/>
          <w:noProof/>
          <w:sz w:val="24"/>
          <w:lang w:eastAsia="en-GB" w:bidi="en-GB"/>
        </w:rPr>
      </w:pPr>
    </w:p>
    <w:p w14:paraId="7437A106" w14:textId="77777777" w:rsidR="000F5750" w:rsidRPr="000F5750" w:rsidRDefault="262DF0F8" w:rsidP="262DF0F8">
      <w:pPr>
        <w:widowControl w:val="0"/>
        <w:numPr>
          <w:ilvl w:val="0"/>
          <w:numId w:val="41"/>
        </w:numPr>
        <w:tabs>
          <w:tab w:val="left" w:pos="613"/>
        </w:tabs>
        <w:spacing w:line="240" w:lineRule="auto"/>
        <w:ind w:left="612" w:hanging="351"/>
        <w:rPr>
          <w:rFonts w:ascii="Times New Roman" w:hAnsi="Times New Roman"/>
          <w:b/>
          <w:bCs/>
          <w:noProof/>
          <w:sz w:val="24"/>
          <w:lang w:eastAsia="en-GB" w:bidi="en-GB"/>
        </w:rPr>
      </w:pPr>
      <w:r w:rsidRPr="262DF0F8">
        <w:rPr>
          <w:rFonts w:ascii="Times New Roman" w:hAnsi="Times New Roman"/>
          <w:b/>
          <w:bCs/>
          <w:sz w:val="24"/>
          <w:lang w:eastAsia="en-GB" w:bidi="en-GB"/>
        </w:rPr>
        <w:t>Certifying body:</w:t>
      </w:r>
    </w:p>
    <w:p w14:paraId="6B829507" w14:textId="77777777" w:rsidR="000F5750" w:rsidRPr="000F5750" w:rsidRDefault="000F5750" w:rsidP="000F5750">
      <w:pPr>
        <w:widowControl w:val="0"/>
        <w:spacing w:line="240" w:lineRule="auto"/>
        <w:ind w:left="603"/>
        <w:outlineLvl w:val="1"/>
        <w:rPr>
          <w:rFonts w:ascii="Times New Roman" w:hAnsi="Times New Roman"/>
          <w:noProof/>
          <w:sz w:val="25"/>
          <w:szCs w:val="25"/>
          <w:lang w:eastAsia="en-GB" w:bidi="en-GB"/>
        </w:rPr>
      </w:pPr>
      <w:r w:rsidRPr="000F5750">
        <w:rPr>
          <w:rFonts w:ascii="Times New Roman" w:hAnsi="Times New Roman"/>
          <w:noProof/>
          <w:color w:val="565757"/>
          <w:sz w:val="25"/>
          <w:szCs w:val="25"/>
          <w:lang w:eastAsia="en-GB" w:bidi="en-GB"/>
        </w:rPr>
        <w:t>Banedanmark</w:t>
      </w:r>
    </w:p>
    <w:p w14:paraId="47DF81F9" w14:textId="77777777" w:rsidR="000F5750" w:rsidRPr="000F5750" w:rsidRDefault="000F5750" w:rsidP="000F5750">
      <w:pPr>
        <w:widowControl w:val="0"/>
        <w:spacing w:before="11" w:line="240" w:lineRule="auto"/>
        <w:rPr>
          <w:rFonts w:ascii="Times New Roman" w:hAnsi="Times New Roman"/>
          <w:noProof/>
          <w:sz w:val="24"/>
          <w:lang w:eastAsia="en-GB" w:bidi="en-GB"/>
        </w:rPr>
      </w:pPr>
    </w:p>
    <w:p w14:paraId="5EE8F5E2" w14:textId="77777777" w:rsidR="000F5750" w:rsidRPr="000F5750" w:rsidRDefault="000F5750" w:rsidP="00E538F4">
      <w:pPr>
        <w:widowControl w:val="0"/>
        <w:numPr>
          <w:ilvl w:val="0"/>
          <w:numId w:val="41"/>
        </w:numPr>
        <w:tabs>
          <w:tab w:val="left" w:pos="604"/>
        </w:tabs>
        <w:spacing w:line="240" w:lineRule="auto"/>
        <w:ind w:hanging="342"/>
        <w:rPr>
          <w:rFonts w:ascii="Times New Roman" w:hAnsi="Times New Roman"/>
          <w:b/>
          <w:noProof/>
          <w:sz w:val="24"/>
          <w:lang w:eastAsia="en-GB" w:bidi="en-GB"/>
        </w:rPr>
      </w:pPr>
      <w:r w:rsidRPr="000F5750">
        <w:rPr>
          <w:rFonts w:ascii="Times New Roman" w:hAnsi="Times New Roman"/>
          <w:b/>
          <w:noProof/>
          <w:color w:val="484949"/>
          <w:sz w:val="24"/>
          <w:lang w:eastAsia="en-GB" w:bidi="en-GB"/>
        </w:rPr>
        <w:t xml:space="preserve">Date of </w:t>
      </w:r>
      <w:r w:rsidRPr="000F5750">
        <w:rPr>
          <w:rFonts w:ascii="Times New Roman" w:hAnsi="Times New Roman"/>
          <w:b/>
          <w:noProof/>
          <w:color w:val="565757"/>
          <w:sz w:val="24"/>
          <w:lang w:eastAsia="en-GB" w:bidi="en-GB"/>
        </w:rPr>
        <w:t>certification:</w:t>
      </w:r>
    </w:p>
    <w:p w14:paraId="69C6C5CC" w14:textId="77777777" w:rsidR="000F5750" w:rsidRPr="000F5750" w:rsidRDefault="262DF0F8" w:rsidP="000F5750">
      <w:pPr>
        <w:widowControl w:val="0"/>
        <w:spacing w:line="240" w:lineRule="auto"/>
        <w:ind w:left="603"/>
        <w:outlineLvl w:val="1"/>
        <w:rPr>
          <w:rFonts w:ascii="Times New Roman" w:hAnsi="Times New Roman"/>
          <w:noProof/>
          <w:sz w:val="25"/>
          <w:szCs w:val="25"/>
          <w:lang w:eastAsia="en-GB" w:bidi="en-GB"/>
        </w:rPr>
      </w:pPr>
      <w:r w:rsidRPr="262DF0F8">
        <w:rPr>
          <w:rFonts w:ascii="Times New Roman" w:hAnsi="Times New Roman"/>
          <w:sz w:val="25"/>
          <w:szCs w:val="25"/>
          <w:lang w:eastAsia="en-GB" w:bidi="en-GB"/>
        </w:rPr>
        <w:t>Date of signature</w:t>
      </w:r>
    </w:p>
    <w:p w14:paraId="45F564D6" w14:textId="77777777" w:rsidR="000F5750" w:rsidRPr="000F5750" w:rsidRDefault="000F5750" w:rsidP="000F5750">
      <w:pPr>
        <w:widowControl w:val="0"/>
        <w:spacing w:before="11" w:line="240" w:lineRule="auto"/>
        <w:rPr>
          <w:rFonts w:ascii="Times New Roman" w:hAnsi="Times New Roman"/>
          <w:noProof/>
          <w:sz w:val="24"/>
          <w:lang w:eastAsia="en-GB" w:bidi="en-GB"/>
        </w:rPr>
      </w:pPr>
    </w:p>
    <w:p w14:paraId="28B2D068" w14:textId="77777777" w:rsidR="000F5750" w:rsidRPr="000F5750" w:rsidRDefault="262DF0F8" w:rsidP="262DF0F8">
      <w:pPr>
        <w:widowControl w:val="0"/>
        <w:numPr>
          <w:ilvl w:val="0"/>
          <w:numId w:val="41"/>
        </w:numPr>
        <w:tabs>
          <w:tab w:val="left" w:pos="604"/>
        </w:tabs>
        <w:spacing w:line="240" w:lineRule="auto"/>
        <w:ind w:right="1286" w:hanging="342"/>
        <w:rPr>
          <w:rFonts w:ascii="Times New Roman" w:hAnsi="Times New Roman"/>
          <w:b/>
          <w:bCs/>
          <w:noProof/>
          <w:sz w:val="24"/>
          <w:lang w:eastAsia="en-GB" w:bidi="en-GB"/>
        </w:rPr>
      </w:pPr>
      <w:r w:rsidRPr="262DF0F8">
        <w:rPr>
          <w:rFonts w:ascii="Times New Roman" w:hAnsi="Times New Roman"/>
          <w:b/>
          <w:bCs/>
          <w:sz w:val="24"/>
          <w:lang w:eastAsia="en-GB" w:bidi="en-GB"/>
        </w:rPr>
        <w:t>Reference to and any conclusion on the assessment report that recommends approval of the system type:</w:t>
      </w:r>
    </w:p>
    <w:p w14:paraId="44D0A4AC" w14:textId="77777777" w:rsidR="000F5750" w:rsidRPr="000F5750" w:rsidRDefault="262DF0F8" w:rsidP="000F5750">
      <w:pPr>
        <w:widowControl w:val="0"/>
        <w:spacing w:before="11" w:line="240" w:lineRule="auto"/>
        <w:ind w:left="612"/>
        <w:rPr>
          <w:rFonts w:ascii="Times New Roman" w:hAnsi="Times New Roman"/>
          <w:noProof/>
          <w:sz w:val="22"/>
          <w:szCs w:val="22"/>
          <w:lang w:eastAsia="en-GB" w:bidi="en-GB"/>
        </w:rPr>
      </w:pPr>
      <w:r w:rsidRPr="262DF0F8">
        <w:rPr>
          <w:rFonts w:ascii="Calibri" w:eastAsia="Calibri" w:hAnsi="Calibri" w:cs="Calibri"/>
          <w:sz w:val="22"/>
          <w:szCs w:val="22"/>
          <w:lang w:eastAsia="en-GB" w:bidi="en-GB"/>
        </w:rPr>
        <w:t>Not relevant</w:t>
      </w:r>
    </w:p>
    <w:p w14:paraId="690D10F1" w14:textId="77777777" w:rsidR="000F5750" w:rsidRPr="000F5750" w:rsidRDefault="000F5750" w:rsidP="000F5750">
      <w:pPr>
        <w:widowControl w:val="0"/>
        <w:spacing w:before="8" w:line="240" w:lineRule="auto"/>
        <w:rPr>
          <w:rFonts w:ascii="Times New Roman" w:hAnsi="Times New Roman"/>
          <w:noProof/>
          <w:sz w:val="24"/>
          <w:lang w:eastAsia="en-GB" w:bidi="en-GB"/>
        </w:rPr>
      </w:pPr>
    </w:p>
    <w:p w14:paraId="3106D95C" w14:textId="77777777" w:rsidR="000F5750" w:rsidRPr="000F5750" w:rsidRDefault="262DF0F8" w:rsidP="262DF0F8">
      <w:pPr>
        <w:widowControl w:val="0"/>
        <w:numPr>
          <w:ilvl w:val="0"/>
          <w:numId w:val="41"/>
        </w:numPr>
        <w:tabs>
          <w:tab w:val="left" w:pos="613"/>
        </w:tabs>
        <w:spacing w:line="240" w:lineRule="auto"/>
        <w:ind w:left="612" w:hanging="351"/>
        <w:rPr>
          <w:rFonts w:ascii="Times New Roman,Arial" w:eastAsia="Times New Roman,Arial" w:hAnsi="Times New Roman,Arial" w:cs="Times New Roman,Arial"/>
          <w:b/>
          <w:bCs/>
          <w:noProof/>
          <w:sz w:val="22"/>
          <w:szCs w:val="22"/>
          <w:lang w:eastAsia="en-GB" w:bidi="en-GB"/>
        </w:rPr>
      </w:pPr>
      <w:r w:rsidRPr="262DF0F8">
        <w:rPr>
          <w:rFonts w:ascii="Times New Roman" w:hAnsi="Times New Roman"/>
          <w:b/>
          <w:bCs/>
          <w:sz w:val="24"/>
          <w:lang w:eastAsia="en-GB" w:bidi="en-GB"/>
        </w:rPr>
        <w:t xml:space="preserve">Use of certificate and any special conditions for or restrictions in </w:t>
      </w:r>
    </w:p>
    <w:p w14:paraId="4B1F3F47" w14:textId="77777777" w:rsidR="000F5750" w:rsidRPr="000F5750" w:rsidRDefault="000F5750" w:rsidP="000F5750">
      <w:pPr>
        <w:widowControl w:val="0"/>
        <w:spacing w:line="240" w:lineRule="auto"/>
        <w:ind w:left="612"/>
        <w:rPr>
          <w:rFonts w:ascii="Times New Roman" w:hAnsi="Times New Roman"/>
          <w:b/>
          <w:noProof/>
          <w:sz w:val="24"/>
          <w:lang w:eastAsia="en-GB" w:bidi="en-GB"/>
        </w:rPr>
      </w:pPr>
      <w:r w:rsidRPr="000F5750">
        <w:rPr>
          <w:rFonts w:ascii="Times New Roman" w:hAnsi="Times New Roman"/>
          <w:b/>
          <w:noProof/>
          <w:color w:val="484949"/>
          <w:sz w:val="24"/>
          <w:lang w:eastAsia="en-GB" w:bidi="en-GB"/>
        </w:rPr>
        <w:t>the use of the system type:</w:t>
      </w:r>
    </w:p>
    <w:p w14:paraId="6291A687" w14:textId="77777777" w:rsidR="000F5750" w:rsidRPr="000F5750" w:rsidRDefault="262DF0F8" w:rsidP="000F5750">
      <w:pPr>
        <w:widowControl w:val="0"/>
        <w:spacing w:line="240" w:lineRule="auto"/>
        <w:ind w:left="603"/>
        <w:outlineLvl w:val="1"/>
        <w:rPr>
          <w:rFonts w:ascii="Times New Roman" w:hAnsi="Times New Roman"/>
          <w:noProof/>
          <w:sz w:val="25"/>
          <w:szCs w:val="25"/>
          <w:lang w:eastAsia="en-GB" w:bidi="en-GB"/>
        </w:rPr>
      </w:pPr>
      <w:r w:rsidRPr="262DF0F8">
        <w:rPr>
          <w:rFonts w:ascii="Times New Roman" w:hAnsi="Times New Roman"/>
          <w:noProof/>
          <w:color w:val="565757"/>
          <w:sz w:val="25"/>
          <w:szCs w:val="25"/>
          <w:lang w:eastAsia="en-GB" w:bidi="en-GB"/>
        </w:rPr>
        <w:t>Driving with electric traction, v</w:t>
      </w:r>
      <w:r w:rsidRPr="262DF0F8">
        <w:rPr>
          <w:rFonts w:ascii="Times New Roman" w:hAnsi="Times New Roman"/>
          <w:sz w:val="25"/>
          <w:szCs w:val="25"/>
          <w:lang w:eastAsia="en-GB" w:bidi="en-GB"/>
        </w:rPr>
        <w:t xml:space="preserve"> ≤</w:t>
      </w:r>
      <w:r w:rsidRPr="262DF0F8">
        <w:rPr>
          <w:rFonts w:ascii="Times New Roman" w:hAnsi="Times New Roman"/>
          <w:noProof/>
          <w:color w:val="484949"/>
          <w:sz w:val="25"/>
          <w:szCs w:val="25"/>
          <w:lang w:eastAsia="en-GB" w:bidi="en-GB"/>
        </w:rPr>
        <w:t xml:space="preserve"> </w:t>
      </w:r>
      <w:r w:rsidRPr="262DF0F8">
        <w:rPr>
          <w:rFonts w:ascii="Times New Roman" w:hAnsi="Times New Roman"/>
          <w:noProof/>
          <w:color w:val="565757"/>
          <w:sz w:val="25"/>
          <w:szCs w:val="25"/>
          <w:lang w:eastAsia="en-GB" w:bidi="en-GB"/>
        </w:rPr>
        <w:t>200 km/h. See section 3.</w:t>
      </w:r>
    </w:p>
    <w:p w14:paraId="392AD5F0" w14:textId="77777777" w:rsidR="000F5750" w:rsidRPr="000F5750" w:rsidRDefault="000F5750" w:rsidP="000F5750">
      <w:pPr>
        <w:widowControl w:val="0"/>
        <w:spacing w:before="1" w:line="240" w:lineRule="auto"/>
        <w:rPr>
          <w:rFonts w:ascii="Times New Roman" w:hAnsi="Times New Roman"/>
          <w:noProof/>
          <w:sz w:val="24"/>
          <w:lang w:eastAsia="en-GB" w:bidi="en-GB"/>
        </w:rPr>
      </w:pPr>
    </w:p>
    <w:p w14:paraId="5960C9B5" w14:textId="77777777" w:rsidR="000F5750" w:rsidRPr="000F5750" w:rsidRDefault="262DF0F8" w:rsidP="262DF0F8">
      <w:pPr>
        <w:widowControl w:val="0"/>
        <w:numPr>
          <w:ilvl w:val="0"/>
          <w:numId w:val="41"/>
        </w:numPr>
        <w:tabs>
          <w:tab w:val="left" w:pos="613"/>
        </w:tabs>
        <w:spacing w:line="240" w:lineRule="auto"/>
        <w:ind w:left="612" w:right="535" w:hanging="351"/>
        <w:rPr>
          <w:rFonts w:ascii="Times New Roman" w:hAnsi="Times New Roman"/>
          <w:b/>
          <w:bCs/>
          <w:noProof/>
          <w:sz w:val="24"/>
          <w:lang w:eastAsia="en-GB" w:bidi="en-GB"/>
        </w:rPr>
      </w:pPr>
      <w:r w:rsidRPr="262DF0F8">
        <w:rPr>
          <w:rFonts w:ascii="Times New Roman" w:hAnsi="Times New Roman"/>
          <w:b/>
          <w:bCs/>
          <w:sz w:val="24"/>
          <w:lang w:eastAsia="en-GB" w:bidi="en-GB"/>
        </w:rPr>
        <w:t>Procedures to be used for production/establishment of system/equipment/components of this system type to ensure conformity with the type certificate:</w:t>
      </w:r>
    </w:p>
    <w:p w14:paraId="420C443A" w14:textId="77777777" w:rsidR="000F5750" w:rsidRPr="000F5750" w:rsidRDefault="262DF0F8" w:rsidP="000F5750">
      <w:pPr>
        <w:widowControl w:val="0"/>
        <w:spacing w:line="240" w:lineRule="auto"/>
        <w:ind w:left="616" w:hanging="4"/>
        <w:outlineLvl w:val="1"/>
        <w:rPr>
          <w:rFonts w:ascii="Times New Roman" w:hAnsi="Times New Roman"/>
          <w:noProof/>
          <w:sz w:val="25"/>
          <w:szCs w:val="25"/>
          <w:lang w:eastAsia="en-GB" w:bidi="en-GB"/>
        </w:rPr>
      </w:pPr>
      <w:r w:rsidRPr="262DF0F8">
        <w:rPr>
          <w:rFonts w:ascii="Times New Roman" w:hAnsi="Times New Roman"/>
          <w:noProof/>
          <w:color w:val="565757"/>
          <w:sz w:val="25"/>
          <w:szCs w:val="25"/>
          <w:lang w:eastAsia="en-GB" w:bidi="en-GB"/>
        </w:rPr>
        <w:t>The system is produced according to system drawings and the general work specification for installation (AAB-Montage)</w:t>
      </w:r>
      <w:r w:rsidRPr="262DF0F8">
        <w:rPr>
          <w:rFonts w:ascii="Times New Roman" w:hAnsi="Times New Roman"/>
          <w:sz w:val="25"/>
          <w:szCs w:val="25"/>
          <w:lang w:eastAsia="en-GB" w:bidi="en-GB"/>
        </w:rPr>
        <w:t>.</w:t>
      </w:r>
    </w:p>
    <w:p w14:paraId="58921E9C" w14:textId="77777777" w:rsidR="000F5750" w:rsidRPr="000F5750" w:rsidRDefault="000F5750" w:rsidP="000F5750">
      <w:pPr>
        <w:widowControl w:val="0"/>
        <w:spacing w:before="1" w:line="240" w:lineRule="auto"/>
        <w:rPr>
          <w:rFonts w:ascii="Times New Roman" w:hAnsi="Times New Roman"/>
          <w:noProof/>
          <w:sz w:val="24"/>
          <w:lang w:eastAsia="en-GB" w:bidi="en-GB"/>
        </w:rPr>
      </w:pPr>
    </w:p>
    <w:p w14:paraId="16BA2602" w14:textId="77777777" w:rsidR="000F5750" w:rsidRPr="000F5750" w:rsidRDefault="000F5750" w:rsidP="00E538F4">
      <w:pPr>
        <w:widowControl w:val="0"/>
        <w:numPr>
          <w:ilvl w:val="0"/>
          <w:numId w:val="40"/>
        </w:numPr>
        <w:tabs>
          <w:tab w:val="left" w:pos="613"/>
        </w:tabs>
        <w:spacing w:line="240" w:lineRule="auto"/>
        <w:ind w:hanging="351"/>
        <w:rPr>
          <w:rFonts w:ascii="Times New Roman" w:hAnsi="Times New Roman"/>
          <w:b/>
          <w:noProof/>
          <w:sz w:val="24"/>
          <w:lang w:eastAsia="en-GB" w:bidi="en-GB"/>
        </w:rPr>
      </w:pPr>
      <w:r w:rsidRPr="000F5750">
        <w:rPr>
          <w:rFonts w:ascii="Times New Roman" w:hAnsi="Times New Roman"/>
          <w:b/>
          <w:noProof/>
          <w:color w:val="484949"/>
          <w:sz w:val="24"/>
          <w:lang w:eastAsia="en-GB" w:bidi="en-GB"/>
        </w:rPr>
        <w:t>References to technical specification</w:t>
      </w:r>
      <w:r w:rsidRPr="000F5750">
        <w:rPr>
          <w:rFonts w:ascii="Times New Roman" w:hAnsi="Times New Roman"/>
          <w:b/>
          <w:noProof/>
          <w:color w:val="565757"/>
          <w:sz w:val="24"/>
          <w:lang w:eastAsia="en-GB" w:bidi="en-GB"/>
        </w:rPr>
        <w:t>:</w:t>
      </w:r>
    </w:p>
    <w:p w14:paraId="5128F5B9" w14:textId="77777777" w:rsidR="000F5750" w:rsidRPr="000F5750" w:rsidRDefault="000F5750" w:rsidP="000F5750">
      <w:pPr>
        <w:widowControl w:val="0"/>
        <w:spacing w:line="240" w:lineRule="auto"/>
        <w:ind w:left="612"/>
        <w:outlineLvl w:val="1"/>
        <w:rPr>
          <w:rFonts w:ascii="Times New Roman" w:hAnsi="Times New Roman"/>
          <w:noProof/>
          <w:sz w:val="25"/>
          <w:szCs w:val="25"/>
          <w:lang w:eastAsia="en-GB" w:bidi="en-GB"/>
        </w:rPr>
      </w:pPr>
      <w:r w:rsidRPr="000F5750">
        <w:rPr>
          <w:rFonts w:ascii="Times New Roman" w:hAnsi="Times New Roman"/>
          <w:noProof/>
          <w:color w:val="565757"/>
          <w:sz w:val="25"/>
          <w:szCs w:val="25"/>
          <w:lang w:eastAsia="en-GB" w:bidi="en-GB"/>
        </w:rPr>
        <w:t>Technical</w:t>
      </w:r>
      <w:r w:rsidRPr="000F5750">
        <w:rPr>
          <w:rFonts w:ascii="Times New Roman" w:hAnsi="Times New Roman"/>
          <w:noProof/>
          <w:color w:val="484949"/>
          <w:sz w:val="25"/>
          <w:szCs w:val="25"/>
          <w:lang w:eastAsia="en-GB" w:bidi="en-GB"/>
        </w:rPr>
        <w:t xml:space="preserve"> specifications in accordance with section 4</w:t>
      </w:r>
    </w:p>
    <w:p w14:paraId="52B74F93" w14:textId="77777777" w:rsidR="000F5750" w:rsidRPr="000F5750" w:rsidRDefault="000F5750" w:rsidP="000F5750">
      <w:pPr>
        <w:widowControl w:val="0"/>
        <w:spacing w:before="11" w:line="240" w:lineRule="auto"/>
        <w:rPr>
          <w:rFonts w:ascii="Times New Roman" w:hAnsi="Times New Roman"/>
          <w:noProof/>
          <w:sz w:val="24"/>
          <w:lang w:eastAsia="en-GB" w:bidi="en-GB"/>
        </w:rPr>
      </w:pPr>
    </w:p>
    <w:p w14:paraId="619B3E96" w14:textId="77777777" w:rsidR="000F5750" w:rsidRPr="000F5750" w:rsidRDefault="000F5750" w:rsidP="00E538F4">
      <w:pPr>
        <w:widowControl w:val="0"/>
        <w:numPr>
          <w:ilvl w:val="0"/>
          <w:numId w:val="40"/>
        </w:numPr>
        <w:tabs>
          <w:tab w:val="left" w:pos="613"/>
        </w:tabs>
        <w:spacing w:line="240" w:lineRule="auto"/>
        <w:ind w:hanging="351"/>
        <w:rPr>
          <w:rFonts w:ascii="Times New Roman" w:hAnsi="Times New Roman"/>
          <w:b/>
          <w:noProof/>
          <w:sz w:val="24"/>
          <w:lang w:eastAsia="en-GB" w:bidi="en-GB"/>
        </w:rPr>
      </w:pPr>
      <w:r w:rsidRPr="000F5750">
        <w:rPr>
          <w:rFonts w:ascii="Times New Roman" w:hAnsi="Times New Roman"/>
          <w:b/>
          <w:noProof/>
          <w:color w:val="565757"/>
          <w:sz w:val="24"/>
          <w:lang w:eastAsia="en-GB" w:bidi="en-GB"/>
        </w:rPr>
        <w:t>Signature, see para. E</w:t>
      </w:r>
      <w:r w:rsidRPr="000F5750">
        <w:rPr>
          <w:rFonts w:ascii="Times New Roman" w:hAnsi="Times New Roman"/>
          <w:b/>
          <w:noProof/>
          <w:color w:val="484949"/>
          <w:sz w:val="24"/>
          <w:lang w:eastAsia="en-GB" w:bidi="en-GB"/>
        </w:rPr>
        <w:t>:</w:t>
      </w:r>
    </w:p>
    <w:p w14:paraId="143D562A" w14:textId="77777777" w:rsidR="000F5750" w:rsidRPr="000F5750" w:rsidRDefault="000F5750" w:rsidP="000F5750">
      <w:pPr>
        <w:widowControl w:val="0"/>
        <w:spacing w:before="7" w:line="240" w:lineRule="auto"/>
        <w:rPr>
          <w:rFonts w:ascii="Times New Roman" w:hAnsi="Times New Roman"/>
          <w:noProof/>
          <w:sz w:val="34"/>
          <w:szCs w:val="34"/>
          <w:lang w:eastAsia="en-GB" w:bidi="en-GB"/>
        </w:rPr>
      </w:pPr>
    </w:p>
    <w:p w14:paraId="11154493" w14:textId="77777777" w:rsidR="000F5750" w:rsidRPr="000F5750" w:rsidRDefault="000F5750" w:rsidP="000F5750">
      <w:pPr>
        <w:widowControl w:val="0"/>
        <w:tabs>
          <w:tab w:val="left" w:pos="5592"/>
        </w:tabs>
        <w:spacing w:line="240" w:lineRule="auto"/>
        <w:ind w:left="270"/>
        <w:rPr>
          <w:rFonts w:ascii="Times New Roman" w:hAnsi="Times New Roman"/>
          <w:noProof/>
          <w:sz w:val="25"/>
          <w:szCs w:val="25"/>
          <w:lang w:eastAsia="en-GB" w:bidi="en-GB"/>
        </w:rPr>
      </w:pPr>
      <w:r w:rsidRPr="000F5750">
        <w:rPr>
          <w:rFonts w:ascii="Times New Roman" w:eastAsia="Calibri" w:hAnsi="Times New Roman"/>
          <w:noProof/>
          <w:color w:val="565757"/>
          <w:sz w:val="25"/>
          <w:szCs w:val="22"/>
          <w:lang w:eastAsia="en-GB" w:bidi="en-GB"/>
        </w:rPr>
        <w:t>Date: 09.09.2008</w:t>
      </w:r>
      <w:r w:rsidRPr="000F5750">
        <w:rPr>
          <w:rFonts w:ascii="Calibri" w:eastAsia="Calibri" w:hAnsi="Calibri"/>
          <w:sz w:val="22"/>
          <w:szCs w:val="22"/>
          <w:lang w:eastAsia="en-GB" w:bidi="en-GB"/>
        </w:rPr>
        <w:tab/>
      </w:r>
      <w:r w:rsidRPr="000F5750">
        <w:rPr>
          <w:rFonts w:ascii="Times New Roman" w:eastAsia="Calibri" w:hAnsi="Times New Roman"/>
          <w:noProof/>
          <w:color w:val="565757"/>
          <w:sz w:val="25"/>
          <w:szCs w:val="22"/>
          <w:lang w:eastAsia="en-GB" w:bidi="en-GB"/>
        </w:rPr>
        <w:t>Date:</w:t>
      </w:r>
    </w:p>
    <w:p w14:paraId="1310DAB1" w14:textId="77777777" w:rsidR="000F5750" w:rsidRPr="000F5750" w:rsidRDefault="000F5750" w:rsidP="000F5750">
      <w:pPr>
        <w:widowControl w:val="0"/>
        <w:spacing w:before="2" w:line="240" w:lineRule="auto"/>
        <w:rPr>
          <w:rFonts w:ascii="Times New Roman" w:hAnsi="Times New Roman"/>
          <w:noProof/>
          <w:sz w:val="16"/>
          <w:szCs w:val="16"/>
          <w:lang w:eastAsia="en-GB" w:bidi="en-GB"/>
        </w:rPr>
      </w:pPr>
    </w:p>
    <w:p w14:paraId="30CD8BA6" w14:textId="3DB0A913" w:rsidR="000F5750" w:rsidRPr="000F5750" w:rsidRDefault="00773F71" w:rsidP="000F5750">
      <w:pPr>
        <w:widowControl w:val="0"/>
        <w:tabs>
          <w:tab w:val="left" w:pos="5518"/>
        </w:tabs>
        <w:spacing w:line="240" w:lineRule="auto"/>
        <w:ind w:left="102"/>
        <w:rPr>
          <w:rFonts w:ascii="Times New Roman" w:hAnsi="Times New Roman"/>
          <w:noProof/>
          <w:sz w:val="2"/>
          <w:szCs w:val="2"/>
          <w:lang w:eastAsia="en-GB" w:bidi="en-GB"/>
        </w:rPr>
      </w:pPr>
      <w:r w:rsidRPr="000F5750">
        <w:rPr>
          <w:rFonts w:ascii="Times New Roman" w:eastAsia="Calibri" w:hAnsi="Times New Roman"/>
          <w:noProof/>
          <w:szCs w:val="22"/>
          <w:lang w:val="da-DK"/>
        </w:rPr>
        <w:drawing>
          <wp:anchor distT="0" distB="0" distL="114300" distR="114300" simplePos="0" relativeHeight="251663360" behindDoc="0" locked="0" layoutInCell="1" allowOverlap="1" wp14:anchorId="4D635A35" wp14:editId="725C52AB">
            <wp:simplePos x="0" y="0"/>
            <wp:positionH relativeFrom="column">
              <wp:posOffset>62345</wp:posOffset>
            </wp:positionH>
            <wp:positionV relativeFrom="paragraph">
              <wp:posOffset>5418</wp:posOffset>
            </wp:positionV>
            <wp:extent cx="2421255" cy="592455"/>
            <wp:effectExtent l="0" t="0" r="0" b="0"/>
            <wp:wrapTopAndBottom/>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1255" cy="592455"/>
                    </a:xfrm>
                    <a:prstGeom prst="rect">
                      <a:avLst/>
                    </a:prstGeom>
                    <a:noFill/>
                    <a:ln>
                      <a:noFill/>
                    </a:ln>
                  </pic:spPr>
                </pic:pic>
              </a:graphicData>
            </a:graphic>
          </wp:anchor>
        </w:drawing>
      </w:r>
      <w:r w:rsidR="000F5750" w:rsidRPr="000F5750">
        <w:rPr>
          <w:rFonts w:ascii="Calibri" w:eastAsia="Calibri" w:hAnsi="Calibri"/>
          <w:sz w:val="22"/>
          <w:szCs w:val="22"/>
          <w:lang w:eastAsia="en-GB" w:bidi="en-GB"/>
        </w:rPr>
        <w:tab/>
      </w:r>
      <w:r w:rsidRPr="000F5750">
        <w:rPr>
          <w:rFonts w:ascii="Times New Roman" w:eastAsia="Calibri" w:hAnsi="Times New Roman"/>
          <w:noProof/>
          <w:sz w:val="2"/>
          <w:szCs w:val="22"/>
          <w:lang w:val="da-DK"/>
        </w:rPr>
        <mc:AlternateContent>
          <mc:Choice Requires="wpg">
            <w:drawing>
              <wp:inline distT="0" distB="0" distL="0" distR="0" wp14:anchorId="7459E2F0" wp14:editId="07777777">
                <wp:extent cx="2247265" cy="12065"/>
                <wp:effectExtent l="7620" t="5080" r="2540" b="1905"/>
                <wp:docPr id="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7265" cy="12065"/>
                          <a:chOff x="0" y="0"/>
                          <a:chExt cx="3539" cy="19"/>
                        </a:xfrm>
                      </wpg:grpSpPr>
                      <wpg:grpSp>
                        <wpg:cNvPr id="16" name="Group 9"/>
                        <wpg:cNvGrpSpPr>
                          <a:grpSpLocks/>
                        </wpg:cNvGrpSpPr>
                        <wpg:grpSpPr bwMode="auto">
                          <a:xfrm>
                            <a:off x="9" y="9"/>
                            <a:ext cx="3521" cy="2"/>
                            <a:chOff x="9" y="9"/>
                            <a:chExt cx="3521" cy="2"/>
                          </a:xfrm>
                        </wpg:grpSpPr>
                        <wps:wsp>
                          <wps:cNvPr id="17" name="Freeform 10"/>
                          <wps:cNvSpPr>
                            <a:spLocks/>
                          </wps:cNvSpPr>
                          <wps:spPr bwMode="auto">
                            <a:xfrm>
                              <a:off x="9" y="9"/>
                              <a:ext cx="3521" cy="2"/>
                            </a:xfrm>
                            <a:custGeom>
                              <a:avLst/>
                              <a:gdLst>
                                <a:gd name="T0" fmla="+- 0 9 9"/>
                                <a:gd name="T1" fmla="*/ T0 w 3521"/>
                                <a:gd name="T2" fmla="+- 0 3529 9"/>
                                <a:gd name="T3" fmla="*/ T2 w 3521"/>
                              </a:gdLst>
                              <a:ahLst/>
                              <a:cxnLst>
                                <a:cxn ang="0">
                                  <a:pos x="T1" y="0"/>
                                </a:cxn>
                                <a:cxn ang="0">
                                  <a:pos x="T3" y="0"/>
                                </a:cxn>
                              </a:cxnLst>
                              <a:rect l="0" t="0" r="r" b="b"/>
                              <a:pathLst>
                                <a:path w="3521">
                                  <a:moveTo>
                                    <a:pt x="0" y="0"/>
                                  </a:moveTo>
                                  <a:lnTo>
                                    <a:pt x="3520" y="0"/>
                                  </a:lnTo>
                                </a:path>
                              </a:pathLst>
                            </a:custGeom>
                            <a:noFill/>
                            <a:ln w="11734">
                              <a:solidFill>
                                <a:srgbClr val="67676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58E2B44" id="Group 8" o:spid="_x0000_s1026" style="width:176.95pt;height:.95pt;mso-position-horizontal-relative:char;mso-position-vertical-relative:line" coordsize="35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">
                <v:group id="Group 9" o:spid="_x0000_s1027" style="position:absolute;left:9;top:9;width:3521;height:2" coordorigin="9,9" coordsize="35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28" style="position:absolute;left:9;top:9;width:3521;height:2;visibility:visible;mso-wrap-style:square;v-text-anchor:top" coordsize="35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rllsMA&#10;AADbAAAADwAAAGRycy9kb3ducmV2LnhtbERPTWvCQBC9C/6HZQRvukkPRlNXEaGhPXioxkNvQ3ZM&#10;QrKzIbuNsb/eLRR6m8f7nO1+NK0YqHe1ZQXxMgJBXFhdc6kgv7wt1iCcR9bYWiYFD3Kw300nW0y1&#10;vfMnDWdfihDCLkUFlfddKqUrKjLolrYjDtzN9gZ9gH0pdY/3EG5a+RJFK2mw5tBQYUfHiorm/G0U&#10;rFfHzPxcv5rN8HGKr0meJU2cKTWfjYdXEJ5G/y/+c7/rMD+B31/CAX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rllsMAAADbAAAADwAAAAAAAAAAAAAAAACYAgAAZHJzL2Rv&#10;d25yZXYueG1sUEsFBgAAAAAEAAQA9QAAAIgDAAAAAA==&#10;" path="m,l3520,e" filled="f" strokecolor="#676767" strokeweight=".32594mm">
                    <v:path arrowok="t" o:connecttype="custom" o:connectlocs="0,0;3520,0" o:connectangles="0,0"/>
                  </v:shape>
                </v:group>
                <w10:anchorlock/>
              </v:group>
            </w:pict>
          </mc:Fallback>
        </mc:AlternateContent>
      </w:r>
    </w:p>
    <w:p w14:paraId="40DFB2DD" w14:textId="77777777" w:rsidR="000F5750" w:rsidRPr="000F5750" w:rsidRDefault="000F5750" w:rsidP="000F5750">
      <w:pPr>
        <w:widowControl w:val="0"/>
        <w:spacing w:line="240" w:lineRule="auto"/>
        <w:rPr>
          <w:rFonts w:ascii="Times New Roman" w:hAnsi="Times New Roman"/>
          <w:noProof/>
          <w:sz w:val="2"/>
          <w:szCs w:val="2"/>
          <w:lang w:eastAsia="en-GB" w:bidi="en-GB"/>
        </w:rPr>
      </w:pPr>
    </w:p>
    <w:p w14:paraId="157F4098" w14:textId="77777777" w:rsidR="000F5750" w:rsidRPr="000F5750" w:rsidRDefault="000F5750" w:rsidP="000F5750">
      <w:pPr>
        <w:widowControl w:val="0"/>
        <w:spacing w:line="240" w:lineRule="auto"/>
        <w:rPr>
          <w:rFonts w:ascii="Times New Roman" w:hAnsi="Times New Roman"/>
          <w:noProof/>
          <w:sz w:val="2"/>
          <w:szCs w:val="2"/>
          <w:lang w:eastAsia="en-GB" w:bidi="en-GB"/>
        </w:rPr>
      </w:pPr>
    </w:p>
    <w:p w14:paraId="26676456" w14:textId="77777777" w:rsidR="000F5750" w:rsidRPr="000F5750" w:rsidRDefault="000F5750" w:rsidP="000F5750">
      <w:pPr>
        <w:widowControl w:val="0"/>
        <w:tabs>
          <w:tab w:val="left" w:pos="360"/>
          <w:tab w:val="left" w:pos="5642"/>
        </w:tabs>
        <w:spacing w:line="240" w:lineRule="auto"/>
        <w:rPr>
          <w:rFonts w:ascii="Times New Roman" w:eastAsia="Calibri" w:hAnsi="Times New Roman"/>
          <w:noProof/>
          <w:color w:val="565757"/>
          <w:sz w:val="23"/>
          <w:szCs w:val="23"/>
          <w:lang w:eastAsia="en-GB" w:bidi="en-GB"/>
        </w:rPr>
      </w:pPr>
      <w:r w:rsidRPr="000F5750">
        <w:rPr>
          <w:rFonts w:ascii="Times New Roman" w:eastAsia="Calibri" w:hAnsi="Times New Roman"/>
          <w:sz w:val="23"/>
          <w:szCs w:val="23"/>
          <w:lang w:eastAsia="en-GB" w:bidi="en-GB"/>
        </w:rPr>
        <w:tab/>
      </w:r>
      <w:r w:rsidRPr="262DF0F8">
        <w:rPr>
          <w:rFonts w:ascii="Times New Roman,Calibri" w:eastAsia="Times New Roman,Calibri" w:hAnsi="Times New Roman,Calibri" w:cs="Times New Roman,Calibri"/>
          <w:sz w:val="23"/>
          <w:szCs w:val="23"/>
          <w:lang w:eastAsia="en-GB" w:bidi="en-GB"/>
        </w:rPr>
        <w:t>Banedanmark, Technical operation, Current,</w:t>
      </w:r>
      <w:r w:rsidRPr="000F5750">
        <w:rPr>
          <w:rFonts w:ascii="Times New Roman" w:eastAsia="Calibri" w:hAnsi="Times New Roman"/>
          <w:sz w:val="23"/>
          <w:szCs w:val="23"/>
          <w:lang w:eastAsia="en-GB" w:bidi="en-GB"/>
        </w:rPr>
        <w:tab/>
      </w:r>
      <w:r w:rsidRPr="262DF0F8">
        <w:rPr>
          <w:rFonts w:ascii="Times New Roman,Calibri" w:eastAsia="Times New Roman,Calibri" w:hAnsi="Times New Roman,Calibri" w:cs="Times New Roman,Calibri"/>
          <w:sz w:val="23"/>
          <w:szCs w:val="23"/>
          <w:lang w:eastAsia="en-GB" w:bidi="en-GB"/>
        </w:rPr>
        <w:t>Danish Transport Authority</w:t>
      </w:r>
      <w:r w:rsidRPr="262DF0F8">
        <w:rPr>
          <w:rFonts w:ascii="Times New Roman,Calibri" w:eastAsia="Times New Roman,Calibri" w:hAnsi="Times New Roman,Calibri" w:cs="Times New Roman,Calibri"/>
          <w:noProof/>
          <w:color w:val="565757"/>
          <w:sz w:val="23"/>
          <w:szCs w:val="23"/>
          <w:lang w:eastAsia="en-GB" w:bidi="en-GB"/>
        </w:rPr>
        <w:t xml:space="preserve"> </w:t>
      </w:r>
    </w:p>
    <w:p w14:paraId="44435B57" w14:textId="77777777" w:rsidR="000F5750" w:rsidRDefault="000F5750" w:rsidP="000F5750">
      <w:pPr>
        <w:widowControl w:val="0"/>
        <w:tabs>
          <w:tab w:val="left" w:pos="360"/>
        </w:tabs>
        <w:spacing w:line="240" w:lineRule="auto"/>
        <w:rPr>
          <w:rFonts w:ascii="Times New Roman" w:eastAsia="Calibri" w:hAnsi="Times New Roman"/>
          <w:noProof/>
          <w:color w:val="565757"/>
          <w:sz w:val="23"/>
          <w:szCs w:val="23"/>
          <w:lang w:eastAsia="en-GB" w:bidi="en-GB"/>
        </w:rPr>
      </w:pPr>
      <w:r w:rsidRPr="000F5750">
        <w:rPr>
          <w:rFonts w:ascii="Times New Roman" w:eastAsia="Calibri" w:hAnsi="Times New Roman"/>
          <w:sz w:val="23"/>
          <w:szCs w:val="23"/>
          <w:lang w:eastAsia="en-GB" w:bidi="en-GB"/>
        </w:rPr>
        <w:tab/>
      </w:r>
      <w:r w:rsidRPr="262DF0F8">
        <w:rPr>
          <w:rFonts w:ascii="Times New Roman,Calibri" w:eastAsia="Times New Roman,Calibri" w:hAnsi="Times New Roman,Calibri" w:cs="Times New Roman,Calibri"/>
          <w:sz w:val="23"/>
          <w:szCs w:val="23"/>
          <w:lang w:eastAsia="en-GB" w:bidi="en-GB"/>
        </w:rPr>
        <w:t>Head of section</w:t>
      </w:r>
      <w:r w:rsidRPr="262DF0F8">
        <w:rPr>
          <w:rFonts w:ascii="Times New Roman,Calibri" w:eastAsia="Times New Roman,Calibri" w:hAnsi="Times New Roman,Calibri" w:cs="Times New Roman,Calibri"/>
          <w:noProof/>
          <w:color w:val="565757"/>
          <w:sz w:val="23"/>
          <w:szCs w:val="23"/>
          <w:lang w:eastAsia="en-GB" w:bidi="en-GB"/>
        </w:rPr>
        <w:t xml:space="preserve"> </w:t>
      </w:r>
    </w:p>
    <w:p w14:paraId="52762E52" w14:textId="77777777" w:rsidR="000B3814" w:rsidRDefault="000B3814" w:rsidP="000F5750">
      <w:pPr>
        <w:widowControl w:val="0"/>
        <w:tabs>
          <w:tab w:val="left" w:pos="360"/>
        </w:tabs>
        <w:spacing w:line="240" w:lineRule="auto"/>
        <w:rPr>
          <w:rFonts w:ascii="Times New Roman" w:eastAsia="Calibri" w:hAnsi="Times New Roman"/>
          <w:noProof/>
          <w:color w:val="565757"/>
          <w:sz w:val="23"/>
          <w:szCs w:val="23"/>
          <w:lang w:eastAsia="en-GB" w:bidi="en-GB"/>
        </w:rPr>
      </w:pPr>
    </w:p>
    <w:p w14:paraId="1EB4EC1E" w14:textId="77777777" w:rsidR="000B3814" w:rsidRPr="000F5750" w:rsidRDefault="000B3814" w:rsidP="000F5750">
      <w:pPr>
        <w:widowControl w:val="0"/>
        <w:tabs>
          <w:tab w:val="left" w:pos="360"/>
        </w:tabs>
        <w:spacing w:line="240" w:lineRule="auto"/>
        <w:rPr>
          <w:rFonts w:ascii="Times New Roman" w:eastAsia="Calibri" w:hAnsi="Times New Roman"/>
          <w:noProof/>
          <w:color w:val="565757"/>
          <w:sz w:val="23"/>
          <w:szCs w:val="23"/>
          <w:lang w:eastAsia="en-GB" w:bidi="en-GB"/>
        </w:rPr>
        <w:sectPr w:rsidR="000B3814" w:rsidRPr="000F5750" w:rsidSect="00790284">
          <w:headerReference w:type="default" r:id="rId30"/>
          <w:pgSz w:w="11900" w:h="16820"/>
          <w:pgMar w:top="720" w:right="680" w:bottom="900" w:left="1080" w:header="224" w:footer="704" w:gutter="0"/>
          <w:cols w:space="720"/>
          <w:titlePg/>
          <w:docGrid w:linePitch="272"/>
        </w:sectPr>
      </w:pPr>
    </w:p>
    <w:p w14:paraId="688F535D" w14:textId="77777777" w:rsidR="000F5750" w:rsidRPr="000F5750" w:rsidRDefault="262DF0F8" w:rsidP="000F5750">
      <w:pPr>
        <w:widowControl w:val="0"/>
        <w:tabs>
          <w:tab w:val="left" w:pos="1388"/>
        </w:tabs>
        <w:spacing w:line="240" w:lineRule="auto"/>
        <w:ind w:left="1389" w:hanging="1264"/>
        <w:rPr>
          <w:rFonts w:ascii="Times New Roman" w:eastAsia="Calibri" w:hAnsi="Times New Roman"/>
          <w:noProof/>
          <w:color w:val="5B5B5B"/>
          <w:sz w:val="26"/>
          <w:szCs w:val="26"/>
          <w:lang w:eastAsia="en-GB" w:bidi="en-GB"/>
        </w:rPr>
      </w:pPr>
      <w:r w:rsidRPr="262DF0F8">
        <w:rPr>
          <w:rFonts w:ascii="Times New Roman,Calibri" w:eastAsia="Times New Roman,Calibri" w:hAnsi="Times New Roman,Calibri" w:cs="Times New Roman,Calibri"/>
          <w:b/>
          <w:bCs/>
          <w:sz w:val="26"/>
          <w:szCs w:val="26"/>
          <w:lang w:eastAsia="en-GB" w:bidi="en-GB"/>
        </w:rPr>
        <w:lastRenderedPageBreak/>
        <w:t>Section overview for Type Certificate TCZ F200St</w:t>
      </w:r>
      <w:r w:rsidRPr="262DF0F8">
        <w:rPr>
          <w:rFonts w:ascii="Times New Roman,Calibri" w:eastAsia="Times New Roman,Calibri" w:hAnsi="Times New Roman,Calibri" w:cs="Times New Roman,Calibri"/>
          <w:noProof/>
          <w:color w:val="5B5B5B"/>
          <w:sz w:val="26"/>
          <w:szCs w:val="26"/>
          <w:lang w:eastAsia="en-GB" w:bidi="en-GB"/>
        </w:rPr>
        <w:t xml:space="preserve"> </w:t>
      </w:r>
    </w:p>
    <w:p w14:paraId="6CCD9E44" w14:textId="77777777" w:rsidR="000F5750" w:rsidRPr="000F5750" w:rsidRDefault="000F5750" w:rsidP="000F5750">
      <w:pPr>
        <w:widowControl w:val="0"/>
        <w:tabs>
          <w:tab w:val="left" w:pos="1388"/>
          <w:tab w:val="left" w:pos="2790"/>
        </w:tabs>
        <w:spacing w:before="560" w:line="240" w:lineRule="auto"/>
        <w:ind w:left="1377" w:hanging="1264"/>
        <w:rPr>
          <w:rFonts w:ascii="Times New Roman" w:eastAsia="Calibri" w:hAnsi="Times New Roman"/>
          <w:noProof/>
          <w:color w:val="000000"/>
          <w:sz w:val="23"/>
          <w:szCs w:val="22"/>
          <w:lang w:eastAsia="en-GB" w:bidi="en-GB"/>
        </w:rPr>
      </w:pPr>
      <w:r w:rsidRPr="262DF0F8">
        <w:rPr>
          <w:rFonts w:ascii="Calibri" w:eastAsia="Calibri" w:hAnsi="Calibri" w:cs="Calibri"/>
          <w:color w:val="000000"/>
          <w:sz w:val="22"/>
          <w:szCs w:val="22"/>
          <w:lang w:eastAsia="en-GB" w:bidi="en-GB"/>
        </w:rPr>
        <w:t>Edition:</w:t>
      </w:r>
      <w:r w:rsidRPr="000F5750">
        <w:rPr>
          <w:rFonts w:ascii="Calibri" w:eastAsia="Calibri" w:hAnsi="Calibri"/>
          <w:color w:val="000000"/>
          <w:sz w:val="22"/>
          <w:szCs w:val="22"/>
          <w:lang w:eastAsia="en-GB" w:bidi="en-GB"/>
        </w:rPr>
        <w:tab/>
      </w:r>
      <w:r w:rsidRPr="262DF0F8">
        <w:rPr>
          <w:rFonts w:ascii="Times New Roman,Calibri" w:eastAsia="Times New Roman,Calibri" w:hAnsi="Times New Roman,Calibri" w:cs="Times New Roman,Calibri"/>
          <w:noProof/>
          <w:color w:val="000000"/>
          <w:sz w:val="23"/>
          <w:szCs w:val="23"/>
          <w:lang w:eastAsia="en-GB" w:bidi="en-GB"/>
        </w:rPr>
        <w:t>Version:</w:t>
      </w:r>
      <w:r w:rsidRPr="000F5750">
        <w:rPr>
          <w:rFonts w:ascii="Calibri" w:eastAsia="Calibri" w:hAnsi="Calibri"/>
          <w:color w:val="000000"/>
          <w:sz w:val="22"/>
          <w:szCs w:val="22"/>
          <w:lang w:eastAsia="en-GB" w:bidi="en-GB"/>
        </w:rPr>
        <w:tab/>
      </w:r>
      <w:r w:rsidRPr="262DF0F8">
        <w:rPr>
          <w:rFonts w:ascii="Times New Roman,Calibri" w:eastAsia="Times New Roman,Calibri" w:hAnsi="Times New Roman,Calibri" w:cs="Times New Roman,Calibri"/>
          <w:noProof/>
          <w:color w:val="000000"/>
          <w:sz w:val="23"/>
          <w:szCs w:val="23"/>
          <w:lang w:eastAsia="en-GB" w:bidi="en-GB"/>
        </w:rPr>
        <w:t>01</w:t>
      </w:r>
    </w:p>
    <w:p w14:paraId="4CF26029" w14:textId="77777777" w:rsidR="000F5750" w:rsidRPr="000F5750" w:rsidRDefault="000F5750" w:rsidP="000F5750">
      <w:pPr>
        <w:widowControl w:val="0"/>
        <w:tabs>
          <w:tab w:val="left" w:pos="1388"/>
          <w:tab w:val="left" w:pos="2790"/>
        </w:tabs>
        <w:spacing w:before="60" w:line="240" w:lineRule="auto"/>
        <w:ind w:left="1389" w:hanging="1264"/>
        <w:rPr>
          <w:rFonts w:ascii="Times New Roman" w:eastAsia="Calibri" w:hAnsi="Times New Roman"/>
          <w:noProof/>
          <w:color w:val="000000"/>
          <w:sz w:val="23"/>
          <w:szCs w:val="22"/>
          <w:lang w:eastAsia="en-GB" w:bidi="en-GB"/>
        </w:rPr>
      </w:pPr>
      <w:r w:rsidRPr="000F5750">
        <w:rPr>
          <w:rFonts w:ascii="Calibri" w:eastAsia="Calibri" w:hAnsi="Calibri"/>
          <w:color w:val="000000"/>
          <w:sz w:val="22"/>
          <w:szCs w:val="22"/>
          <w:lang w:eastAsia="en-GB" w:bidi="en-GB"/>
        </w:rPr>
        <w:tab/>
      </w:r>
      <w:r w:rsidRPr="000F5750">
        <w:rPr>
          <w:rFonts w:ascii="Times New Roman" w:eastAsia="Calibri" w:hAnsi="Times New Roman"/>
          <w:noProof/>
          <w:color w:val="000000"/>
          <w:sz w:val="23"/>
          <w:szCs w:val="22"/>
          <w:lang w:eastAsia="en-GB" w:bidi="en-GB"/>
        </w:rPr>
        <w:t>Revision:</w:t>
      </w:r>
      <w:r w:rsidRPr="000F5750">
        <w:rPr>
          <w:rFonts w:ascii="Calibri" w:eastAsia="Calibri" w:hAnsi="Calibri"/>
          <w:color w:val="000000"/>
          <w:sz w:val="22"/>
          <w:szCs w:val="22"/>
          <w:lang w:eastAsia="en-GB" w:bidi="en-GB"/>
        </w:rPr>
        <w:tab/>
      </w:r>
      <w:r w:rsidRPr="000F5750">
        <w:rPr>
          <w:rFonts w:ascii="Times New Roman" w:eastAsia="Calibri" w:hAnsi="Times New Roman"/>
          <w:noProof/>
          <w:color w:val="000000"/>
          <w:sz w:val="23"/>
          <w:szCs w:val="22"/>
          <w:lang w:eastAsia="en-GB" w:bidi="en-GB"/>
        </w:rPr>
        <w:t>01</w:t>
      </w:r>
    </w:p>
    <w:p w14:paraId="02438DCF" w14:textId="77777777" w:rsidR="000F5750" w:rsidRPr="000F5750" w:rsidRDefault="000F5750" w:rsidP="000F5750">
      <w:pPr>
        <w:widowControl w:val="0"/>
        <w:tabs>
          <w:tab w:val="left" w:pos="1388"/>
          <w:tab w:val="left" w:pos="2790"/>
        </w:tabs>
        <w:spacing w:before="60" w:line="240" w:lineRule="auto"/>
        <w:ind w:left="1389" w:hanging="1264"/>
        <w:rPr>
          <w:rFonts w:ascii="Times New Roman" w:hAnsi="Times New Roman"/>
          <w:noProof/>
          <w:color w:val="000000"/>
          <w:sz w:val="23"/>
          <w:szCs w:val="23"/>
          <w:lang w:eastAsia="en-GB" w:bidi="en-GB"/>
        </w:rPr>
      </w:pPr>
      <w:r w:rsidRPr="000F5750">
        <w:rPr>
          <w:rFonts w:ascii="Calibri" w:eastAsia="Calibri" w:hAnsi="Calibri"/>
          <w:color w:val="000000"/>
          <w:sz w:val="22"/>
          <w:szCs w:val="22"/>
          <w:lang w:eastAsia="en-GB" w:bidi="en-GB"/>
        </w:rPr>
        <w:tab/>
      </w:r>
      <w:r w:rsidRPr="000F5750">
        <w:rPr>
          <w:rFonts w:ascii="Times New Roman" w:eastAsia="Calibri" w:hAnsi="Times New Roman"/>
          <w:noProof/>
          <w:color w:val="000000"/>
          <w:sz w:val="23"/>
          <w:szCs w:val="22"/>
          <w:lang w:eastAsia="en-GB" w:bidi="en-GB"/>
        </w:rPr>
        <w:t>Date:</w:t>
      </w:r>
      <w:r w:rsidRPr="000F5750">
        <w:rPr>
          <w:rFonts w:ascii="Calibri" w:eastAsia="Calibri" w:hAnsi="Calibri"/>
          <w:color w:val="000000"/>
          <w:sz w:val="22"/>
          <w:szCs w:val="22"/>
          <w:lang w:eastAsia="en-GB" w:bidi="en-GB"/>
        </w:rPr>
        <w:tab/>
      </w:r>
      <w:r w:rsidRPr="000F5750">
        <w:rPr>
          <w:rFonts w:ascii="Times New Roman" w:eastAsia="Calibri" w:hAnsi="Times New Roman"/>
          <w:noProof/>
          <w:color w:val="000000"/>
          <w:sz w:val="23"/>
          <w:szCs w:val="22"/>
          <w:lang w:eastAsia="en-GB" w:bidi="en-GB"/>
        </w:rPr>
        <w:t>09.09.2008</w:t>
      </w:r>
    </w:p>
    <w:p w14:paraId="39CA325B" w14:textId="77777777" w:rsidR="000F5750" w:rsidRPr="000F5750" w:rsidRDefault="000F5750" w:rsidP="000F5750">
      <w:pPr>
        <w:widowControl w:val="0"/>
        <w:tabs>
          <w:tab w:val="left" w:pos="1125"/>
        </w:tabs>
        <w:spacing w:before="600" w:line="240" w:lineRule="auto"/>
        <w:ind w:left="1125" w:hanging="1010"/>
        <w:rPr>
          <w:rFonts w:ascii="Times New Roman" w:hAnsi="Times New Roman"/>
          <w:noProof/>
          <w:color w:val="000000"/>
          <w:sz w:val="23"/>
          <w:szCs w:val="23"/>
          <w:lang w:eastAsia="en-GB" w:bidi="en-GB"/>
        </w:rPr>
      </w:pPr>
      <w:r w:rsidRPr="000F5750">
        <w:rPr>
          <w:rFonts w:ascii="Times New Roman" w:eastAsia="Calibri" w:hAnsi="Times New Roman"/>
          <w:noProof/>
          <w:color w:val="000000"/>
          <w:sz w:val="23"/>
          <w:szCs w:val="22"/>
          <w:lang w:eastAsia="en-GB" w:bidi="en-GB"/>
        </w:rPr>
        <w:t>Section</w:t>
      </w:r>
      <w:r w:rsidRPr="000F5750">
        <w:rPr>
          <w:rFonts w:ascii="Calibri" w:eastAsia="Calibri" w:hAnsi="Calibri"/>
          <w:color w:val="000000"/>
          <w:sz w:val="22"/>
          <w:szCs w:val="22"/>
          <w:lang w:eastAsia="en-GB" w:bidi="en-GB"/>
        </w:rPr>
        <w:tab/>
      </w:r>
      <w:r w:rsidRPr="000F5750">
        <w:rPr>
          <w:rFonts w:ascii="Times New Roman" w:eastAsia="Calibri" w:hAnsi="Times New Roman"/>
          <w:noProof/>
          <w:color w:val="000000"/>
          <w:sz w:val="23"/>
          <w:szCs w:val="22"/>
          <w:lang w:eastAsia="en-GB" w:bidi="en-GB"/>
        </w:rPr>
        <w:t>Content</w:t>
      </w:r>
    </w:p>
    <w:p w14:paraId="428021CC" w14:textId="77777777" w:rsidR="000F5750" w:rsidRPr="000F5750" w:rsidRDefault="000F5750" w:rsidP="000F5750">
      <w:pPr>
        <w:widowControl w:val="0"/>
        <w:spacing w:before="10" w:line="240" w:lineRule="auto"/>
        <w:rPr>
          <w:rFonts w:ascii="Times New Roman" w:hAnsi="Times New Roman"/>
          <w:noProof/>
          <w:color w:val="000000"/>
          <w:sz w:val="22"/>
          <w:szCs w:val="22"/>
          <w:lang w:eastAsia="en-GB" w:bidi="en-GB"/>
        </w:rPr>
      </w:pPr>
    </w:p>
    <w:p w14:paraId="7338E5A9" w14:textId="77777777" w:rsidR="000F5750" w:rsidRPr="000F5750" w:rsidRDefault="000F5750" w:rsidP="000F5750">
      <w:pPr>
        <w:widowControl w:val="0"/>
        <w:tabs>
          <w:tab w:val="left" w:pos="142"/>
          <w:tab w:val="left" w:pos="1121"/>
        </w:tabs>
        <w:spacing w:line="240" w:lineRule="auto"/>
        <w:ind w:left="1120" w:hanging="980"/>
        <w:rPr>
          <w:rFonts w:ascii="Times New Roman" w:hAnsi="Times New Roman"/>
          <w:noProof/>
          <w:color w:val="000000"/>
          <w:sz w:val="23"/>
          <w:szCs w:val="23"/>
          <w:lang w:eastAsia="en-GB" w:bidi="en-GB"/>
        </w:rPr>
      </w:pPr>
      <w:r w:rsidRPr="000F5750">
        <w:rPr>
          <w:rFonts w:ascii="Times New Roman" w:eastAsia="Calibri" w:hAnsi="Times New Roman"/>
          <w:noProof/>
          <w:color w:val="000000"/>
          <w:sz w:val="23"/>
          <w:szCs w:val="22"/>
          <w:lang w:eastAsia="en-GB" w:bidi="en-GB"/>
        </w:rPr>
        <w:t>1</w:t>
      </w:r>
      <w:r w:rsidRPr="000F5750">
        <w:rPr>
          <w:rFonts w:ascii="Times New Roman" w:eastAsia="Calibri" w:hAnsi="Times New Roman"/>
          <w:noProof/>
          <w:color w:val="000000"/>
          <w:sz w:val="23"/>
          <w:szCs w:val="22"/>
          <w:lang w:eastAsia="en-GB" w:bidi="en-GB"/>
        </w:rPr>
        <w:tab/>
        <w:t>Introduction</w:t>
      </w:r>
    </w:p>
    <w:p w14:paraId="11582D1F" w14:textId="77777777" w:rsidR="000F5750" w:rsidRPr="000F5750" w:rsidRDefault="000F5750" w:rsidP="000F5750">
      <w:pPr>
        <w:widowControl w:val="0"/>
        <w:spacing w:before="1" w:line="240" w:lineRule="auto"/>
        <w:rPr>
          <w:rFonts w:ascii="Times New Roman" w:hAnsi="Times New Roman"/>
          <w:noProof/>
          <w:color w:val="000000"/>
          <w:sz w:val="22"/>
          <w:szCs w:val="22"/>
          <w:lang w:eastAsia="en-GB" w:bidi="en-GB"/>
        </w:rPr>
      </w:pPr>
    </w:p>
    <w:p w14:paraId="1B39011F" w14:textId="77777777" w:rsidR="000F5750" w:rsidRPr="000F5750" w:rsidRDefault="000F5750" w:rsidP="00E538F4">
      <w:pPr>
        <w:widowControl w:val="0"/>
        <w:numPr>
          <w:ilvl w:val="0"/>
          <w:numId w:val="42"/>
        </w:numPr>
        <w:tabs>
          <w:tab w:val="left" w:pos="142"/>
          <w:tab w:val="left" w:pos="1112"/>
        </w:tabs>
        <w:spacing w:line="240" w:lineRule="auto"/>
        <w:ind w:left="1120" w:hanging="980"/>
        <w:rPr>
          <w:rFonts w:ascii="Times New Roman" w:hAnsi="Times New Roman"/>
          <w:noProof/>
          <w:color w:val="000000"/>
          <w:sz w:val="23"/>
          <w:szCs w:val="23"/>
          <w:lang w:eastAsia="en-GB" w:bidi="en-GB"/>
        </w:rPr>
      </w:pPr>
      <w:r w:rsidRPr="000F5750">
        <w:rPr>
          <w:rFonts w:ascii="Times New Roman" w:eastAsia="Calibri" w:hAnsi="Times New Roman"/>
          <w:noProof/>
          <w:color w:val="000000"/>
          <w:sz w:val="23"/>
          <w:szCs w:val="22"/>
          <w:lang w:eastAsia="en-GB" w:bidi="en-GB"/>
        </w:rPr>
        <w:t>Use</w:t>
      </w:r>
    </w:p>
    <w:p w14:paraId="69F90A9C" w14:textId="77777777" w:rsidR="000F5750" w:rsidRPr="000F5750" w:rsidRDefault="000F5750" w:rsidP="000F5750">
      <w:pPr>
        <w:widowControl w:val="0"/>
        <w:spacing w:before="1" w:line="240" w:lineRule="auto"/>
        <w:rPr>
          <w:rFonts w:ascii="Times New Roman" w:hAnsi="Times New Roman"/>
          <w:noProof/>
          <w:color w:val="000000"/>
          <w:sz w:val="22"/>
          <w:szCs w:val="22"/>
          <w:lang w:eastAsia="en-GB" w:bidi="en-GB"/>
        </w:rPr>
      </w:pPr>
    </w:p>
    <w:p w14:paraId="4F9B6968" w14:textId="77777777" w:rsidR="000F5750" w:rsidRPr="000F5750" w:rsidRDefault="000F5750" w:rsidP="00E538F4">
      <w:pPr>
        <w:widowControl w:val="0"/>
        <w:numPr>
          <w:ilvl w:val="0"/>
          <w:numId w:val="42"/>
        </w:numPr>
        <w:tabs>
          <w:tab w:val="left" w:pos="1121"/>
        </w:tabs>
        <w:spacing w:line="240" w:lineRule="auto"/>
        <w:ind w:left="1120" w:hanging="966"/>
        <w:rPr>
          <w:rFonts w:ascii="Times New Roman" w:hAnsi="Times New Roman"/>
          <w:noProof/>
          <w:color w:val="000000"/>
          <w:sz w:val="23"/>
          <w:szCs w:val="23"/>
          <w:lang w:eastAsia="en-GB" w:bidi="en-GB"/>
        </w:rPr>
      </w:pPr>
      <w:r w:rsidRPr="000F5750">
        <w:rPr>
          <w:rFonts w:ascii="Times New Roman" w:eastAsia="Calibri" w:hAnsi="Times New Roman"/>
          <w:noProof/>
          <w:color w:val="000000"/>
          <w:sz w:val="23"/>
          <w:szCs w:val="22"/>
          <w:lang w:eastAsia="en-GB" w:bidi="en-GB"/>
        </w:rPr>
        <w:t>Restrictions on use</w:t>
      </w:r>
    </w:p>
    <w:p w14:paraId="71DCE5A7" w14:textId="77777777" w:rsidR="000F5750" w:rsidRPr="000F5750" w:rsidRDefault="000F5750" w:rsidP="000F5750">
      <w:pPr>
        <w:widowControl w:val="0"/>
        <w:spacing w:before="1" w:line="240" w:lineRule="auto"/>
        <w:rPr>
          <w:rFonts w:ascii="Times New Roman" w:hAnsi="Times New Roman"/>
          <w:noProof/>
          <w:color w:val="000000"/>
          <w:sz w:val="22"/>
          <w:szCs w:val="22"/>
          <w:lang w:eastAsia="en-GB" w:bidi="en-GB"/>
        </w:rPr>
      </w:pPr>
    </w:p>
    <w:p w14:paraId="62F6DDA7" w14:textId="77777777" w:rsidR="000F5750" w:rsidRPr="000F5750" w:rsidRDefault="000F5750" w:rsidP="00E538F4">
      <w:pPr>
        <w:widowControl w:val="0"/>
        <w:numPr>
          <w:ilvl w:val="0"/>
          <w:numId w:val="42"/>
        </w:numPr>
        <w:tabs>
          <w:tab w:val="left" w:pos="1121"/>
        </w:tabs>
        <w:spacing w:line="240" w:lineRule="auto"/>
        <w:ind w:left="1162" w:hanging="1022"/>
        <w:rPr>
          <w:rFonts w:ascii="Times New Roman" w:hAnsi="Times New Roman"/>
          <w:noProof/>
          <w:color w:val="000000"/>
          <w:sz w:val="23"/>
          <w:szCs w:val="23"/>
          <w:lang w:eastAsia="en-GB" w:bidi="en-GB"/>
        </w:rPr>
      </w:pPr>
      <w:r w:rsidRPr="000F5750">
        <w:rPr>
          <w:rFonts w:ascii="Times New Roman" w:eastAsia="Calibri" w:hAnsi="Times New Roman"/>
          <w:noProof/>
          <w:color w:val="000000"/>
          <w:sz w:val="23"/>
          <w:szCs w:val="22"/>
          <w:lang w:eastAsia="en-GB" w:bidi="en-GB"/>
        </w:rPr>
        <w:t>Type identification</w:t>
      </w:r>
    </w:p>
    <w:p w14:paraId="38541CC5" w14:textId="77777777" w:rsidR="000F5750" w:rsidRPr="000F5750" w:rsidRDefault="000F5750" w:rsidP="000F5750">
      <w:pPr>
        <w:widowControl w:val="0"/>
        <w:spacing w:before="3" w:line="240" w:lineRule="auto"/>
        <w:rPr>
          <w:rFonts w:ascii="Times New Roman" w:hAnsi="Times New Roman"/>
          <w:noProof/>
          <w:color w:val="000000"/>
          <w:sz w:val="21"/>
          <w:szCs w:val="21"/>
          <w:lang w:eastAsia="en-GB" w:bidi="en-GB"/>
        </w:rPr>
      </w:pPr>
    </w:p>
    <w:p w14:paraId="1AC49AF2" w14:textId="77777777" w:rsidR="000F5750" w:rsidRPr="000F5750" w:rsidRDefault="000F5750" w:rsidP="00E538F4">
      <w:pPr>
        <w:widowControl w:val="0"/>
        <w:numPr>
          <w:ilvl w:val="0"/>
          <w:numId w:val="42"/>
        </w:numPr>
        <w:tabs>
          <w:tab w:val="left" w:pos="142"/>
          <w:tab w:val="left" w:pos="1121"/>
        </w:tabs>
        <w:spacing w:line="240" w:lineRule="auto"/>
        <w:ind w:left="1162" w:hanging="1022"/>
        <w:rPr>
          <w:rFonts w:ascii="Times New Roman" w:hAnsi="Times New Roman"/>
          <w:noProof/>
          <w:color w:val="000000"/>
          <w:sz w:val="23"/>
          <w:szCs w:val="23"/>
          <w:lang w:eastAsia="en-GB" w:bidi="en-GB"/>
        </w:rPr>
      </w:pPr>
      <w:r w:rsidRPr="000F5750">
        <w:rPr>
          <w:rFonts w:ascii="Times New Roman" w:eastAsia="Calibri" w:hAnsi="Times New Roman"/>
          <w:noProof/>
          <w:color w:val="000000"/>
          <w:sz w:val="23"/>
          <w:szCs w:val="22"/>
          <w:lang w:eastAsia="en-GB" w:bidi="en-GB"/>
        </w:rPr>
        <w:t>User documentation</w:t>
      </w:r>
    </w:p>
    <w:p w14:paraId="4C8970C8" w14:textId="77777777" w:rsidR="000F5750" w:rsidRPr="000F5750" w:rsidRDefault="000F5750" w:rsidP="000F5750">
      <w:pPr>
        <w:widowControl w:val="0"/>
        <w:spacing w:before="1" w:line="240" w:lineRule="auto"/>
        <w:rPr>
          <w:rFonts w:ascii="Times New Roman" w:hAnsi="Times New Roman"/>
          <w:noProof/>
          <w:color w:val="000000"/>
          <w:sz w:val="22"/>
          <w:szCs w:val="22"/>
          <w:lang w:eastAsia="en-GB" w:bidi="en-GB"/>
        </w:rPr>
      </w:pPr>
    </w:p>
    <w:p w14:paraId="7F119023" w14:textId="77777777" w:rsidR="000F5750" w:rsidRPr="000F5750" w:rsidRDefault="000F5750" w:rsidP="000F5750">
      <w:pPr>
        <w:widowControl w:val="0"/>
        <w:tabs>
          <w:tab w:val="left" w:pos="1121"/>
        </w:tabs>
        <w:spacing w:line="240" w:lineRule="auto"/>
        <w:ind w:left="1162" w:hanging="1022"/>
        <w:rPr>
          <w:rFonts w:ascii="Times New Roman" w:eastAsia="Calibri" w:hAnsi="Times New Roman"/>
          <w:noProof/>
          <w:color w:val="000000"/>
          <w:sz w:val="23"/>
          <w:szCs w:val="22"/>
          <w:lang w:eastAsia="en-GB" w:bidi="en-GB"/>
        </w:rPr>
      </w:pPr>
      <w:r w:rsidRPr="000F5750">
        <w:rPr>
          <w:rFonts w:ascii="Times New Roman" w:eastAsia="Calibri" w:hAnsi="Times New Roman"/>
          <w:noProof/>
          <w:color w:val="000000"/>
          <w:sz w:val="23"/>
          <w:szCs w:val="22"/>
          <w:lang w:eastAsia="en-GB" w:bidi="en-GB"/>
        </w:rPr>
        <w:t>6</w:t>
      </w:r>
      <w:r w:rsidRPr="000F5750">
        <w:rPr>
          <w:rFonts w:ascii="Times New Roman" w:eastAsia="Calibri" w:hAnsi="Times New Roman"/>
          <w:noProof/>
          <w:color w:val="000000"/>
          <w:sz w:val="23"/>
          <w:szCs w:val="22"/>
          <w:lang w:eastAsia="en-GB" w:bidi="en-GB"/>
        </w:rPr>
        <w:tab/>
        <w:t>Storage of certificate and background documentation</w:t>
      </w:r>
    </w:p>
    <w:p w14:paraId="164A8E17" w14:textId="77777777" w:rsidR="000F5750" w:rsidRPr="000F5750" w:rsidRDefault="000F5750" w:rsidP="000F5750">
      <w:pPr>
        <w:widowControl w:val="0"/>
        <w:spacing w:line="240" w:lineRule="auto"/>
        <w:rPr>
          <w:rFonts w:ascii="Times New Roman" w:hAnsi="Times New Roman"/>
          <w:noProof/>
          <w:color w:val="000000"/>
          <w:szCs w:val="20"/>
          <w:lang w:eastAsia="en-GB" w:bidi="en-GB"/>
        </w:rPr>
      </w:pPr>
    </w:p>
    <w:p w14:paraId="4FAC181B" w14:textId="77777777" w:rsidR="000F5750" w:rsidRPr="000F5750" w:rsidRDefault="000F5750" w:rsidP="000F5750">
      <w:pPr>
        <w:widowControl w:val="0"/>
        <w:spacing w:line="240" w:lineRule="auto"/>
        <w:rPr>
          <w:rFonts w:ascii="Times New Roman" w:hAnsi="Times New Roman"/>
          <w:noProof/>
          <w:szCs w:val="20"/>
          <w:lang w:eastAsia="en-GB" w:bidi="en-GB"/>
        </w:rPr>
      </w:pPr>
    </w:p>
    <w:p w14:paraId="78F8BF41" w14:textId="77777777" w:rsidR="000F5750" w:rsidRPr="000F5750" w:rsidRDefault="000F5750" w:rsidP="000F5750">
      <w:pPr>
        <w:widowControl w:val="0"/>
        <w:spacing w:line="240" w:lineRule="auto"/>
        <w:rPr>
          <w:rFonts w:ascii="Times New Roman" w:hAnsi="Times New Roman"/>
          <w:noProof/>
          <w:szCs w:val="20"/>
          <w:lang w:eastAsia="en-GB" w:bidi="en-GB"/>
        </w:rPr>
      </w:pPr>
    </w:p>
    <w:p w14:paraId="785AD61F" w14:textId="77777777" w:rsidR="000F5750" w:rsidRPr="000F5750" w:rsidRDefault="000F5750" w:rsidP="000F5750">
      <w:pPr>
        <w:widowControl w:val="0"/>
        <w:spacing w:line="240" w:lineRule="auto"/>
        <w:rPr>
          <w:rFonts w:ascii="Times New Roman" w:hAnsi="Times New Roman"/>
          <w:noProof/>
          <w:szCs w:val="20"/>
          <w:lang w:eastAsia="en-GB" w:bidi="en-GB"/>
        </w:rPr>
      </w:pPr>
    </w:p>
    <w:p w14:paraId="0EABC446" w14:textId="77777777" w:rsidR="000F5750" w:rsidRPr="000F5750" w:rsidRDefault="000F5750" w:rsidP="000F5750">
      <w:pPr>
        <w:widowControl w:val="0"/>
        <w:spacing w:before="11" w:line="240" w:lineRule="auto"/>
        <w:rPr>
          <w:rFonts w:ascii="Times New Roman" w:hAnsi="Times New Roman"/>
          <w:noProof/>
          <w:sz w:val="25"/>
          <w:szCs w:val="25"/>
          <w:lang w:eastAsia="en-GB" w:bidi="en-GB"/>
        </w:rPr>
      </w:pPr>
    </w:p>
    <w:p w14:paraId="63225C73" w14:textId="77777777" w:rsidR="000F5750" w:rsidRPr="000F5750" w:rsidRDefault="000F5750" w:rsidP="000F5750">
      <w:pPr>
        <w:widowControl w:val="0"/>
        <w:spacing w:line="240" w:lineRule="auto"/>
        <w:rPr>
          <w:rFonts w:ascii="Times New Roman" w:hAnsi="Times New Roman"/>
          <w:noProof/>
          <w:color w:val="464646"/>
          <w:sz w:val="28"/>
          <w:szCs w:val="28"/>
          <w:lang w:eastAsia="en-GB" w:bidi="en-GB"/>
        </w:rPr>
      </w:pPr>
      <w:r w:rsidRPr="000F5750">
        <w:rPr>
          <w:rFonts w:ascii="Calibri" w:eastAsia="Calibri" w:hAnsi="Calibri"/>
          <w:sz w:val="22"/>
          <w:szCs w:val="22"/>
          <w:lang w:eastAsia="en-GB" w:bidi="en-GB"/>
        </w:rPr>
        <w:br w:type="page"/>
      </w:r>
    </w:p>
    <w:p w14:paraId="5871BA56" w14:textId="77777777" w:rsidR="000F5750" w:rsidRPr="000F5750" w:rsidRDefault="000F5750" w:rsidP="00E538F4">
      <w:pPr>
        <w:widowControl w:val="0"/>
        <w:numPr>
          <w:ilvl w:val="0"/>
          <w:numId w:val="39"/>
        </w:numPr>
        <w:tabs>
          <w:tab w:val="left" w:pos="812"/>
        </w:tabs>
        <w:spacing w:before="64" w:line="240" w:lineRule="auto"/>
        <w:ind w:hanging="768"/>
        <w:outlineLvl w:val="0"/>
        <w:rPr>
          <w:rFonts w:ascii="Times New Roman" w:hAnsi="Times New Roman"/>
          <w:b/>
          <w:noProof/>
          <w:color w:val="000000"/>
          <w:sz w:val="28"/>
          <w:szCs w:val="28"/>
          <w:lang w:eastAsia="en-GB" w:bidi="en-GB"/>
        </w:rPr>
      </w:pPr>
      <w:r w:rsidRPr="000F5750">
        <w:rPr>
          <w:rFonts w:ascii="Times New Roman" w:hAnsi="Times New Roman"/>
          <w:b/>
          <w:noProof/>
          <w:color w:val="000000"/>
          <w:sz w:val="28"/>
          <w:szCs w:val="28"/>
          <w:lang w:eastAsia="en-GB" w:bidi="en-GB"/>
        </w:rPr>
        <w:lastRenderedPageBreak/>
        <w:t>Introduction</w:t>
      </w:r>
    </w:p>
    <w:p w14:paraId="1711F653" w14:textId="77777777" w:rsidR="000F5750" w:rsidRPr="000F5750" w:rsidRDefault="262DF0F8" w:rsidP="000F5750">
      <w:pPr>
        <w:widowControl w:val="0"/>
        <w:spacing w:before="12" w:line="240" w:lineRule="auto"/>
        <w:ind w:left="812" w:right="220"/>
        <w:rPr>
          <w:rFonts w:ascii="Times New Roman" w:hAnsi="Times New Roman"/>
          <w:sz w:val="24"/>
          <w:lang w:eastAsia="en-GB" w:bidi="en-GB"/>
        </w:rPr>
      </w:pPr>
      <w:r w:rsidRPr="262DF0F8">
        <w:rPr>
          <w:rFonts w:ascii="Times New Roman" w:hAnsi="Times New Roman"/>
          <w:sz w:val="24"/>
          <w:lang w:eastAsia="en-GB" w:bidi="en-GB"/>
        </w:rPr>
        <w:t>This certificate covers an overhead catenary system for the Regional Railway constructed with steel masts and steel overhead catenary suspension.</w:t>
      </w:r>
      <w:r w:rsidRPr="262DF0F8">
        <w:rPr>
          <w:rFonts w:ascii="Times New Roman" w:hAnsi="Times New Roman"/>
          <w:noProof/>
          <w:color w:val="464646"/>
          <w:sz w:val="24"/>
          <w:lang w:eastAsia="en-GB" w:bidi="en-GB"/>
        </w:rPr>
        <w:t xml:space="preserve"> </w:t>
      </w:r>
      <w:r w:rsidRPr="262DF0F8">
        <w:rPr>
          <w:rFonts w:ascii="Times New Roman" w:hAnsi="Times New Roman"/>
          <w:sz w:val="24"/>
          <w:lang w:eastAsia="en-GB" w:bidi="en-GB"/>
        </w:rPr>
        <w:t>Revision 01 includes the addition of neutral sections and change and update of references to standards. In addition, Banestyrelsen (Danish National Railway Agency) has been changed to Banedanmark and BS to BDK.</w:t>
      </w:r>
    </w:p>
    <w:p w14:paraId="640FAE3D" w14:textId="77777777" w:rsidR="000F5750" w:rsidRPr="000F5750" w:rsidRDefault="000F5750" w:rsidP="000F5750">
      <w:pPr>
        <w:widowControl w:val="0"/>
        <w:tabs>
          <w:tab w:val="left" w:pos="812"/>
        </w:tabs>
        <w:spacing w:before="2" w:line="240" w:lineRule="auto"/>
        <w:rPr>
          <w:rFonts w:ascii="Times New Roman" w:hAnsi="Times New Roman"/>
          <w:sz w:val="24"/>
          <w:lang w:eastAsia="en-GB" w:bidi="en-GB"/>
        </w:rPr>
      </w:pPr>
    </w:p>
    <w:p w14:paraId="756CE2DB" w14:textId="77777777" w:rsidR="000F5750" w:rsidRPr="000F5750" w:rsidRDefault="000F5750" w:rsidP="00E538F4">
      <w:pPr>
        <w:widowControl w:val="0"/>
        <w:numPr>
          <w:ilvl w:val="0"/>
          <w:numId w:val="39"/>
        </w:numPr>
        <w:tabs>
          <w:tab w:val="left" w:pos="812"/>
        </w:tabs>
        <w:spacing w:line="240" w:lineRule="auto"/>
        <w:ind w:left="847" w:hanging="768"/>
        <w:outlineLvl w:val="0"/>
        <w:rPr>
          <w:rFonts w:ascii="Times New Roman" w:hAnsi="Times New Roman"/>
          <w:b/>
          <w:noProof/>
          <w:color w:val="000000"/>
          <w:sz w:val="28"/>
          <w:szCs w:val="28"/>
          <w:lang w:eastAsia="en-GB" w:bidi="en-GB"/>
        </w:rPr>
      </w:pPr>
      <w:r w:rsidRPr="000F5750">
        <w:rPr>
          <w:rFonts w:ascii="Times New Roman" w:hAnsi="Times New Roman"/>
          <w:b/>
          <w:noProof/>
          <w:color w:val="000000"/>
          <w:sz w:val="28"/>
          <w:szCs w:val="28"/>
          <w:lang w:eastAsia="en-GB" w:bidi="en-GB"/>
        </w:rPr>
        <w:t>Use</w:t>
      </w:r>
    </w:p>
    <w:p w14:paraId="028619A7" w14:textId="77777777" w:rsidR="000F5750" w:rsidRPr="000F5750" w:rsidRDefault="262DF0F8" w:rsidP="000F5750">
      <w:pPr>
        <w:widowControl w:val="0"/>
        <w:tabs>
          <w:tab w:val="left" w:pos="812"/>
        </w:tabs>
        <w:spacing w:before="20" w:line="240" w:lineRule="auto"/>
        <w:ind w:left="812" w:right="220"/>
        <w:rPr>
          <w:rFonts w:ascii="Times New Roman" w:hAnsi="Times New Roman"/>
          <w:sz w:val="24"/>
          <w:lang w:eastAsia="en-GB" w:bidi="en-GB"/>
        </w:rPr>
      </w:pPr>
      <w:r w:rsidRPr="262DF0F8">
        <w:rPr>
          <w:rFonts w:ascii="Times New Roman" w:hAnsi="Times New Roman"/>
          <w:sz w:val="24"/>
          <w:lang w:eastAsia="en-GB" w:bidi="en-GB"/>
        </w:rPr>
        <w:t>The system type is used as overhead catenary system for electric locomotives and train sets with speeds up to 200 km/h and a max. current consumption of 500 A.</w:t>
      </w:r>
    </w:p>
    <w:p w14:paraId="67D31D8A" w14:textId="77777777" w:rsidR="000F5750" w:rsidRPr="000F5750" w:rsidRDefault="000F5750" w:rsidP="000F5750">
      <w:pPr>
        <w:widowControl w:val="0"/>
        <w:tabs>
          <w:tab w:val="left" w:pos="812"/>
        </w:tabs>
        <w:spacing w:before="3" w:line="240" w:lineRule="auto"/>
        <w:rPr>
          <w:rFonts w:ascii="Times New Roman" w:eastAsia="Arial" w:hAnsi="Times New Roman"/>
          <w:noProof/>
          <w:sz w:val="24"/>
          <w:lang w:eastAsia="en-GB" w:bidi="en-GB"/>
        </w:rPr>
      </w:pPr>
    </w:p>
    <w:p w14:paraId="2F516414" w14:textId="77777777" w:rsidR="000F5750" w:rsidRPr="000F5750" w:rsidRDefault="000F5750" w:rsidP="00E538F4">
      <w:pPr>
        <w:widowControl w:val="0"/>
        <w:numPr>
          <w:ilvl w:val="0"/>
          <w:numId w:val="39"/>
        </w:numPr>
        <w:tabs>
          <w:tab w:val="left" w:pos="812"/>
        </w:tabs>
        <w:spacing w:line="240" w:lineRule="auto"/>
        <w:ind w:left="847" w:hanging="768"/>
        <w:outlineLvl w:val="0"/>
        <w:rPr>
          <w:rFonts w:ascii="Times New Roman" w:hAnsi="Times New Roman"/>
          <w:b/>
          <w:noProof/>
          <w:color w:val="000000"/>
          <w:sz w:val="28"/>
          <w:szCs w:val="28"/>
          <w:lang w:eastAsia="en-GB" w:bidi="en-GB"/>
        </w:rPr>
      </w:pPr>
      <w:r w:rsidRPr="000F5750">
        <w:rPr>
          <w:rFonts w:ascii="Times New Roman" w:hAnsi="Times New Roman"/>
          <w:b/>
          <w:noProof/>
          <w:color w:val="000000"/>
          <w:sz w:val="28"/>
          <w:szCs w:val="28"/>
          <w:lang w:eastAsia="en-GB" w:bidi="en-GB"/>
        </w:rPr>
        <w:t>Restrictions on use</w:t>
      </w:r>
    </w:p>
    <w:p w14:paraId="42A5AC9B" w14:textId="77777777" w:rsidR="000F5750" w:rsidRPr="000F5750" w:rsidRDefault="262DF0F8" w:rsidP="000F5750">
      <w:pPr>
        <w:widowControl w:val="0"/>
        <w:tabs>
          <w:tab w:val="left" w:pos="812"/>
        </w:tabs>
        <w:spacing w:before="11" w:line="240" w:lineRule="auto"/>
        <w:ind w:left="812" w:right="220"/>
        <w:rPr>
          <w:rFonts w:ascii="Times New Roman" w:hAnsi="Times New Roman"/>
          <w:sz w:val="24"/>
          <w:lang w:eastAsia="en-GB" w:bidi="en-GB"/>
        </w:rPr>
      </w:pPr>
      <w:r w:rsidRPr="262DF0F8">
        <w:rPr>
          <w:rFonts w:ascii="Times New Roman" w:hAnsi="Times New Roman"/>
          <w:sz w:val="24"/>
          <w:lang w:eastAsia="en-GB" w:bidi="en-GB"/>
        </w:rPr>
        <w:t>See Railway Standard BN2-74, “Provision of Declaration of Conformity for rolling stock”, EN 50367 and EN 50388.</w:t>
      </w:r>
    </w:p>
    <w:p w14:paraId="6CC37E04" w14:textId="77777777" w:rsidR="000F5750" w:rsidRPr="000F5750" w:rsidRDefault="000F5750" w:rsidP="000F5750">
      <w:pPr>
        <w:widowControl w:val="0"/>
        <w:tabs>
          <w:tab w:val="left" w:pos="812"/>
        </w:tabs>
        <w:spacing w:before="3" w:line="240" w:lineRule="auto"/>
        <w:rPr>
          <w:rFonts w:ascii="Times New Roman" w:hAnsi="Times New Roman"/>
          <w:sz w:val="24"/>
          <w:lang w:eastAsia="en-GB" w:bidi="en-GB"/>
        </w:rPr>
      </w:pPr>
    </w:p>
    <w:p w14:paraId="78A910F4" w14:textId="77777777" w:rsidR="000F5750" w:rsidRPr="000F5750" w:rsidRDefault="000F5750" w:rsidP="00E538F4">
      <w:pPr>
        <w:widowControl w:val="0"/>
        <w:numPr>
          <w:ilvl w:val="0"/>
          <w:numId w:val="39"/>
        </w:numPr>
        <w:tabs>
          <w:tab w:val="left" w:pos="812"/>
        </w:tabs>
        <w:spacing w:line="240" w:lineRule="auto"/>
        <w:ind w:left="847" w:hanging="768"/>
        <w:outlineLvl w:val="0"/>
        <w:rPr>
          <w:rFonts w:ascii="Times New Roman" w:hAnsi="Times New Roman"/>
          <w:b/>
          <w:noProof/>
          <w:color w:val="000000"/>
          <w:sz w:val="28"/>
          <w:szCs w:val="28"/>
          <w:lang w:eastAsia="en-GB" w:bidi="en-GB"/>
        </w:rPr>
      </w:pPr>
      <w:r w:rsidRPr="000F5750">
        <w:rPr>
          <w:rFonts w:ascii="Times New Roman" w:hAnsi="Times New Roman"/>
          <w:b/>
          <w:noProof/>
          <w:color w:val="000000"/>
          <w:sz w:val="28"/>
          <w:szCs w:val="28"/>
          <w:lang w:eastAsia="en-GB" w:bidi="en-GB"/>
        </w:rPr>
        <w:t>Type identification</w:t>
      </w:r>
    </w:p>
    <w:p w14:paraId="43DCBA69" w14:textId="77777777" w:rsidR="000F5750" w:rsidRPr="000F5750" w:rsidRDefault="262DF0F8" w:rsidP="000F5750">
      <w:pPr>
        <w:widowControl w:val="0"/>
        <w:tabs>
          <w:tab w:val="left" w:pos="812"/>
        </w:tabs>
        <w:spacing w:before="3" w:line="240" w:lineRule="auto"/>
        <w:ind w:left="812"/>
        <w:rPr>
          <w:rFonts w:ascii="Times New Roman" w:hAnsi="Times New Roman"/>
          <w:noProof/>
          <w:sz w:val="24"/>
          <w:lang w:eastAsia="en-GB" w:bidi="en-GB"/>
        </w:rPr>
      </w:pPr>
      <w:r w:rsidRPr="262DF0F8">
        <w:rPr>
          <w:rFonts w:ascii="Times New Roman" w:hAnsi="Times New Roman"/>
          <w:sz w:val="24"/>
          <w:lang w:eastAsia="en-GB" w:bidi="en-GB"/>
        </w:rPr>
        <w:t>Type identified according to the following technical specifications:</w:t>
      </w:r>
    </w:p>
    <w:p w14:paraId="509B8292" w14:textId="77777777" w:rsidR="000F5750" w:rsidRPr="000F5750" w:rsidRDefault="000F5750" w:rsidP="000F5750">
      <w:pPr>
        <w:widowControl w:val="0"/>
        <w:spacing w:line="240" w:lineRule="auto"/>
        <w:rPr>
          <w:rFonts w:ascii="Times New Roman" w:hAnsi="Times New Roman"/>
          <w:szCs w:val="20"/>
          <w:lang w:eastAsia="en-GB" w:bidi="en-GB"/>
        </w:rPr>
      </w:pPr>
    </w:p>
    <w:p w14:paraId="6C932B70" w14:textId="77777777" w:rsidR="000F5750" w:rsidRPr="000F5750" w:rsidRDefault="000F5750" w:rsidP="000F5750">
      <w:pPr>
        <w:widowControl w:val="0"/>
        <w:spacing w:before="2" w:line="240" w:lineRule="auto"/>
        <w:rPr>
          <w:rFonts w:ascii="Times New Roman" w:hAnsi="Times New Roman"/>
          <w:sz w:val="25"/>
          <w:szCs w:val="25"/>
          <w:lang w:eastAsia="en-GB" w:bidi="en-GB"/>
        </w:rPr>
      </w:pPr>
    </w:p>
    <w:p w14:paraId="7519E410" w14:textId="77777777" w:rsidR="000F5750" w:rsidRPr="000F5750" w:rsidRDefault="000F5750" w:rsidP="000F5750">
      <w:pPr>
        <w:widowControl w:val="0"/>
        <w:spacing w:before="2" w:line="240" w:lineRule="auto"/>
        <w:rPr>
          <w:rFonts w:ascii="Times New Roman" w:hAnsi="Times New Roman"/>
          <w:sz w:val="25"/>
          <w:szCs w:val="25"/>
          <w:lang w:eastAsia="en-GB" w:bidi="en-GB"/>
        </w:rPr>
      </w:pPr>
    </w:p>
    <w:tbl>
      <w:tblPr>
        <w:tblW w:w="693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3330"/>
      </w:tblGrid>
      <w:tr w:rsidR="000F5750" w:rsidRPr="00063CB0" w14:paraId="564E90CD" w14:textId="77777777" w:rsidTr="262DF0F8">
        <w:trPr>
          <w:trHeight w:val="576"/>
          <w:tblHeader/>
        </w:trPr>
        <w:tc>
          <w:tcPr>
            <w:tcW w:w="3600" w:type="dxa"/>
            <w:shd w:val="clear" w:color="auto" w:fill="auto"/>
            <w:vAlign w:val="bottom"/>
          </w:tcPr>
          <w:p w14:paraId="5CEFF3A6" w14:textId="77777777" w:rsidR="000F5750" w:rsidRPr="00063CB0" w:rsidRDefault="262DF0F8" w:rsidP="00063CB0">
            <w:pPr>
              <w:widowControl w:val="0"/>
              <w:spacing w:before="2" w:after="60" w:line="240" w:lineRule="auto"/>
              <w:ind w:left="288"/>
              <w:rPr>
                <w:rFonts w:ascii="Times New Roman" w:hAnsi="Times New Roman"/>
                <w:b/>
                <w:sz w:val="22"/>
                <w:szCs w:val="20"/>
                <w:lang w:eastAsia="en-GB" w:bidi="en-GB"/>
              </w:rPr>
            </w:pPr>
            <w:r w:rsidRPr="262DF0F8">
              <w:rPr>
                <w:rFonts w:ascii="Times New Roman,Calibri" w:eastAsia="Times New Roman,Calibri" w:hAnsi="Times New Roman,Calibri" w:cs="Times New Roman,Calibri"/>
                <w:b/>
                <w:bCs/>
                <w:sz w:val="22"/>
                <w:szCs w:val="22"/>
                <w:lang w:eastAsia="en-GB" w:bidi="en-GB"/>
              </w:rPr>
              <w:t>System</w:t>
            </w:r>
          </w:p>
        </w:tc>
        <w:tc>
          <w:tcPr>
            <w:tcW w:w="3330" w:type="dxa"/>
            <w:shd w:val="clear" w:color="auto" w:fill="auto"/>
            <w:vAlign w:val="bottom"/>
          </w:tcPr>
          <w:p w14:paraId="0EA8D3ED" w14:textId="77777777" w:rsidR="000F5750" w:rsidRPr="00063CB0" w:rsidRDefault="262DF0F8" w:rsidP="00063CB0">
            <w:pPr>
              <w:widowControl w:val="0"/>
              <w:spacing w:before="2" w:after="60" w:line="240" w:lineRule="auto"/>
              <w:ind w:left="144"/>
              <w:rPr>
                <w:rFonts w:ascii="Times New Roman" w:hAnsi="Times New Roman"/>
                <w:b/>
                <w:sz w:val="22"/>
                <w:szCs w:val="20"/>
                <w:lang w:eastAsia="en-GB" w:bidi="en-GB"/>
              </w:rPr>
            </w:pPr>
            <w:r w:rsidRPr="262DF0F8">
              <w:rPr>
                <w:rFonts w:ascii="Times New Roman,Calibri" w:eastAsia="Times New Roman,Calibri" w:hAnsi="Times New Roman,Calibri" w:cs="Times New Roman,Calibri"/>
                <w:b/>
                <w:bCs/>
                <w:sz w:val="22"/>
                <w:szCs w:val="22"/>
                <w:lang w:eastAsia="en-GB" w:bidi="en-GB"/>
              </w:rPr>
              <w:t>Type F- railway BDK 200St</w:t>
            </w:r>
          </w:p>
        </w:tc>
      </w:tr>
      <w:tr w:rsidR="000F5750" w:rsidRPr="00063CB0" w14:paraId="5F7E69E9" w14:textId="77777777" w:rsidTr="262DF0F8">
        <w:tc>
          <w:tcPr>
            <w:tcW w:w="3600" w:type="dxa"/>
            <w:shd w:val="clear" w:color="auto" w:fill="auto"/>
          </w:tcPr>
          <w:p w14:paraId="50431177" w14:textId="77777777" w:rsidR="000F5750" w:rsidRPr="00063CB0" w:rsidRDefault="000F5750" w:rsidP="00063CB0">
            <w:pPr>
              <w:widowControl w:val="0"/>
              <w:spacing w:before="2"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Standards, general design and construction basis for overhead catenary system</w:t>
            </w:r>
          </w:p>
        </w:tc>
        <w:tc>
          <w:tcPr>
            <w:tcW w:w="3330" w:type="dxa"/>
            <w:shd w:val="clear" w:color="auto" w:fill="auto"/>
          </w:tcPr>
          <w:p w14:paraId="7904550A" w14:textId="77777777" w:rsidR="000F5750" w:rsidRPr="00063CB0" w:rsidRDefault="000F5750" w:rsidP="00063CB0">
            <w:pPr>
              <w:widowControl w:val="0"/>
              <w:spacing w:before="2" w:line="240" w:lineRule="auto"/>
              <w:ind w:left="144"/>
              <w:rPr>
                <w:rFonts w:ascii="Times New Roman" w:hAnsi="Times New Roman"/>
                <w:noProof/>
                <w:sz w:val="22"/>
                <w:szCs w:val="20"/>
                <w:lang w:val="es-VE" w:eastAsia="en-GB" w:bidi="en-GB"/>
              </w:rPr>
            </w:pPr>
            <w:r w:rsidRPr="00063CB0">
              <w:rPr>
                <w:rFonts w:ascii="Times New Roman" w:eastAsia="Calibri" w:hAnsi="Times New Roman"/>
                <w:noProof/>
                <w:sz w:val="22"/>
                <w:szCs w:val="22"/>
                <w:lang w:val="es-VE" w:eastAsia="en-GB" w:bidi="en-GB"/>
              </w:rPr>
              <w:t>EN 50119, EN 50121, EN 50122,</w:t>
            </w:r>
          </w:p>
          <w:p w14:paraId="271C39F6" w14:textId="77777777" w:rsidR="000F5750" w:rsidRPr="00063CB0" w:rsidRDefault="000F5750" w:rsidP="00063CB0">
            <w:pPr>
              <w:widowControl w:val="0"/>
              <w:spacing w:before="2" w:line="240" w:lineRule="auto"/>
              <w:ind w:left="144"/>
              <w:rPr>
                <w:rFonts w:ascii="Times New Roman" w:hAnsi="Times New Roman"/>
                <w:noProof/>
                <w:sz w:val="22"/>
                <w:szCs w:val="20"/>
                <w:lang w:val="es-VE" w:eastAsia="en-GB" w:bidi="en-GB"/>
              </w:rPr>
            </w:pPr>
            <w:r w:rsidRPr="00063CB0">
              <w:rPr>
                <w:rFonts w:ascii="Times New Roman" w:eastAsia="Calibri" w:hAnsi="Times New Roman"/>
                <w:noProof/>
                <w:sz w:val="22"/>
                <w:szCs w:val="22"/>
                <w:lang w:val="es-VE" w:eastAsia="en-GB" w:bidi="en-GB"/>
              </w:rPr>
              <w:t>EN 50163, EN 50367</w:t>
            </w:r>
          </w:p>
          <w:p w14:paraId="43757148" w14:textId="77777777" w:rsidR="000F5750" w:rsidRPr="00063CB0" w:rsidRDefault="000F5750" w:rsidP="00063CB0">
            <w:pPr>
              <w:widowControl w:val="0"/>
              <w:spacing w:before="2" w:after="60" w:line="240" w:lineRule="auto"/>
              <w:ind w:left="142"/>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TSI CR ENE when implemented in DK.The Danish Heavy Current Executive Order, Fjernbanens Kørestrømsinstruks (FKI) and (Regional railway traction power instructions) and related Railway Standards.</w:t>
            </w:r>
          </w:p>
        </w:tc>
      </w:tr>
      <w:tr w:rsidR="000F5750" w:rsidRPr="00063CB0" w14:paraId="3EF0A5FE" w14:textId="77777777" w:rsidTr="262DF0F8">
        <w:trPr>
          <w:trHeight w:val="360"/>
        </w:trPr>
        <w:tc>
          <w:tcPr>
            <w:tcW w:w="3600" w:type="dxa"/>
            <w:shd w:val="clear" w:color="auto" w:fill="auto"/>
          </w:tcPr>
          <w:p w14:paraId="17E269FD" w14:textId="77777777" w:rsidR="000F5750" w:rsidRPr="00063CB0" w:rsidRDefault="000F5750" w:rsidP="00063CB0">
            <w:pPr>
              <w:widowControl w:val="0"/>
              <w:spacing w:before="2"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Design speed</w:t>
            </w:r>
          </w:p>
        </w:tc>
        <w:tc>
          <w:tcPr>
            <w:tcW w:w="3330" w:type="dxa"/>
            <w:shd w:val="clear" w:color="auto" w:fill="auto"/>
          </w:tcPr>
          <w:p w14:paraId="3C05C62B" w14:textId="77777777" w:rsidR="000F5750" w:rsidRPr="00063CB0" w:rsidRDefault="262DF0F8" w:rsidP="00063CB0">
            <w:pPr>
              <w:widowControl w:val="0"/>
              <w:spacing w:before="20" w:line="240" w:lineRule="auto"/>
              <w:ind w:left="142"/>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200 km/h</w:t>
            </w:r>
          </w:p>
        </w:tc>
      </w:tr>
      <w:tr w:rsidR="000F5750" w:rsidRPr="00063CB0" w14:paraId="28AAB03D" w14:textId="77777777" w:rsidTr="262DF0F8">
        <w:trPr>
          <w:trHeight w:val="360"/>
        </w:trPr>
        <w:tc>
          <w:tcPr>
            <w:tcW w:w="3600" w:type="dxa"/>
            <w:tcBorders>
              <w:bottom w:val="nil"/>
            </w:tcBorders>
            <w:shd w:val="clear" w:color="auto" w:fill="auto"/>
          </w:tcPr>
          <w:p w14:paraId="74564214" w14:textId="77777777" w:rsidR="000F5750" w:rsidRPr="00063CB0" w:rsidRDefault="000F5750" w:rsidP="00063CB0">
            <w:pPr>
              <w:widowControl w:val="0"/>
              <w:spacing w:before="2"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Current collectors</w:t>
            </w:r>
          </w:p>
        </w:tc>
        <w:tc>
          <w:tcPr>
            <w:tcW w:w="3330" w:type="dxa"/>
            <w:vMerge w:val="restart"/>
            <w:shd w:val="clear" w:color="auto" w:fill="auto"/>
          </w:tcPr>
          <w:p w14:paraId="166DB074" w14:textId="77777777" w:rsidR="000F5750" w:rsidRPr="00063CB0" w:rsidRDefault="262DF0F8" w:rsidP="00063CB0">
            <w:pPr>
              <w:widowControl w:val="0"/>
              <w:spacing w:before="360" w:line="240" w:lineRule="auto"/>
              <w:ind w:left="144"/>
              <w:rPr>
                <w:rFonts w:ascii="Times New Roman" w:hAnsi="Times New Roman"/>
                <w:noProof/>
                <w:sz w:val="22"/>
                <w:szCs w:val="20"/>
                <w:lang w:eastAsia="en-GB" w:bidi="en-GB"/>
              </w:rPr>
            </w:pPr>
            <w:r w:rsidRPr="262DF0F8">
              <w:rPr>
                <w:rFonts w:ascii="Times New Roman,Calibri" w:eastAsia="Times New Roman,Calibri" w:hAnsi="Times New Roman,Calibri" w:cs="Times New Roman,Calibri"/>
                <w:noProof/>
                <w:sz w:val="22"/>
                <w:szCs w:val="22"/>
                <w:lang w:eastAsia="en-GB" w:bidi="en-GB"/>
              </w:rPr>
              <w:t>Max. 5 current collectors - conditions specified in BN2-74, para</w:t>
            </w:r>
            <w:r w:rsidRPr="262DF0F8">
              <w:rPr>
                <w:rFonts w:ascii="Calibri" w:eastAsia="Calibri" w:hAnsi="Calibri" w:cs="Calibri"/>
                <w:sz w:val="22"/>
                <w:szCs w:val="22"/>
                <w:lang w:eastAsia="en-GB" w:bidi="en-GB"/>
              </w:rPr>
              <w:t>. 7.1.2</w:t>
            </w:r>
          </w:p>
          <w:p w14:paraId="101CD63F" w14:textId="77777777" w:rsidR="000F5750" w:rsidRPr="00063CB0" w:rsidRDefault="000F5750" w:rsidP="00063CB0">
            <w:pPr>
              <w:widowControl w:val="0"/>
              <w:spacing w:before="360" w:line="240" w:lineRule="auto"/>
              <w:ind w:left="144"/>
              <w:rPr>
                <w:rFonts w:ascii="Times New Roman" w:hAnsi="Times New Roman"/>
                <w:sz w:val="22"/>
                <w:szCs w:val="20"/>
                <w:lang w:eastAsia="en-GB" w:bidi="en-GB"/>
              </w:rPr>
            </w:pPr>
            <w:r w:rsidRPr="00063CB0">
              <w:rPr>
                <w:rFonts w:ascii="Times New Roman" w:eastAsia="Calibri" w:hAnsi="Times New Roman"/>
                <w:noProof/>
                <w:sz w:val="22"/>
                <w:szCs w:val="22"/>
                <w:lang w:eastAsia="en-GB" w:bidi="en-GB"/>
              </w:rPr>
              <w:t xml:space="preserve">EN 50367, Fig. B3 (Type 1) </w:t>
            </w:r>
            <w:r w:rsidRPr="00063CB0">
              <w:rPr>
                <w:rFonts w:ascii="Times New Roman" w:hAnsi="Times New Roman"/>
                <w:noProof/>
                <w:sz w:val="22"/>
                <w:szCs w:val="20"/>
                <w:lang w:eastAsia="en-GB" w:bidi="en-GB"/>
              </w:rPr>
              <w:br/>
            </w:r>
            <w:r w:rsidRPr="00063CB0">
              <w:rPr>
                <w:rFonts w:ascii="Times New Roman" w:eastAsia="Calibri" w:hAnsi="Times New Roman"/>
                <w:noProof/>
                <w:sz w:val="22"/>
                <w:szCs w:val="22"/>
                <w:lang w:eastAsia="en-GB" w:bidi="en-GB"/>
              </w:rPr>
              <w:t>(UIC-kode 608E anlage 4a/ORE A69/RP4, Fiche 608)</w:t>
            </w:r>
          </w:p>
        </w:tc>
      </w:tr>
      <w:tr w:rsidR="000F5750" w:rsidRPr="00063CB0" w14:paraId="7497433B" w14:textId="77777777" w:rsidTr="262DF0F8">
        <w:trPr>
          <w:trHeight w:val="360"/>
        </w:trPr>
        <w:tc>
          <w:tcPr>
            <w:tcW w:w="3600" w:type="dxa"/>
            <w:tcBorders>
              <w:top w:val="nil"/>
              <w:left w:val="single" w:sz="4" w:space="0" w:color="auto"/>
              <w:bottom w:val="nil"/>
              <w:right w:val="single" w:sz="4" w:space="0" w:color="auto"/>
            </w:tcBorders>
            <w:shd w:val="clear" w:color="auto" w:fill="auto"/>
          </w:tcPr>
          <w:p w14:paraId="597D6F10" w14:textId="77777777" w:rsidR="000F5750" w:rsidRPr="00063CB0" w:rsidRDefault="000F5750" w:rsidP="00063CB0">
            <w:pPr>
              <w:widowControl w:val="0"/>
              <w:spacing w:before="2" w:line="240" w:lineRule="auto"/>
              <w:ind w:left="288"/>
              <w:rPr>
                <w:rFonts w:ascii="Times New Roman" w:hAnsi="Times New Roman"/>
                <w:noProof/>
                <w:sz w:val="22"/>
                <w:szCs w:val="20"/>
                <w:lang w:eastAsia="en-GB" w:bidi="en-GB"/>
              </w:rPr>
            </w:pPr>
            <w:r w:rsidRPr="00063CB0">
              <w:rPr>
                <w:rFonts w:ascii="Calibri" w:eastAsia="Calibri" w:hAnsi="Calibri" w:cs="Calibri"/>
                <w:b/>
                <w:noProof/>
                <w:sz w:val="22"/>
                <w:szCs w:val="22"/>
                <w:lang w:eastAsia="en-GB" w:bidi="en-GB"/>
              </w:rPr>
              <w:t>-</w:t>
            </w:r>
            <w:r w:rsidRPr="00063CB0">
              <w:rPr>
                <w:rFonts w:ascii="Calibri" w:eastAsia="Calibri" w:hAnsi="Calibri"/>
                <w:sz w:val="22"/>
                <w:szCs w:val="22"/>
                <w:lang w:eastAsia="en-GB" w:bidi="en-GB"/>
              </w:rPr>
              <w:t xml:space="preserve"> </w:t>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quantity</w:t>
            </w:r>
          </w:p>
        </w:tc>
        <w:tc>
          <w:tcPr>
            <w:tcW w:w="3330" w:type="dxa"/>
            <w:vMerge/>
            <w:tcBorders>
              <w:left w:val="single" w:sz="4" w:space="0" w:color="auto"/>
            </w:tcBorders>
            <w:shd w:val="clear" w:color="auto" w:fill="auto"/>
          </w:tcPr>
          <w:p w14:paraId="265A15FE" w14:textId="77777777" w:rsidR="000F5750" w:rsidRPr="00063CB0" w:rsidRDefault="000F5750" w:rsidP="00063CB0">
            <w:pPr>
              <w:widowControl w:val="0"/>
              <w:spacing w:before="2" w:line="240" w:lineRule="auto"/>
              <w:ind w:left="144"/>
              <w:rPr>
                <w:rFonts w:ascii="Times New Roman" w:hAnsi="Times New Roman"/>
                <w:sz w:val="22"/>
                <w:szCs w:val="20"/>
                <w:lang w:eastAsia="en-GB" w:bidi="en-GB"/>
              </w:rPr>
            </w:pPr>
          </w:p>
        </w:tc>
      </w:tr>
      <w:tr w:rsidR="000F5750" w:rsidRPr="00063CB0" w14:paraId="59E38F17" w14:textId="77777777" w:rsidTr="262DF0F8">
        <w:trPr>
          <w:trHeight w:val="360"/>
        </w:trPr>
        <w:tc>
          <w:tcPr>
            <w:tcW w:w="3600" w:type="dxa"/>
            <w:tcBorders>
              <w:top w:val="nil"/>
              <w:left w:val="single" w:sz="4" w:space="0" w:color="auto"/>
              <w:bottom w:val="nil"/>
              <w:right w:val="single" w:sz="4" w:space="0" w:color="auto"/>
            </w:tcBorders>
            <w:shd w:val="clear" w:color="auto" w:fill="auto"/>
          </w:tcPr>
          <w:p w14:paraId="09AB41D1" w14:textId="77777777" w:rsidR="000F5750" w:rsidRPr="00063CB0" w:rsidRDefault="000F5750" w:rsidP="00063CB0">
            <w:pPr>
              <w:widowControl w:val="0"/>
              <w:spacing w:before="2" w:line="240" w:lineRule="auto"/>
              <w:ind w:left="288"/>
              <w:rPr>
                <w:rFonts w:ascii="Times New Roman" w:hAnsi="Times New Roman"/>
                <w:b/>
                <w:noProof/>
                <w:sz w:val="22"/>
                <w:szCs w:val="20"/>
                <w:lang w:eastAsia="en-GB" w:bidi="en-GB"/>
              </w:rPr>
            </w:pPr>
            <w:r w:rsidRPr="00063CB0">
              <w:rPr>
                <w:rFonts w:ascii="Calibri" w:eastAsia="Calibri" w:hAnsi="Calibri" w:cs="Calibri"/>
                <w:b/>
                <w:noProof/>
                <w:sz w:val="22"/>
                <w:szCs w:val="22"/>
                <w:lang w:eastAsia="en-GB" w:bidi="en-GB"/>
              </w:rPr>
              <w:t>-</w:t>
            </w:r>
          </w:p>
        </w:tc>
        <w:tc>
          <w:tcPr>
            <w:tcW w:w="3330" w:type="dxa"/>
            <w:vMerge/>
            <w:tcBorders>
              <w:left w:val="single" w:sz="4" w:space="0" w:color="auto"/>
            </w:tcBorders>
            <w:shd w:val="clear" w:color="auto" w:fill="auto"/>
          </w:tcPr>
          <w:p w14:paraId="7480A5D2" w14:textId="77777777" w:rsidR="000F5750" w:rsidRPr="00063CB0" w:rsidRDefault="000F5750" w:rsidP="00063CB0">
            <w:pPr>
              <w:widowControl w:val="0"/>
              <w:spacing w:before="2" w:line="240" w:lineRule="auto"/>
              <w:ind w:left="144"/>
              <w:rPr>
                <w:rFonts w:ascii="Times New Roman" w:hAnsi="Times New Roman"/>
                <w:sz w:val="22"/>
                <w:szCs w:val="20"/>
                <w:lang w:eastAsia="en-GB" w:bidi="en-GB"/>
              </w:rPr>
            </w:pPr>
          </w:p>
        </w:tc>
      </w:tr>
      <w:tr w:rsidR="000F5750" w:rsidRPr="00063CB0" w14:paraId="6B31977B" w14:textId="77777777" w:rsidTr="262DF0F8">
        <w:trPr>
          <w:trHeight w:val="360"/>
        </w:trPr>
        <w:tc>
          <w:tcPr>
            <w:tcW w:w="3600" w:type="dxa"/>
            <w:tcBorders>
              <w:top w:val="nil"/>
              <w:left w:val="single" w:sz="4" w:space="0" w:color="auto"/>
              <w:bottom w:val="nil"/>
              <w:right w:val="single" w:sz="4" w:space="0" w:color="auto"/>
            </w:tcBorders>
            <w:shd w:val="clear" w:color="auto" w:fill="auto"/>
          </w:tcPr>
          <w:p w14:paraId="55BA841D" w14:textId="77777777" w:rsidR="000F5750" w:rsidRPr="00063CB0" w:rsidRDefault="000F5750" w:rsidP="00063CB0">
            <w:pPr>
              <w:widowControl w:val="0"/>
              <w:spacing w:before="2" w:line="240" w:lineRule="auto"/>
              <w:ind w:left="288"/>
              <w:rPr>
                <w:rFonts w:ascii="Times New Roman" w:hAnsi="Times New Roman"/>
                <w:noProof/>
                <w:sz w:val="22"/>
                <w:szCs w:val="20"/>
                <w:lang w:eastAsia="en-GB" w:bidi="en-GB"/>
              </w:rPr>
            </w:pPr>
            <w:r w:rsidRPr="00063CB0">
              <w:rPr>
                <w:rFonts w:ascii="Calibri" w:eastAsia="Calibri" w:hAnsi="Calibri" w:cs="Calibri"/>
                <w:b/>
                <w:noProof/>
                <w:sz w:val="22"/>
                <w:szCs w:val="22"/>
                <w:lang w:eastAsia="en-GB" w:bidi="en-GB"/>
              </w:rPr>
              <w:t>-</w:t>
            </w:r>
            <w:r w:rsidRPr="00063CB0">
              <w:rPr>
                <w:rFonts w:ascii="Calibri" w:eastAsia="Calibri" w:hAnsi="Calibri"/>
                <w:sz w:val="22"/>
                <w:szCs w:val="22"/>
                <w:lang w:eastAsia="en-GB" w:bidi="en-GB"/>
              </w:rPr>
              <w:t xml:space="preserve"> </w:t>
            </w:r>
            <w:r w:rsidRPr="00063CB0">
              <w:rPr>
                <w:rFonts w:ascii="Calibri" w:eastAsia="Calibri" w:hAnsi="Calibri"/>
                <w:sz w:val="22"/>
                <w:szCs w:val="22"/>
                <w:lang w:eastAsia="en-GB" w:bidi="en-GB"/>
              </w:rPr>
              <w:tab/>
            </w:r>
            <w:r w:rsidRPr="00063CB0">
              <w:rPr>
                <w:rFonts w:ascii="Calibri" w:eastAsia="Calibri" w:hAnsi="Calibri" w:cs="Calibri"/>
                <w:b/>
                <w:noProof/>
                <w:sz w:val="22"/>
                <w:szCs w:val="22"/>
                <w:lang w:eastAsia="en-GB" w:bidi="en-GB"/>
              </w:rPr>
              <w:t>-</w:t>
            </w:r>
            <w:r w:rsidRPr="00063CB0">
              <w:rPr>
                <w:rFonts w:ascii="Times New Roman" w:eastAsia="Calibri" w:hAnsi="Times New Roman"/>
                <w:noProof/>
                <w:sz w:val="22"/>
                <w:szCs w:val="22"/>
                <w:lang w:eastAsia="en-GB" w:bidi="en-GB"/>
              </w:rPr>
              <w:t xml:space="preserve"> profile</w:t>
            </w:r>
          </w:p>
        </w:tc>
        <w:tc>
          <w:tcPr>
            <w:tcW w:w="3330" w:type="dxa"/>
            <w:vMerge/>
            <w:tcBorders>
              <w:left w:val="single" w:sz="4" w:space="0" w:color="auto"/>
            </w:tcBorders>
            <w:shd w:val="clear" w:color="auto" w:fill="auto"/>
          </w:tcPr>
          <w:p w14:paraId="4D133EF0" w14:textId="77777777" w:rsidR="000F5750" w:rsidRPr="00063CB0" w:rsidRDefault="000F5750" w:rsidP="00063CB0">
            <w:pPr>
              <w:widowControl w:val="0"/>
              <w:spacing w:before="2" w:line="240" w:lineRule="auto"/>
              <w:ind w:left="144"/>
              <w:rPr>
                <w:rFonts w:ascii="Times New Roman" w:hAnsi="Times New Roman"/>
                <w:sz w:val="22"/>
                <w:szCs w:val="20"/>
                <w:lang w:eastAsia="en-GB" w:bidi="en-GB"/>
              </w:rPr>
            </w:pPr>
          </w:p>
        </w:tc>
      </w:tr>
      <w:tr w:rsidR="000F5750" w:rsidRPr="00063CB0" w14:paraId="70B2CC02" w14:textId="77777777" w:rsidTr="262DF0F8">
        <w:trPr>
          <w:trHeight w:val="360"/>
        </w:trPr>
        <w:tc>
          <w:tcPr>
            <w:tcW w:w="3600" w:type="dxa"/>
            <w:tcBorders>
              <w:top w:val="nil"/>
              <w:left w:val="single" w:sz="4" w:space="0" w:color="auto"/>
              <w:bottom w:val="nil"/>
              <w:right w:val="single" w:sz="4" w:space="0" w:color="auto"/>
            </w:tcBorders>
            <w:shd w:val="clear" w:color="auto" w:fill="auto"/>
          </w:tcPr>
          <w:p w14:paraId="29850F94" w14:textId="77777777" w:rsidR="000F5750" w:rsidRPr="00063CB0" w:rsidRDefault="000F5750" w:rsidP="00063CB0">
            <w:pPr>
              <w:widowControl w:val="0"/>
              <w:spacing w:before="2" w:line="240" w:lineRule="auto"/>
              <w:ind w:left="288"/>
              <w:rPr>
                <w:rFonts w:ascii="Times New Roman" w:hAnsi="Times New Roman"/>
                <w:b/>
                <w:noProof/>
                <w:sz w:val="22"/>
                <w:szCs w:val="20"/>
                <w:lang w:eastAsia="en-GB" w:bidi="en-GB"/>
              </w:rPr>
            </w:pPr>
            <w:r w:rsidRPr="00063CB0">
              <w:rPr>
                <w:rFonts w:ascii="Calibri" w:eastAsia="Calibri" w:hAnsi="Calibri" w:cs="Calibri"/>
                <w:b/>
                <w:noProof/>
                <w:sz w:val="22"/>
                <w:szCs w:val="22"/>
                <w:lang w:eastAsia="en-GB" w:bidi="en-GB"/>
              </w:rPr>
              <w:t>-</w:t>
            </w:r>
          </w:p>
        </w:tc>
        <w:tc>
          <w:tcPr>
            <w:tcW w:w="3330" w:type="dxa"/>
            <w:vMerge/>
            <w:tcBorders>
              <w:left w:val="single" w:sz="4" w:space="0" w:color="auto"/>
            </w:tcBorders>
            <w:shd w:val="clear" w:color="auto" w:fill="auto"/>
          </w:tcPr>
          <w:p w14:paraId="6BE79D0A" w14:textId="77777777" w:rsidR="000F5750" w:rsidRPr="00063CB0" w:rsidRDefault="000F5750" w:rsidP="00063CB0">
            <w:pPr>
              <w:widowControl w:val="0"/>
              <w:spacing w:before="2" w:line="240" w:lineRule="auto"/>
              <w:ind w:left="144"/>
              <w:rPr>
                <w:rFonts w:ascii="Times New Roman" w:hAnsi="Times New Roman"/>
                <w:sz w:val="22"/>
                <w:szCs w:val="20"/>
                <w:lang w:eastAsia="en-GB" w:bidi="en-GB"/>
              </w:rPr>
            </w:pPr>
          </w:p>
        </w:tc>
      </w:tr>
      <w:tr w:rsidR="000F5750" w:rsidRPr="00063CB0" w14:paraId="27535E01" w14:textId="77777777" w:rsidTr="262DF0F8">
        <w:trPr>
          <w:trHeight w:val="360"/>
        </w:trPr>
        <w:tc>
          <w:tcPr>
            <w:tcW w:w="3600" w:type="dxa"/>
            <w:tcBorders>
              <w:top w:val="nil"/>
              <w:left w:val="single" w:sz="4" w:space="0" w:color="auto"/>
              <w:bottom w:val="nil"/>
              <w:right w:val="single" w:sz="4" w:space="0" w:color="auto"/>
            </w:tcBorders>
            <w:shd w:val="clear" w:color="auto" w:fill="auto"/>
          </w:tcPr>
          <w:p w14:paraId="62D7EB63" w14:textId="77777777" w:rsidR="000F5750" w:rsidRPr="00063CB0" w:rsidRDefault="000F5750" w:rsidP="00063CB0">
            <w:pPr>
              <w:widowControl w:val="0"/>
              <w:spacing w:before="2" w:line="240" w:lineRule="auto"/>
              <w:ind w:left="288"/>
              <w:rPr>
                <w:rFonts w:ascii="Times New Roman" w:hAnsi="Times New Roman"/>
                <w:b/>
                <w:noProof/>
                <w:sz w:val="22"/>
                <w:szCs w:val="20"/>
                <w:lang w:eastAsia="en-GB" w:bidi="en-GB"/>
              </w:rPr>
            </w:pPr>
            <w:r w:rsidRPr="00063CB0">
              <w:rPr>
                <w:rFonts w:ascii="Calibri" w:eastAsia="Calibri" w:hAnsi="Calibri" w:cs="Calibri"/>
                <w:b/>
                <w:noProof/>
                <w:sz w:val="22"/>
                <w:szCs w:val="22"/>
                <w:lang w:eastAsia="en-GB" w:bidi="en-GB"/>
              </w:rPr>
              <w:t>-</w:t>
            </w:r>
          </w:p>
        </w:tc>
        <w:tc>
          <w:tcPr>
            <w:tcW w:w="3330" w:type="dxa"/>
            <w:vMerge/>
            <w:tcBorders>
              <w:left w:val="single" w:sz="4" w:space="0" w:color="auto"/>
              <w:bottom w:val="nil"/>
            </w:tcBorders>
            <w:shd w:val="clear" w:color="auto" w:fill="auto"/>
          </w:tcPr>
          <w:p w14:paraId="7933D4B2" w14:textId="77777777" w:rsidR="000F5750" w:rsidRPr="00063CB0" w:rsidRDefault="000F5750" w:rsidP="00063CB0">
            <w:pPr>
              <w:widowControl w:val="0"/>
              <w:spacing w:before="2" w:line="240" w:lineRule="auto"/>
              <w:ind w:left="144"/>
              <w:rPr>
                <w:rFonts w:ascii="Times New Roman" w:hAnsi="Times New Roman"/>
                <w:sz w:val="22"/>
                <w:szCs w:val="20"/>
                <w:lang w:eastAsia="en-GB" w:bidi="en-GB"/>
              </w:rPr>
            </w:pPr>
          </w:p>
        </w:tc>
      </w:tr>
      <w:tr w:rsidR="000F5750" w:rsidRPr="00063CB0" w14:paraId="1F1A233E" w14:textId="77777777" w:rsidTr="262DF0F8">
        <w:trPr>
          <w:trHeight w:val="360"/>
        </w:trPr>
        <w:tc>
          <w:tcPr>
            <w:tcW w:w="3600" w:type="dxa"/>
            <w:tcBorders>
              <w:top w:val="nil"/>
              <w:left w:val="single" w:sz="4" w:space="0" w:color="auto"/>
              <w:bottom w:val="nil"/>
              <w:right w:val="single" w:sz="4" w:space="0" w:color="auto"/>
            </w:tcBorders>
            <w:shd w:val="clear" w:color="auto" w:fill="auto"/>
          </w:tcPr>
          <w:p w14:paraId="67B89A32" w14:textId="77777777" w:rsidR="000F5750" w:rsidRPr="00063CB0" w:rsidRDefault="000F5750" w:rsidP="00063CB0">
            <w:pPr>
              <w:widowControl w:val="0"/>
              <w:spacing w:before="2" w:line="240" w:lineRule="auto"/>
              <w:ind w:left="288"/>
              <w:rPr>
                <w:rFonts w:ascii="Times New Roman" w:hAnsi="Times New Roman"/>
                <w:noProof/>
                <w:sz w:val="22"/>
                <w:szCs w:val="20"/>
                <w:lang w:eastAsia="en-GB" w:bidi="en-GB"/>
              </w:rPr>
            </w:pPr>
            <w:r w:rsidRPr="00063CB0">
              <w:rPr>
                <w:rFonts w:ascii="Calibri" w:eastAsia="Calibri" w:hAnsi="Calibri" w:cs="Calibri"/>
                <w:b/>
                <w:noProof/>
                <w:sz w:val="22"/>
                <w:szCs w:val="22"/>
                <w:lang w:eastAsia="en-GB" w:bidi="en-GB"/>
              </w:rPr>
              <w:lastRenderedPageBreak/>
              <w:t>-</w:t>
            </w:r>
            <w:r w:rsidRPr="00063CB0">
              <w:rPr>
                <w:rFonts w:ascii="Calibri" w:eastAsia="Calibri" w:hAnsi="Calibri"/>
                <w:sz w:val="22"/>
                <w:szCs w:val="22"/>
                <w:lang w:eastAsia="en-GB" w:bidi="en-GB"/>
              </w:rPr>
              <w:tab/>
            </w:r>
            <w:r w:rsidRPr="00063CB0">
              <w:rPr>
                <w:rFonts w:ascii="Calibri" w:eastAsia="Calibri" w:hAnsi="Calibri" w:cs="Calibri"/>
                <w:b/>
                <w:noProof/>
                <w:sz w:val="22"/>
                <w:szCs w:val="22"/>
                <w:lang w:eastAsia="en-GB" w:bidi="en-GB"/>
              </w:rPr>
              <w:t>-</w:t>
            </w:r>
            <w:r w:rsidRPr="00063CB0">
              <w:rPr>
                <w:rFonts w:ascii="Times New Roman" w:eastAsia="Calibri" w:hAnsi="Times New Roman"/>
                <w:noProof/>
                <w:sz w:val="22"/>
                <w:szCs w:val="22"/>
                <w:lang w:eastAsia="en-GB" w:bidi="en-GB"/>
              </w:rPr>
              <w:t xml:space="preserve"> width</w:t>
            </w:r>
          </w:p>
        </w:tc>
        <w:tc>
          <w:tcPr>
            <w:tcW w:w="3330" w:type="dxa"/>
            <w:vMerge w:val="restart"/>
            <w:tcBorders>
              <w:top w:val="nil"/>
              <w:left w:val="single" w:sz="4" w:space="0" w:color="auto"/>
              <w:bottom w:val="nil"/>
              <w:right w:val="single" w:sz="4" w:space="0" w:color="auto"/>
            </w:tcBorders>
            <w:shd w:val="clear" w:color="auto" w:fill="auto"/>
            <w:vAlign w:val="center"/>
          </w:tcPr>
          <w:p w14:paraId="2E316F81" w14:textId="77777777" w:rsidR="000F5750" w:rsidRPr="00063CB0" w:rsidRDefault="262DF0F8" w:rsidP="00063CB0">
            <w:pPr>
              <w:widowControl w:val="0"/>
              <w:spacing w:before="2"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1950 mm</w:t>
            </w:r>
          </w:p>
        </w:tc>
      </w:tr>
      <w:tr w:rsidR="000F5750" w:rsidRPr="00063CB0" w14:paraId="576F8CB7" w14:textId="77777777" w:rsidTr="262DF0F8">
        <w:trPr>
          <w:trHeight w:val="360"/>
        </w:trPr>
        <w:tc>
          <w:tcPr>
            <w:tcW w:w="3600" w:type="dxa"/>
            <w:tcBorders>
              <w:top w:val="nil"/>
              <w:left w:val="single" w:sz="4" w:space="0" w:color="auto"/>
              <w:bottom w:val="nil"/>
              <w:right w:val="single" w:sz="4" w:space="0" w:color="auto"/>
            </w:tcBorders>
            <w:shd w:val="clear" w:color="auto" w:fill="auto"/>
          </w:tcPr>
          <w:p w14:paraId="28C2FF56" w14:textId="77777777" w:rsidR="000F5750" w:rsidRPr="00063CB0" w:rsidRDefault="000F5750" w:rsidP="00063CB0">
            <w:pPr>
              <w:widowControl w:val="0"/>
              <w:spacing w:before="2" w:line="240" w:lineRule="auto"/>
              <w:ind w:left="288"/>
              <w:rPr>
                <w:rFonts w:ascii="Times New Roman" w:hAnsi="Times New Roman"/>
                <w:b/>
                <w:sz w:val="22"/>
                <w:szCs w:val="20"/>
                <w:lang w:eastAsia="en-GB" w:bidi="en-GB"/>
              </w:rPr>
            </w:pPr>
            <w:r w:rsidRPr="00063CB0">
              <w:rPr>
                <w:rFonts w:ascii="Calibri" w:eastAsia="Calibri" w:hAnsi="Calibri" w:cs="Calibri"/>
                <w:b/>
                <w:noProof/>
                <w:sz w:val="22"/>
                <w:szCs w:val="22"/>
                <w:lang w:eastAsia="en-GB" w:bidi="en-GB"/>
              </w:rPr>
              <w:t>-</w:t>
            </w:r>
          </w:p>
        </w:tc>
        <w:tc>
          <w:tcPr>
            <w:tcW w:w="3330" w:type="dxa"/>
            <w:vMerge/>
            <w:tcBorders>
              <w:top w:val="nil"/>
              <w:left w:val="single" w:sz="4" w:space="0" w:color="auto"/>
              <w:bottom w:val="nil"/>
              <w:right w:val="single" w:sz="4" w:space="0" w:color="auto"/>
            </w:tcBorders>
            <w:shd w:val="clear" w:color="auto" w:fill="auto"/>
          </w:tcPr>
          <w:p w14:paraId="395A9A70" w14:textId="77777777" w:rsidR="000F5750" w:rsidRPr="00063CB0" w:rsidRDefault="000F5750" w:rsidP="00063CB0">
            <w:pPr>
              <w:widowControl w:val="0"/>
              <w:spacing w:before="2" w:line="240" w:lineRule="auto"/>
              <w:ind w:left="144"/>
              <w:rPr>
                <w:rFonts w:ascii="Times New Roman" w:hAnsi="Times New Roman"/>
                <w:sz w:val="22"/>
                <w:szCs w:val="20"/>
                <w:lang w:eastAsia="en-GB" w:bidi="en-GB"/>
              </w:rPr>
            </w:pPr>
          </w:p>
        </w:tc>
      </w:tr>
      <w:tr w:rsidR="000F5750" w:rsidRPr="00063CB0" w14:paraId="4103442E" w14:textId="77777777" w:rsidTr="262DF0F8">
        <w:trPr>
          <w:trHeight w:val="360"/>
        </w:trPr>
        <w:tc>
          <w:tcPr>
            <w:tcW w:w="3600" w:type="dxa"/>
            <w:tcBorders>
              <w:top w:val="nil"/>
              <w:left w:val="single" w:sz="4" w:space="0" w:color="auto"/>
              <w:bottom w:val="nil"/>
              <w:right w:val="single" w:sz="4" w:space="0" w:color="auto"/>
            </w:tcBorders>
            <w:shd w:val="clear" w:color="auto" w:fill="auto"/>
          </w:tcPr>
          <w:p w14:paraId="197A5558" w14:textId="77777777" w:rsidR="000F5750" w:rsidRPr="00063CB0" w:rsidRDefault="262DF0F8" w:rsidP="00063CB0">
            <w:pPr>
              <w:widowControl w:val="0"/>
              <w:spacing w:before="2" w:line="240" w:lineRule="auto"/>
              <w:ind w:left="288"/>
              <w:rPr>
                <w:rFonts w:ascii="Times New Roman" w:hAnsi="Times New Roman"/>
                <w:noProof/>
                <w:sz w:val="22"/>
                <w:szCs w:val="20"/>
                <w:lang w:eastAsia="en-GB" w:bidi="en-GB"/>
              </w:rPr>
            </w:pPr>
            <w:r w:rsidRPr="262DF0F8">
              <w:rPr>
                <w:rFonts w:ascii="Calibri" w:eastAsia="Calibri" w:hAnsi="Calibri" w:cs="Calibri"/>
                <w:b/>
                <w:bCs/>
                <w:sz w:val="22"/>
                <w:szCs w:val="22"/>
                <w:lang w:eastAsia="en-GB" w:bidi="en-GB"/>
              </w:rPr>
              <w:t>-</w:t>
            </w:r>
            <w:r w:rsidRPr="262DF0F8">
              <w:rPr>
                <w:rFonts w:ascii="Calibri" w:eastAsia="Calibri" w:hAnsi="Calibri" w:cs="Calibri"/>
                <w:sz w:val="22"/>
                <w:szCs w:val="22"/>
                <w:lang w:eastAsia="en-GB" w:bidi="en-GB"/>
              </w:rPr>
              <w:t xml:space="preserve"> </w:t>
            </w:r>
            <w:r w:rsidRPr="262DF0F8">
              <w:rPr>
                <w:rFonts w:ascii="Times New Roman,Calibri" w:eastAsia="Times New Roman,Calibri" w:hAnsi="Times New Roman,Calibri" w:cs="Times New Roman,Calibri"/>
                <w:b/>
                <w:bCs/>
                <w:noProof/>
                <w:sz w:val="22"/>
                <w:szCs w:val="22"/>
                <w:lang w:eastAsia="en-GB" w:bidi="en-GB"/>
              </w:rPr>
              <w:t>pantograph width</w:t>
            </w:r>
          </w:p>
        </w:tc>
        <w:tc>
          <w:tcPr>
            <w:tcW w:w="3330" w:type="dxa"/>
            <w:vMerge w:val="restart"/>
            <w:tcBorders>
              <w:top w:val="nil"/>
              <w:left w:val="single" w:sz="4" w:space="0" w:color="auto"/>
            </w:tcBorders>
            <w:shd w:val="clear" w:color="auto" w:fill="auto"/>
            <w:vAlign w:val="center"/>
          </w:tcPr>
          <w:p w14:paraId="2817C4A8" w14:textId="77777777" w:rsidR="000F5750" w:rsidRPr="00063CB0" w:rsidRDefault="262DF0F8" w:rsidP="00063CB0">
            <w:pPr>
              <w:widowControl w:val="0"/>
              <w:spacing w:before="2"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1030 mm</w:t>
            </w:r>
          </w:p>
        </w:tc>
      </w:tr>
      <w:tr w:rsidR="000F5750" w:rsidRPr="00063CB0" w14:paraId="15A76F3B" w14:textId="77777777" w:rsidTr="262DF0F8">
        <w:trPr>
          <w:trHeight w:val="360"/>
        </w:trPr>
        <w:tc>
          <w:tcPr>
            <w:tcW w:w="3600" w:type="dxa"/>
            <w:tcBorders>
              <w:top w:val="nil"/>
              <w:left w:val="single" w:sz="4" w:space="0" w:color="auto"/>
              <w:bottom w:val="single" w:sz="4" w:space="0" w:color="auto"/>
              <w:right w:val="single" w:sz="4" w:space="0" w:color="auto"/>
            </w:tcBorders>
            <w:shd w:val="clear" w:color="auto" w:fill="auto"/>
          </w:tcPr>
          <w:p w14:paraId="3C06227D" w14:textId="77777777" w:rsidR="000F5750" w:rsidRPr="00063CB0" w:rsidRDefault="000F5750" w:rsidP="00063CB0">
            <w:pPr>
              <w:widowControl w:val="0"/>
              <w:spacing w:before="2" w:line="240" w:lineRule="auto"/>
              <w:ind w:left="288"/>
              <w:rPr>
                <w:rFonts w:ascii="Times New Roman" w:hAnsi="Times New Roman"/>
                <w:noProof/>
                <w:sz w:val="22"/>
                <w:szCs w:val="20"/>
                <w:lang w:eastAsia="en-GB" w:bidi="en-GB"/>
              </w:rPr>
            </w:pPr>
          </w:p>
        </w:tc>
        <w:tc>
          <w:tcPr>
            <w:tcW w:w="3330" w:type="dxa"/>
            <w:vMerge/>
            <w:tcBorders>
              <w:left w:val="single" w:sz="4" w:space="0" w:color="auto"/>
            </w:tcBorders>
            <w:shd w:val="clear" w:color="auto" w:fill="auto"/>
          </w:tcPr>
          <w:p w14:paraId="14FC490E" w14:textId="77777777" w:rsidR="000F5750" w:rsidRPr="00063CB0" w:rsidRDefault="000F5750" w:rsidP="00063CB0">
            <w:pPr>
              <w:widowControl w:val="0"/>
              <w:spacing w:before="2" w:line="240" w:lineRule="auto"/>
              <w:ind w:left="144"/>
              <w:rPr>
                <w:rFonts w:ascii="Times New Roman" w:hAnsi="Times New Roman"/>
                <w:sz w:val="22"/>
                <w:szCs w:val="20"/>
                <w:lang w:eastAsia="en-GB" w:bidi="en-GB"/>
              </w:rPr>
            </w:pPr>
          </w:p>
        </w:tc>
      </w:tr>
      <w:tr w:rsidR="000F5750" w:rsidRPr="00063CB0" w14:paraId="58215054" w14:textId="77777777" w:rsidTr="262DF0F8">
        <w:trPr>
          <w:trHeight w:val="360"/>
        </w:trPr>
        <w:tc>
          <w:tcPr>
            <w:tcW w:w="3600" w:type="dxa"/>
            <w:tcBorders>
              <w:top w:val="single" w:sz="4" w:space="0" w:color="auto"/>
            </w:tcBorders>
            <w:shd w:val="clear" w:color="auto" w:fill="auto"/>
          </w:tcPr>
          <w:p w14:paraId="4C2D4440" w14:textId="77777777" w:rsidR="000F5750" w:rsidRPr="00063CB0" w:rsidRDefault="000F5750" w:rsidP="00063CB0">
            <w:pPr>
              <w:widowControl w:val="0"/>
              <w:spacing w:before="6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Voltage</w:t>
            </w:r>
          </w:p>
        </w:tc>
        <w:tc>
          <w:tcPr>
            <w:tcW w:w="3330" w:type="dxa"/>
            <w:shd w:val="clear" w:color="auto" w:fill="auto"/>
          </w:tcPr>
          <w:p w14:paraId="39671CB0" w14:textId="77777777" w:rsidR="000F5750" w:rsidRPr="00063CB0" w:rsidRDefault="262DF0F8" w:rsidP="00063CB0">
            <w:pPr>
              <w:widowControl w:val="0"/>
              <w:spacing w:before="6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25 kV</w:t>
            </w:r>
          </w:p>
        </w:tc>
      </w:tr>
      <w:tr w:rsidR="000F5750" w:rsidRPr="00063CB0" w14:paraId="59DB6969" w14:textId="77777777" w:rsidTr="262DF0F8">
        <w:trPr>
          <w:trHeight w:val="360"/>
        </w:trPr>
        <w:tc>
          <w:tcPr>
            <w:tcW w:w="3600" w:type="dxa"/>
            <w:shd w:val="clear" w:color="auto" w:fill="auto"/>
          </w:tcPr>
          <w:p w14:paraId="737CDB75" w14:textId="77777777" w:rsidR="000F5750" w:rsidRPr="00063CB0" w:rsidRDefault="000F5750" w:rsidP="00063CB0">
            <w:pPr>
              <w:widowControl w:val="0"/>
              <w:spacing w:before="6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Frequency</w:t>
            </w:r>
          </w:p>
        </w:tc>
        <w:tc>
          <w:tcPr>
            <w:tcW w:w="3330" w:type="dxa"/>
            <w:shd w:val="clear" w:color="auto" w:fill="auto"/>
          </w:tcPr>
          <w:p w14:paraId="18E3B3A0" w14:textId="77777777" w:rsidR="000F5750" w:rsidRPr="00063CB0" w:rsidRDefault="262DF0F8" w:rsidP="00063CB0">
            <w:pPr>
              <w:widowControl w:val="0"/>
              <w:spacing w:before="6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50 Hz AC</w:t>
            </w:r>
          </w:p>
        </w:tc>
      </w:tr>
      <w:tr w:rsidR="000F5750" w:rsidRPr="00063CB0" w14:paraId="3288D65C" w14:textId="77777777" w:rsidTr="262DF0F8">
        <w:trPr>
          <w:trHeight w:val="360"/>
        </w:trPr>
        <w:tc>
          <w:tcPr>
            <w:tcW w:w="3600" w:type="dxa"/>
            <w:shd w:val="clear" w:color="auto" w:fill="auto"/>
          </w:tcPr>
          <w:p w14:paraId="782C3AC8" w14:textId="77777777" w:rsidR="000F5750" w:rsidRPr="00063CB0" w:rsidRDefault="000F5750" w:rsidP="00063CB0">
            <w:pPr>
              <w:widowControl w:val="0"/>
              <w:spacing w:before="6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Mast distance</w:t>
            </w:r>
          </w:p>
        </w:tc>
        <w:tc>
          <w:tcPr>
            <w:tcW w:w="3330" w:type="dxa"/>
            <w:shd w:val="clear" w:color="auto" w:fill="auto"/>
          </w:tcPr>
          <w:p w14:paraId="1F2BA1E4" w14:textId="77777777" w:rsidR="000F5750" w:rsidRPr="00063CB0" w:rsidRDefault="262DF0F8" w:rsidP="00063CB0">
            <w:pPr>
              <w:widowControl w:val="0"/>
              <w:spacing w:before="6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16 - 58 m</w:t>
            </w:r>
          </w:p>
        </w:tc>
      </w:tr>
      <w:tr w:rsidR="000F5750" w:rsidRPr="00063CB0" w14:paraId="1D82A46B" w14:textId="77777777" w:rsidTr="262DF0F8">
        <w:trPr>
          <w:trHeight w:val="360"/>
        </w:trPr>
        <w:tc>
          <w:tcPr>
            <w:tcW w:w="3600" w:type="dxa"/>
            <w:shd w:val="clear" w:color="auto" w:fill="auto"/>
          </w:tcPr>
          <w:p w14:paraId="76B7F37A" w14:textId="77777777" w:rsidR="000F5750" w:rsidRPr="00063CB0" w:rsidRDefault="000F5750" w:rsidP="00063CB0">
            <w:pPr>
              <w:widowControl w:val="0"/>
              <w:spacing w:before="6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Maximum change of mast distance at constant contact wire height</w:t>
            </w:r>
          </w:p>
        </w:tc>
        <w:tc>
          <w:tcPr>
            <w:tcW w:w="3330" w:type="dxa"/>
            <w:shd w:val="clear" w:color="auto" w:fill="auto"/>
          </w:tcPr>
          <w:p w14:paraId="62E7E99F" w14:textId="77777777" w:rsidR="000F5750" w:rsidRPr="00063CB0" w:rsidRDefault="262DF0F8" w:rsidP="00063CB0">
            <w:pPr>
              <w:widowControl w:val="0"/>
              <w:spacing w:before="6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15 m</w:t>
            </w:r>
          </w:p>
        </w:tc>
      </w:tr>
      <w:tr w:rsidR="000F5750" w:rsidRPr="00063CB0" w14:paraId="00993E3E" w14:textId="77777777" w:rsidTr="262DF0F8">
        <w:trPr>
          <w:trHeight w:val="360"/>
        </w:trPr>
        <w:tc>
          <w:tcPr>
            <w:tcW w:w="3600" w:type="dxa"/>
            <w:shd w:val="clear" w:color="auto" w:fill="auto"/>
          </w:tcPr>
          <w:p w14:paraId="6B1CF951" w14:textId="77777777" w:rsidR="000F5750" w:rsidRPr="00063CB0" w:rsidRDefault="000F5750" w:rsidP="00063CB0">
            <w:pPr>
              <w:widowControl w:val="0"/>
              <w:spacing w:before="6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Maximum change of mast distance in ramps</w:t>
            </w:r>
          </w:p>
        </w:tc>
        <w:tc>
          <w:tcPr>
            <w:tcW w:w="3330" w:type="dxa"/>
            <w:shd w:val="clear" w:color="auto" w:fill="auto"/>
          </w:tcPr>
          <w:p w14:paraId="07356F89" w14:textId="77777777" w:rsidR="000F5750" w:rsidRPr="00063CB0" w:rsidRDefault="262DF0F8" w:rsidP="00063CB0">
            <w:pPr>
              <w:widowControl w:val="0"/>
              <w:spacing w:before="6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8 m</w:t>
            </w:r>
          </w:p>
        </w:tc>
      </w:tr>
      <w:tr w:rsidR="000F5750" w:rsidRPr="00063CB0" w14:paraId="419594FC" w14:textId="77777777" w:rsidTr="262DF0F8">
        <w:trPr>
          <w:trHeight w:val="360"/>
        </w:trPr>
        <w:tc>
          <w:tcPr>
            <w:tcW w:w="3600" w:type="dxa"/>
            <w:shd w:val="clear" w:color="auto" w:fill="auto"/>
          </w:tcPr>
          <w:p w14:paraId="6ECB9DE6" w14:textId="77777777" w:rsidR="000F5750" w:rsidRPr="00063CB0" w:rsidRDefault="000F5750" w:rsidP="00063CB0">
            <w:pPr>
              <w:keepNext/>
              <w:widowControl w:val="0"/>
              <w:spacing w:before="2" w:after="120" w:line="240" w:lineRule="auto"/>
              <w:ind w:left="288"/>
              <w:rPr>
                <w:rFonts w:ascii="Times New Roman" w:hAnsi="Times New Roman"/>
                <w:noProof/>
                <w:sz w:val="25"/>
                <w:szCs w:val="25"/>
                <w:lang w:eastAsia="en-GB" w:bidi="en-GB"/>
              </w:rPr>
            </w:pPr>
            <w:r w:rsidRPr="00063CB0">
              <w:rPr>
                <w:rFonts w:ascii="Times New Roman" w:eastAsia="Calibri" w:hAnsi="Times New Roman"/>
                <w:b/>
                <w:noProof/>
                <w:sz w:val="22"/>
                <w:szCs w:val="22"/>
                <w:lang w:eastAsia="en-GB" w:bidi="en-GB"/>
              </w:rPr>
              <w:t>Mast type</w:t>
            </w:r>
          </w:p>
        </w:tc>
        <w:tc>
          <w:tcPr>
            <w:tcW w:w="3330" w:type="dxa"/>
            <w:shd w:val="clear" w:color="auto" w:fill="auto"/>
          </w:tcPr>
          <w:p w14:paraId="26BE01E3" w14:textId="77777777" w:rsidR="000F5750" w:rsidRPr="00063CB0" w:rsidRDefault="000F5750" w:rsidP="00063CB0">
            <w:pPr>
              <w:keepNext/>
              <w:widowControl w:val="0"/>
              <w:spacing w:before="40" w:after="120" w:line="240" w:lineRule="auto"/>
              <w:ind w:left="142"/>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Closed masts of untreated, corrosion-resistant steel</w:t>
            </w:r>
          </w:p>
        </w:tc>
      </w:tr>
      <w:tr w:rsidR="000F5750" w:rsidRPr="00063CB0" w14:paraId="0D1CB800" w14:textId="77777777" w:rsidTr="262DF0F8">
        <w:trPr>
          <w:trHeight w:val="360"/>
        </w:trPr>
        <w:tc>
          <w:tcPr>
            <w:tcW w:w="3600" w:type="dxa"/>
            <w:shd w:val="clear" w:color="auto" w:fill="auto"/>
          </w:tcPr>
          <w:p w14:paraId="7FC8DBF4"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Foundation</w:t>
            </w:r>
          </w:p>
        </w:tc>
        <w:tc>
          <w:tcPr>
            <w:tcW w:w="3330" w:type="dxa"/>
            <w:shd w:val="clear" w:color="auto" w:fill="auto"/>
          </w:tcPr>
          <w:p w14:paraId="609D85E4" w14:textId="77777777" w:rsidR="000F5750" w:rsidRPr="00063CB0" w:rsidRDefault="000F5750" w:rsidP="00063CB0">
            <w:pPr>
              <w:widowControl w:val="0"/>
              <w:spacing w:before="40" w:after="120" w:line="240" w:lineRule="auto"/>
              <w:ind w:left="142"/>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Prefabricated concrete piles with embedded bolts</w:t>
            </w:r>
          </w:p>
        </w:tc>
      </w:tr>
      <w:tr w:rsidR="000F5750" w:rsidRPr="00063CB0" w14:paraId="45BCD14B" w14:textId="77777777" w:rsidTr="262DF0F8">
        <w:trPr>
          <w:trHeight w:val="360"/>
        </w:trPr>
        <w:tc>
          <w:tcPr>
            <w:tcW w:w="3600" w:type="dxa"/>
            <w:shd w:val="clear" w:color="auto" w:fill="auto"/>
          </w:tcPr>
          <w:p w14:paraId="78C846BE"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Overhead catenary suspension</w:t>
            </w:r>
          </w:p>
        </w:tc>
        <w:tc>
          <w:tcPr>
            <w:tcW w:w="3330" w:type="dxa"/>
            <w:shd w:val="clear" w:color="auto" w:fill="auto"/>
          </w:tcPr>
          <w:p w14:paraId="544D2BF8" w14:textId="77777777" w:rsidR="000F5750" w:rsidRPr="00063CB0" w:rsidRDefault="000F5750" w:rsidP="00063CB0">
            <w:pPr>
              <w:widowControl w:val="0"/>
              <w:spacing w:before="40" w:after="120" w:line="240" w:lineRule="auto"/>
              <w:ind w:left="142"/>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Hot-dip galvanised steel</w:t>
            </w:r>
          </w:p>
        </w:tc>
      </w:tr>
      <w:tr w:rsidR="000F5750" w:rsidRPr="00063CB0" w14:paraId="7A7940BB" w14:textId="77777777" w:rsidTr="262DF0F8">
        <w:trPr>
          <w:trHeight w:val="360"/>
        </w:trPr>
        <w:tc>
          <w:tcPr>
            <w:tcW w:w="3600" w:type="dxa"/>
            <w:shd w:val="clear" w:color="auto" w:fill="auto"/>
          </w:tcPr>
          <w:p w14:paraId="1CE6B55D"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Contact wire</w:t>
            </w:r>
          </w:p>
        </w:tc>
        <w:tc>
          <w:tcPr>
            <w:tcW w:w="3330" w:type="dxa"/>
            <w:shd w:val="clear" w:color="auto" w:fill="auto"/>
          </w:tcPr>
          <w:p w14:paraId="6DAAB11D" w14:textId="77777777" w:rsidR="000F5750" w:rsidRPr="00063CB0" w:rsidRDefault="000F5750" w:rsidP="00063CB0">
            <w:pPr>
              <w:widowControl w:val="0"/>
              <w:spacing w:before="40" w:after="120" w:line="240" w:lineRule="auto"/>
              <w:ind w:left="142"/>
              <w:rPr>
                <w:rFonts w:ascii="Times New Roman" w:hAnsi="Times New Roman"/>
                <w:noProof/>
                <w:sz w:val="22"/>
                <w:szCs w:val="20"/>
                <w:lang w:val="es-VE" w:eastAsia="en-GB" w:bidi="en-GB"/>
              </w:rPr>
            </w:pPr>
            <w:r w:rsidRPr="00063CB0">
              <w:rPr>
                <w:rFonts w:ascii="Times New Roman" w:eastAsia="Calibri" w:hAnsi="Times New Roman"/>
                <w:noProof/>
                <w:sz w:val="22"/>
                <w:szCs w:val="22"/>
                <w:lang w:val="es-VE" w:eastAsia="en-GB" w:bidi="en-GB"/>
              </w:rPr>
              <w:t>RiS 120 mm</w:t>
            </w:r>
            <w:r w:rsidRPr="00063CB0">
              <w:rPr>
                <w:rFonts w:ascii="Times New Roman" w:eastAsia="Calibri" w:hAnsi="Times New Roman"/>
                <w:noProof/>
                <w:sz w:val="22"/>
                <w:szCs w:val="22"/>
                <w:vertAlign w:val="superscript"/>
                <w:lang w:val="es-VE" w:eastAsia="en-GB" w:bidi="en-GB"/>
              </w:rPr>
              <w:t>7</w:t>
            </w:r>
          </w:p>
          <w:p w14:paraId="56C23BCE" w14:textId="77777777" w:rsidR="000F5750" w:rsidRPr="00063CB0" w:rsidRDefault="000F5750" w:rsidP="00063CB0">
            <w:pPr>
              <w:widowControl w:val="0"/>
              <w:spacing w:before="40" w:after="120" w:line="240" w:lineRule="auto"/>
              <w:ind w:left="142"/>
              <w:rPr>
                <w:rFonts w:ascii="Times New Roman" w:hAnsi="Times New Roman"/>
                <w:noProof/>
                <w:sz w:val="22"/>
                <w:szCs w:val="20"/>
                <w:lang w:val="es-VE" w:eastAsia="en-GB" w:bidi="en-GB"/>
              </w:rPr>
            </w:pPr>
            <w:r w:rsidRPr="00063CB0">
              <w:rPr>
                <w:rFonts w:ascii="Times New Roman" w:eastAsia="Calibri" w:hAnsi="Times New Roman"/>
                <w:noProof/>
                <w:sz w:val="22"/>
                <w:szCs w:val="22"/>
                <w:lang w:val="es-VE" w:eastAsia="en-GB" w:bidi="en-GB"/>
              </w:rPr>
              <w:t>(CuAg 0.1 Ri 120)</w:t>
            </w:r>
            <w:r w:rsidRPr="00063CB0">
              <w:rPr>
                <w:rFonts w:ascii="Times New Roman" w:hAnsi="Times New Roman"/>
                <w:noProof/>
                <w:sz w:val="22"/>
                <w:szCs w:val="20"/>
                <w:lang w:val="es-VE" w:eastAsia="en-GB" w:bidi="en-GB"/>
              </w:rPr>
              <w:br/>
            </w:r>
            <w:r w:rsidRPr="00063CB0">
              <w:rPr>
                <w:rFonts w:ascii="Times New Roman" w:eastAsia="Calibri" w:hAnsi="Times New Roman"/>
                <w:noProof/>
                <w:sz w:val="22"/>
                <w:szCs w:val="22"/>
                <w:lang w:val="es-VE" w:eastAsia="en-GB" w:bidi="en-GB"/>
              </w:rPr>
              <w:t>EN 50149</w:t>
            </w:r>
          </w:p>
        </w:tc>
      </w:tr>
      <w:tr w:rsidR="000F5750" w:rsidRPr="00063CB0" w14:paraId="3393FF0D" w14:textId="77777777" w:rsidTr="262DF0F8">
        <w:trPr>
          <w:trHeight w:val="360"/>
        </w:trPr>
        <w:tc>
          <w:tcPr>
            <w:tcW w:w="3600" w:type="dxa"/>
            <w:shd w:val="clear" w:color="auto" w:fill="auto"/>
          </w:tcPr>
          <w:p w14:paraId="400319B8"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Catenary wire</w:t>
            </w:r>
          </w:p>
        </w:tc>
        <w:tc>
          <w:tcPr>
            <w:tcW w:w="3330" w:type="dxa"/>
            <w:shd w:val="clear" w:color="auto" w:fill="auto"/>
          </w:tcPr>
          <w:p w14:paraId="7E425155" w14:textId="77777777" w:rsidR="000F5750" w:rsidRPr="00063CB0" w:rsidRDefault="262DF0F8" w:rsidP="00063CB0">
            <w:pPr>
              <w:widowControl w:val="0"/>
              <w:spacing w:before="40" w:after="120" w:line="240" w:lineRule="auto"/>
              <w:ind w:left="142"/>
              <w:rPr>
                <w:rFonts w:ascii="Times New Roman" w:hAnsi="Times New Roman"/>
                <w:noProof/>
                <w:sz w:val="22"/>
                <w:szCs w:val="20"/>
                <w:lang w:eastAsia="en-GB" w:bidi="en-GB"/>
              </w:rPr>
            </w:pPr>
            <w:r w:rsidRPr="262DF0F8">
              <w:rPr>
                <w:rFonts w:ascii="Times New Roman,Calibri" w:eastAsia="Times New Roman,Calibri" w:hAnsi="Times New Roman,Calibri" w:cs="Times New Roman,Calibri"/>
                <w:noProof/>
                <w:sz w:val="22"/>
                <w:szCs w:val="22"/>
                <w:lang w:eastAsia="en-GB" w:bidi="en-GB"/>
              </w:rPr>
              <w:t>70 mm</w:t>
            </w:r>
            <w:r w:rsidRPr="262DF0F8">
              <w:rPr>
                <w:rFonts w:ascii="Times New Roman,Calibri" w:eastAsia="Times New Roman,Calibri" w:hAnsi="Times New Roman,Calibri" w:cs="Times New Roman,Calibri"/>
                <w:noProof/>
                <w:sz w:val="22"/>
                <w:szCs w:val="22"/>
                <w:vertAlign w:val="superscript"/>
                <w:lang w:eastAsia="en-GB" w:bidi="en-GB"/>
              </w:rPr>
              <w:t>2</w:t>
            </w:r>
            <w:r w:rsidRPr="262DF0F8">
              <w:rPr>
                <w:rFonts w:ascii="Times New Roman,Calibri" w:eastAsia="Times New Roman,Calibri" w:hAnsi="Times New Roman,Calibri" w:cs="Times New Roman,Calibri"/>
                <w:noProof/>
                <w:sz w:val="22"/>
                <w:szCs w:val="22"/>
                <w:lang w:eastAsia="en-GB" w:bidi="en-GB"/>
              </w:rPr>
              <w:t xml:space="preserve"> </w:t>
            </w:r>
            <w:r w:rsidRPr="262DF0F8">
              <w:rPr>
                <w:rFonts w:ascii="Times New Roman,Calibri" w:eastAsia="Times New Roman,Calibri" w:hAnsi="Times New Roman,Calibri" w:cs="Times New Roman,Calibri"/>
                <w:sz w:val="22"/>
                <w:szCs w:val="22"/>
                <w:lang w:eastAsia="en-GB" w:bidi="en-GB"/>
              </w:rPr>
              <w:t>BZII</w:t>
            </w:r>
          </w:p>
          <w:p w14:paraId="443C1FDC" w14:textId="77777777" w:rsidR="000F5750" w:rsidRPr="00063CB0" w:rsidRDefault="262DF0F8" w:rsidP="00063CB0">
            <w:pPr>
              <w:widowControl w:val="0"/>
              <w:spacing w:before="40" w:after="120" w:line="240" w:lineRule="auto"/>
              <w:ind w:left="142"/>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DIN 48201-70/19-BZII</w:t>
            </w:r>
          </w:p>
        </w:tc>
      </w:tr>
      <w:tr w:rsidR="000F5750" w:rsidRPr="00063CB0" w14:paraId="4DA51F53" w14:textId="77777777" w:rsidTr="262DF0F8">
        <w:trPr>
          <w:trHeight w:val="360"/>
        </w:trPr>
        <w:tc>
          <w:tcPr>
            <w:tcW w:w="3600" w:type="dxa"/>
            <w:shd w:val="clear" w:color="auto" w:fill="auto"/>
          </w:tcPr>
          <w:p w14:paraId="5F845CC4"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Dropper</w:t>
            </w:r>
          </w:p>
        </w:tc>
        <w:tc>
          <w:tcPr>
            <w:tcW w:w="3330" w:type="dxa"/>
            <w:shd w:val="clear" w:color="auto" w:fill="auto"/>
          </w:tcPr>
          <w:p w14:paraId="13104727" w14:textId="77777777" w:rsidR="000F5750" w:rsidRPr="00063CB0" w:rsidRDefault="262DF0F8" w:rsidP="00063CB0">
            <w:pPr>
              <w:widowControl w:val="0"/>
              <w:spacing w:before="40" w:after="120" w:line="240" w:lineRule="auto"/>
              <w:ind w:left="142"/>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16 mm</w:t>
            </w:r>
            <w:r w:rsidRPr="262DF0F8">
              <w:rPr>
                <w:rFonts w:ascii="Times New Roman,Calibri" w:eastAsia="Times New Roman,Calibri" w:hAnsi="Times New Roman,Calibri" w:cs="Times New Roman,Calibri"/>
                <w:sz w:val="22"/>
                <w:szCs w:val="22"/>
                <w:vertAlign w:val="superscript"/>
                <w:lang w:eastAsia="en-GB" w:bidi="en-GB"/>
              </w:rPr>
              <w:t>2</w:t>
            </w:r>
            <w:r w:rsidRPr="262DF0F8">
              <w:rPr>
                <w:rFonts w:ascii="Times New Roman,Calibri" w:eastAsia="Times New Roman,Calibri" w:hAnsi="Times New Roman,Calibri" w:cs="Times New Roman,Calibri"/>
                <w:sz w:val="22"/>
                <w:szCs w:val="22"/>
                <w:lang w:eastAsia="en-GB" w:bidi="en-GB"/>
              </w:rPr>
              <w:t xml:space="preserve"> BZII</w:t>
            </w:r>
          </w:p>
          <w:p w14:paraId="098D3FDD" w14:textId="77777777" w:rsidR="000F5750" w:rsidRPr="00063CB0" w:rsidRDefault="262DF0F8" w:rsidP="00063CB0">
            <w:pPr>
              <w:widowControl w:val="0"/>
              <w:spacing w:before="40" w:after="120" w:line="240" w:lineRule="auto"/>
              <w:ind w:left="142"/>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DIN 43138-16/49-BZII</w:t>
            </w:r>
          </w:p>
        </w:tc>
      </w:tr>
      <w:tr w:rsidR="000F5750" w:rsidRPr="00063CB0" w14:paraId="13AC2240" w14:textId="77777777" w:rsidTr="262DF0F8">
        <w:trPr>
          <w:trHeight w:val="360"/>
        </w:trPr>
        <w:tc>
          <w:tcPr>
            <w:tcW w:w="3600" w:type="dxa"/>
            <w:shd w:val="clear" w:color="auto" w:fill="auto"/>
          </w:tcPr>
          <w:p w14:paraId="16D76299"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Return conductor</w:t>
            </w:r>
          </w:p>
        </w:tc>
        <w:tc>
          <w:tcPr>
            <w:tcW w:w="3330" w:type="dxa"/>
            <w:shd w:val="clear" w:color="auto" w:fill="auto"/>
          </w:tcPr>
          <w:p w14:paraId="3608341E" w14:textId="77777777" w:rsidR="000F5750" w:rsidRPr="00063CB0" w:rsidRDefault="262DF0F8" w:rsidP="00063CB0">
            <w:pPr>
              <w:widowControl w:val="0"/>
              <w:spacing w:before="40" w:after="120" w:line="240" w:lineRule="auto"/>
              <w:ind w:left="142"/>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327 mm</w:t>
            </w:r>
            <w:r w:rsidRPr="262DF0F8">
              <w:rPr>
                <w:rFonts w:ascii="Times New Roman,Calibri" w:eastAsia="Times New Roman,Calibri" w:hAnsi="Times New Roman,Calibri" w:cs="Times New Roman,Calibri"/>
                <w:sz w:val="22"/>
                <w:szCs w:val="22"/>
                <w:vertAlign w:val="superscript"/>
                <w:lang w:eastAsia="en-GB" w:bidi="en-GB"/>
              </w:rPr>
              <w:t>2</w:t>
            </w:r>
            <w:r w:rsidRPr="262DF0F8">
              <w:rPr>
                <w:rFonts w:ascii="Times New Roman,Calibri" w:eastAsia="Times New Roman,Calibri" w:hAnsi="Times New Roman,Calibri" w:cs="Times New Roman,Calibri"/>
                <w:sz w:val="22"/>
                <w:szCs w:val="22"/>
                <w:lang w:eastAsia="en-GB" w:bidi="en-GB"/>
              </w:rPr>
              <w:t xml:space="preserve"> St Al</w:t>
            </w:r>
          </w:p>
          <w:p w14:paraId="5303E96A" w14:textId="77777777" w:rsidR="000F5750" w:rsidRPr="00063CB0" w:rsidRDefault="262DF0F8" w:rsidP="00063CB0">
            <w:pPr>
              <w:widowControl w:val="0"/>
              <w:spacing w:before="40" w:after="120" w:line="240" w:lineRule="auto"/>
              <w:ind w:left="142"/>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DOVE CSA-C49. l, 1975</w:t>
            </w:r>
          </w:p>
        </w:tc>
      </w:tr>
      <w:tr w:rsidR="000F5750" w:rsidRPr="00063CB0" w14:paraId="74CA87A4" w14:textId="77777777" w:rsidTr="262DF0F8">
        <w:trPr>
          <w:trHeight w:val="360"/>
        </w:trPr>
        <w:tc>
          <w:tcPr>
            <w:tcW w:w="3600" w:type="dxa"/>
            <w:shd w:val="clear" w:color="auto" w:fill="auto"/>
          </w:tcPr>
          <w:p w14:paraId="6AABB09A"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Fixpoint cable</w:t>
            </w:r>
          </w:p>
        </w:tc>
        <w:tc>
          <w:tcPr>
            <w:tcW w:w="3330" w:type="dxa"/>
            <w:shd w:val="clear" w:color="auto" w:fill="auto"/>
          </w:tcPr>
          <w:p w14:paraId="5A0832CE" w14:textId="77777777" w:rsidR="000F5750" w:rsidRPr="00063CB0" w:rsidRDefault="262DF0F8" w:rsidP="00063CB0">
            <w:pPr>
              <w:widowControl w:val="0"/>
              <w:spacing w:before="40" w:after="120" w:line="240" w:lineRule="auto"/>
              <w:ind w:left="142"/>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70 mm</w:t>
            </w:r>
            <w:r w:rsidRPr="262DF0F8">
              <w:rPr>
                <w:rFonts w:ascii="Times New Roman,Calibri" w:eastAsia="Times New Roman,Calibri" w:hAnsi="Times New Roman,Calibri" w:cs="Times New Roman,Calibri"/>
                <w:sz w:val="22"/>
                <w:szCs w:val="22"/>
                <w:vertAlign w:val="superscript"/>
                <w:lang w:eastAsia="en-GB" w:bidi="en-GB"/>
              </w:rPr>
              <w:t>2</w:t>
            </w:r>
            <w:r w:rsidRPr="262DF0F8">
              <w:rPr>
                <w:rFonts w:ascii="Times New Roman,Calibri" w:eastAsia="Times New Roman,Calibri" w:hAnsi="Times New Roman,Calibri" w:cs="Times New Roman,Calibri"/>
                <w:sz w:val="22"/>
                <w:szCs w:val="22"/>
                <w:lang w:eastAsia="en-GB" w:bidi="en-GB"/>
              </w:rPr>
              <w:t xml:space="preserve"> BZll</w:t>
            </w:r>
          </w:p>
          <w:p w14:paraId="01977ED3" w14:textId="77777777" w:rsidR="000F5750" w:rsidRPr="00063CB0" w:rsidRDefault="262DF0F8" w:rsidP="00063CB0">
            <w:pPr>
              <w:widowControl w:val="0"/>
              <w:spacing w:before="40" w:after="120" w:line="240" w:lineRule="auto"/>
              <w:ind w:left="142"/>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DIN 43141-70119-BZII</w:t>
            </w:r>
          </w:p>
        </w:tc>
      </w:tr>
      <w:tr w:rsidR="000F5750" w:rsidRPr="00063CB0" w14:paraId="7100A6B7" w14:textId="77777777" w:rsidTr="262DF0F8">
        <w:trPr>
          <w:trHeight w:val="360"/>
        </w:trPr>
        <w:tc>
          <w:tcPr>
            <w:tcW w:w="3600" w:type="dxa"/>
            <w:shd w:val="clear" w:color="auto" w:fill="auto"/>
          </w:tcPr>
          <w:p w14:paraId="4B4985E1"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Tensioning force:</w:t>
            </w:r>
          </w:p>
          <w:p w14:paraId="56D64E79" w14:textId="77777777" w:rsidR="000F5750" w:rsidRPr="00063CB0" w:rsidRDefault="000F5750" w:rsidP="00063CB0">
            <w:pPr>
              <w:widowControl w:val="0"/>
              <w:tabs>
                <w:tab w:val="left" w:pos="504"/>
              </w:tabs>
              <w:spacing w:before="2" w:after="120" w:line="240" w:lineRule="auto"/>
              <w:ind w:left="288"/>
              <w:rPr>
                <w:rFonts w:ascii="Times New Roman" w:hAnsi="Times New Roman"/>
                <w:b/>
                <w:noProof/>
                <w:sz w:val="22"/>
                <w:szCs w:val="20"/>
                <w:lang w:eastAsia="en-GB" w:bidi="en-GB"/>
              </w:rPr>
            </w:pPr>
            <w:r w:rsidRPr="262DF0F8">
              <w:rPr>
                <w:rFonts w:ascii="Calibri" w:eastAsia="Calibri" w:hAnsi="Calibri" w:cs="Calibri"/>
                <w:b/>
                <w:bCs/>
                <w:noProof/>
                <w:sz w:val="22"/>
                <w:szCs w:val="22"/>
                <w:lang w:eastAsia="en-GB" w:bidi="en-GB"/>
              </w:rPr>
              <w:lastRenderedPageBreak/>
              <w:t>-</w:t>
            </w:r>
            <w:r w:rsidRPr="00063CB0">
              <w:rPr>
                <w:rFonts w:ascii="Calibri" w:eastAsia="Calibri" w:hAnsi="Calibri"/>
                <w:sz w:val="22"/>
                <w:szCs w:val="22"/>
                <w:lang w:eastAsia="en-GB" w:bidi="en-GB"/>
              </w:rPr>
              <w:tab/>
            </w:r>
            <w:r w:rsidRPr="262DF0F8">
              <w:rPr>
                <w:rFonts w:ascii="Calibri" w:eastAsia="Calibri" w:hAnsi="Calibri" w:cs="Calibri"/>
                <w:b/>
                <w:bCs/>
                <w:sz w:val="22"/>
                <w:szCs w:val="22"/>
                <w:lang w:eastAsia="en-GB" w:bidi="en-GB"/>
              </w:rPr>
              <w:t>contact wire</w:t>
            </w:r>
          </w:p>
          <w:p w14:paraId="3DA60604" w14:textId="77777777" w:rsidR="000F5750" w:rsidRPr="00063CB0" w:rsidRDefault="000F5750" w:rsidP="00063CB0">
            <w:pPr>
              <w:widowControl w:val="0"/>
              <w:tabs>
                <w:tab w:val="left" w:pos="504"/>
              </w:tabs>
              <w:spacing w:before="2" w:after="120" w:line="240" w:lineRule="auto"/>
              <w:ind w:left="288"/>
              <w:rPr>
                <w:rFonts w:ascii="Times New Roman" w:hAnsi="Times New Roman"/>
                <w:b/>
                <w:noProof/>
                <w:sz w:val="22"/>
                <w:szCs w:val="20"/>
                <w:lang w:eastAsia="en-GB" w:bidi="en-GB"/>
              </w:rPr>
            </w:pPr>
            <w:r w:rsidRPr="262DF0F8">
              <w:rPr>
                <w:rFonts w:ascii="Calibri" w:eastAsia="Calibri" w:hAnsi="Calibri" w:cs="Calibri"/>
                <w:b/>
                <w:bCs/>
                <w:noProof/>
                <w:sz w:val="22"/>
                <w:szCs w:val="22"/>
                <w:lang w:eastAsia="en-GB" w:bidi="en-GB"/>
              </w:rPr>
              <w:t>-</w:t>
            </w:r>
            <w:r w:rsidRPr="00063CB0">
              <w:rPr>
                <w:rFonts w:ascii="Calibri" w:eastAsia="Calibri" w:hAnsi="Calibri"/>
                <w:sz w:val="22"/>
                <w:szCs w:val="22"/>
                <w:lang w:eastAsia="en-GB" w:bidi="en-GB"/>
              </w:rPr>
              <w:tab/>
            </w:r>
            <w:r w:rsidRPr="262DF0F8">
              <w:rPr>
                <w:rFonts w:ascii="Calibri" w:eastAsia="Calibri" w:hAnsi="Calibri" w:cs="Calibri"/>
                <w:b/>
                <w:bCs/>
                <w:sz w:val="22"/>
                <w:szCs w:val="22"/>
                <w:lang w:eastAsia="en-GB" w:bidi="en-GB"/>
              </w:rPr>
              <w:t>catenary wire</w:t>
            </w:r>
          </w:p>
          <w:p w14:paraId="32252AE7" w14:textId="77777777" w:rsidR="000F5750" w:rsidRPr="00063CB0" w:rsidRDefault="000F5750" w:rsidP="00063CB0">
            <w:pPr>
              <w:widowControl w:val="0"/>
              <w:tabs>
                <w:tab w:val="left" w:pos="504"/>
              </w:tabs>
              <w:spacing w:before="2" w:after="120" w:line="240" w:lineRule="auto"/>
              <w:ind w:left="288"/>
              <w:rPr>
                <w:rFonts w:ascii="Times New Roman" w:hAnsi="Times New Roman"/>
                <w:b/>
                <w:noProof/>
                <w:sz w:val="22"/>
                <w:szCs w:val="20"/>
                <w:lang w:eastAsia="en-GB" w:bidi="en-GB"/>
              </w:rPr>
            </w:pPr>
            <w:r w:rsidRPr="262DF0F8">
              <w:rPr>
                <w:rFonts w:ascii="Calibri" w:eastAsia="Calibri" w:hAnsi="Calibri" w:cs="Calibri"/>
                <w:b/>
                <w:bCs/>
                <w:noProof/>
                <w:sz w:val="22"/>
                <w:szCs w:val="22"/>
                <w:lang w:eastAsia="en-GB" w:bidi="en-GB"/>
              </w:rPr>
              <w:t>-</w:t>
            </w:r>
            <w:r w:rsidRPr="00063CB0">
              <w:rPr>
                <w:rFonts w:ascii="Calibri" w:eastAsia="Calibri" w:hAnsi="Calibri"/>
                <w:sz w:val="22"/>
                <w:szCs w:val="22"/>
                <w:lang w:eastAsia="en-GB" w:bidi="en-GB"/>
              </w:rPr>
              <w:tab/>
            </w:r>
            <w:r w:rsidRPr="262DF0F8">
              <w:rPr>
                <w:rFonts w:ascii="Calibri" w:eastAsia="Calibri" w:hAnsi="Calibri" w:cs="Calibri"/>
                <w:b/>
                <w:bCs/>
                <w:sz w:val="22"/>
                <w:szCs w:val="22"/>
                <w:lang w:eastAsia="en-GB" w:bidi="en-GB"/>
              </w:rPr>
              <w:t>fixpoint cable</w:t>
            </w:r>
          </w:p>
        </w:tc>
        <w:tc>
          <w:tcPr>
            <w:tcW w:w="3330" w:type="dxa"/>
            <w:shd w:val="clear" w:color="auto" w:fill="auto"/>
          </w:tcPr>
          <w:p w14:paraId="7F6DAF31" w14:textId="77777777" w:rsidR="000F5750" w:rsidRPr="00063CB0" w:rsidRDefault="000F5750" w:rsidP="00063CB0">
            <w:pPr>
              <w:widowControl w:val="0"/>
              <w:spacing w:before="2" w:after="120" w:line="240" w:lineRule="auto"/>
              <w:ind w:left="144"/>
              <w:rPr>
                <w:rFonts w:ascii="Times New Roman" w:hAnsi="Times New Roman"/>
                <w:sz w:val="22"/>
                <w:szCs w:val="20"/>
                <w:lang w:eastAsia="en-GB" w:bidi="en-GB"/>
              </w:rPr>
            </w:pPr>
          </w:p>
          <w:p w14:paraId="2AAEB771" w14:textId="77777777" w:rsidR="000F5750" w:rsidRPr="00063CB0" w:rsidRDefault="262DF0F8" w:rsidP="00063CB0">
            <w:pPr>
              <w:widowControl w:val="0"/>
              <w:spacing w:before="2" w:after="120" w:line="240" w:lineRule="auto"/>
              <w:ind w:left="144"/>
              <w:rPr>
                <w:rFonts w:ascii="Times New Roman" w:hAnsi="Times New Roman"/>
                <w:noProof/>
                <w:sz w:val="22"/>
                <w:szCs w:val="20"/>
                <w:lang w:eastAsia="en-GB" w:bidi="en-GB"/>
              </w:rPr>
            </w:pPr>
            <w:r w:rsidRPr="262DF0F8">
              <w:rPr>
                <w:rFonts w:ascii="Times New Roman,Calibri" w:eastAsia="Times New Roman,Calibri" w:hAnsi="Times New Roman,Calibri" w:cs="Times New Roman,Calibri"/>
                <w:sz w:val="22"/>
                <w:szCs w:val="22"/>
                <w:lang w:eastAsia="en-GB" w:bidi="en-GB"/>
              </w:rPr>
              <w:lastRenderedPageBreak/>
              <w:t>15 kN</w:t>
            </w:r>
          </w:p>
          <w:p w14:paraId="0159C2C5" w14:textId="77777777" w:rsidR="000F5750" w:rsidRPr="00063CB0" w:rsidRDefault="000F5750" w:rsidP="00063CB0">
            <w:pPr>
              <w:widowControl w:val="0"/>
              <w:spacing w:before="2" w:after="12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15 kN</w:t>
            </w:r>
          </w:p>
          <w:p w14:paraId="088AB73B" w14:textId="77777777" w:rsidR="000F5750" w:rsidRPr="00063CB0" w:rsidRDefault="000F5750" w:rsidP="00063CB0">
            <w:pPr>
              <w:widowControl w:val="0"/>
              <w:spacing w:before="2" w:after="120" w:line="240" w:lineRule="auto"/>
              <w:ind w:left="144"/>
              <w:rPr>
                <w:rFonts w:ascii="Times New Roman" w:hAnsi="Times New Roman"/>
                <w:sz w:val="22"/>
                <w:szCs w:val="20"/>
                <w:lang w:eastAsia="en-GB" w:bidi="en-GB"/>
              </w:rPr>
            </w:pPr>
            <w:r w:rsidRPr="00063CB0">
              <w:rPr>
                <w:rFonts w:ascii="Times New Roman" w:eastAsia="Calibri" w:hAnsi="Times New Roman"/>
                <w:noProof/>
                <w:sz w:val="22"/>
                <w:szCs w:val="22"/>
                <w:lang w:eastAsia="en-GB" w:bidi="en-GB"/>
              </w:rPr>
              <w:t>11.5 kN</w:t>
            </w:r>
          </w:p>
        </w:tc>
      </w:tr>
      <w:tr w:rsidR="000F5750" w:rsidRPr="00063CB0" w14:paraId="3C3D4688" w14:textId="77777777" w:rsidTr="262DF0F8">
        <w:trPr>
          <w:trHeight w:val="360"/>
        </w:trPr>
        <w:tc>
          <w:tcPr>
            <w:tcW w:w="3600" w:type="dxa"/>
            <w:shd w:val="clear" w:color="auto" w:fill="auto"/>
          </w:tcPr>
          <w:p w14:paraId="345EC329"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lastRenderedPageBreak/>
              <w:t>Separate post-tensioning</w:t>
            </w:r>
          </w:p>
        </w:tc>
        <w:tc>
          <w:tcPr>
            <w:tcW w:w="3330" w:type="dxa"/>
            <w:shd w:val="clear" w:color="auto" w:fill="auto"/>
          </w:tcPr>
          <w:p w14:paraId="12647F09" w14:textId="77777777" w:rsidR="000F5750" w:rsidRPr="00063CB0" w:rsidRDefault="262DF0F8" w:rsidP="00063CB0">
            <w:pPr>
              <w:widowControl w:val="0"/>
              <w:spacing w:before="2"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Yes</w:t>
            </w:r>
          </w:p>
        </w:tc>
      </w:tr>
      <w:tr w:rsidR="000F5750" w:rsidRPr="00063CB0" w14:paraId="5364FD81" w14:textId="77777777" w:rsidTr="262DF0F8">
        <w:trPr>
          <w:trHeight w:val="360"/>
        </w:trPr>
        <w:tc>
          <w:tcPr>
            <w:tcW w:w="3600" w:type="dxa"/>
            <w:shd w:val="clear" w:color="auto" w:fill="auto"/>
          </w:tcPr>
          <w:p w14:paraId="6519F0B7"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Post-tensioning device with ratio 1:3</w:t>
            </w:r>
          </w:p>
        </w:tc>
        <w:tc>
          <w:tcPr>
            <w:tcW w:w="3330" w:type="dxa"/>
            <w:shd w:val="clear" w:color="auto" w:fill="auto"/>
          </w:tcPr>
          <w:p w14:paraId="5F6228AD" w14:textId="77777777" w:rsidR="000F5750" w:rsidRPr="00063CB0" w:rsidRDefault="262DF0F8" w:rsidP="00063CB0">
            <w:pPr>
              <w:widowControl w:val="0"/>
              <w:spacing w:before="2"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 xml:space="preserve">2 </w:t>
            </w:r>
            <w:r w:rsidRPr="262DF0F8">
              <w:rPr>
                <w:rFonts w:ascii="Times New Roman,Calibri" w:eastAsia="Times New Roman,Calibri" w:hAnsi="Times New Roman,Calibri" w:cs="Times New Roman,Calibri"/>
                <w:sz w:val="12"/>
                <w:szCs w:val="12"/>
                <w:lang w:eastAsia="en-GB" w:bidi="en-GB"/>
              </w:rPr>
              <w:t>X</w:t>
            </w:r>
            <w:r w:rsidRPr="262DF0F8">
              <w:rPr>
                <w:rFonts w:ascii="Times New Roman,Calibri" w:eastAsia="Times New Roman,Calibri" w:hAnsi="Times New Roman,Calibri" w:cs="Times New Roman,Calibri"/>
                <w:sz w:val="22"/>
                <w:szCs w:val="22"/>
                <w:lang w:eastAsia="en-GB" w:bidi="en-GB"/>
              </w:rPr>
              <w:t xml:space="preserve"> 5 kN</w:t>
            </w:r>
          </w:p>
        </w:tc>
      </w:tr>
      <w:tr w:rsidR="000F5750" w:rsidRPr="00063CB0" w14:paraId="56962618" w14:textId="77777777" w:rsidTr="262DF0F8">
        <w:trPr>
          <w:trHeight w:val="360"/>
        </w:trPr>
        <w:tc>
          <w:tcPr>
            <w:tcW w:w="3600" w:type="dxa"/>
            <w:shd w:val="clear" w:color="auto" w:fill="auto"/>
          </w:tcPr>
          <w:p w14:paraId="2B390282"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Half post-tensioning length</w:t>
            </w:r>
          </w:p>
        </w:tc>
        <w:tc>
          <w:tcPr>
            <w:tcW w:w="3330" w:type="dxa"/>
            <w:shd w:val="clear" w:color="auto" w:fill="auto"/>
          </w:tcPr>
          <w:p w14:paraId="5BC69A8D" w14:textId="77777777" w:rsidR="000F5750" w:rsidRPr="00063CB0" w:rsidRDefault="000F5750" w:rsidP="00063CB0">
            <w:pPr>
              <w:widowControl w:val="0"/>
              <w:spacing w:before="2" w:after="120" w:line="240" w:lineRule="auto"/>
              <w:ind w:left="144"/>
              <w:rPr>
                <w:rFonts w:ascii="Times New Roman" w:hAnsi="Times New Roman"/>
                <w:sz w:val="22"/>
                <w:szCs w:val="20"/>
                <w:lang w:eastAsia="en-GB" w:bidi="en-GB"/>
              </w:rPr>
            </w:pPr>
            <w:r w:rsidRPr="00063CB0">
              <w:rPr>
                <w:rFonts w:ascii="Times New Roman" w:eastAsia="Calibri" w:hAnsi="Times New Roman"/>
                <w:noProof/>
                <w:sz w:val="22"/>
                <w:szCs w:val="22"/>
                <w:lang w:eastAsia="en-GB" w:bidi="en-GB"/>
              </w:rPr>
              <w:t>max. 750 m</w:t>
            </w:r>
          </w:p>
        </w:tc>
      </w:tr>
      <w:tr w:rsidR="000F5750" w:rsidRPr="00063CB0" w14:paraId="44983BBB" w14:textId="77777777" w:rsidTr="262DF0F8">
        <w:trPr>
          <w:trHeight w:val="360"/>
        </w:trPr>
        <w:tc>
          <w:tcPr>
            <w:tcW w:w="3600" w:type="dxa"/>
            <w:shd w:val="clear" w:color="auto" w:fill="auto"/>
          </w:tcPr>
          <w:p w14:paraId="5F28882B"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Zig-zag for used contact wire/catenary wire:</w:t>
            </w:r>
          </w:p>
          <w:p w14:paraId="1F405315" w14:textId="77777777" w:rsidR="000F5750" w:rsidRPr="00063CB0" w:rsidRDefault="000F5750" w:rsidP="00063CB0">
            <w:pPr>
              <w:widowControl w:val="0"/>
              <w:tabs>
                <w:tab w:val="left" w:pos="504"/>
              </w:tabs>
              <w:spacing w:before="2" w:after="120" w:line="240" w:lineRule="auto"/>
              <w:ind w:left="288"/>
              <w:rPr>
                <w:rFonts w:ascii="Times New Roman" w:hAnsi="Times New Roman"/>
                <w:b/>
                <w:noProof/>
                <w:sz w:val="22"/>
                <w:szCs w:val="20"/>
                <w:lang w:eastAsia="en-GB" w:bidi="en-GB"/>
              </w:rPr>
            </w:pPr>
            <w:r w:rsidRPr="262DF0F8">
              <w:rPr>
                <w:rFonts w:ascii="Calibri" w:eastAsia="Calibri" w:hAnsi="Calibri" w:cs="Calibri"/>
                <w:b/>
                <w:bCs/>
                <w:noProof/>
                <w:sz w:val="22"/>
                <w:szCs w:val="22"/>
                <w:lang w:eastAsia="en-GB" w:bidi="en-GB"/>
              </w:rPr>
              <w:t>-</w:t>
            </w:r>
            <w:r w:rsidRPr="00063CB0">
              <w:rPr>
                <w:rFonts w:ascii="Calibri" w:eastAsia="Calibri" w:hAnsi="Calibri"/>
                <w:sz w:val="22"/>
                <w:szCs w:val="22"/>
                <w:lang w:eastAsia="en-GB" w:bidi="en-GB"/>
              </w:rPr>
              <w:tab/>
            </w:r>
            <w:r w:rsidRPr="262DF0F8">
              <w:rPr>
                <w:rFonts w:ascii="Calibri" w:eastAsia="Calibri" w:hAnsi="Calibri" w:cs="Calibri"/>
                <w:b/>
                <w:bCs/>
                <w:sz w:val="22"/>
                <w:szCs w:val="22"/>
                <w:lang w:eastAsia="en-GB" w:bidi="en-GB"/>
              </w:rPr>
              <w:t>straight track</w:t>
            </w:r>
          </w:p>
          <w:p w14:paraId="327BD39E" w14:textId="77777777" w:rsidR="000F5750" w:rsidRPr="00063CB0" w:rsidRDefault="000F5750" w:rsidP="00063CB0">
            <w:pPr>
              <w:widowControl w:val="0"/>
              <w:tabs>
                <w:tab w:val="left" w:pos="504"/>
              </w:tabs>
              <w:spacing w:before="2" w:after="120" w:line="240" w:lineRule="auto"/>
              <w:ind w:left="288"/>
              <w:rPr>
                <w:rFonts w:ascii="Times New Roman" w:hAnsi="Times New Roman"/>
                <w:b/>
                <w:noProof/>
                <w:sz w:val="22"/>
                <w:szCs w:val="20"/>
                <w:lang w:eastAsia="en-GB" w:bidi="en-GB"/>
              </w:rPr>
            </w:pPr>
            <w:r w:rsidRPr="262DF0F8">
              <w:rPr>
                <w:rFonts w:ascii="Calibri" w:eastAsia="Calibri" w:hAnsi="Calibri" w:cs="Calibri"/>
                <w:b/>
                <w:bCs/>
                <w:noProof/>
                <w:sz w:val="22"/>
                <w:szCs w:val="22"/>
                <w:lang w:eastAsia="en-GB" w:bidi="en-GB"/>
              </w:rPr>
              <w:t>-</w:t>
            </w:r>
            <w:r w:rsidRPr="00063CB0">
              <w:rPr>
                <w:rFonts w:ascii="Calibri" w:eastAsia="Calibri" w:hAnsi="Calibri"/>
                <w:sz w:val="22"/>
                <w:szCs w:val="22"/>
                <w:lang w:eastAsia="en-GB" w:bidi="en-GB"/>
              </w:rPr>
              <w:tab/>
            </w:r>
            <w:r w:rsidRPr="262DF0F8">
              <w:rPr>
                <w:rFonts w:ascii="Calibri" w:eastAsia="Calibri" w:hAnsi="Calibri" w:cs="Calibri"/>
                <w:b/>
                <w:bCs/>
                <w:sz w:val="22"/>
                <w:szCs w:val="22"/>
                <w:lang w:eastAsia="en-GB" w:bidi="en-GB"/>
              </w:rPr>
              <w:t>curves</w:t>
            </w:r>
          </w:p>
        </w:tc>
        <w:tc>
          <w:tcPr>
            <w:tcW w:w="3330" w:type="dxa"/>
            <w:shd w:val="clear" w:color="auto" w:fill="auto"/>
          </w:tcPr>
          <w:p w14:paraId="1542CA4C" w14:textId="77777777" w:rsidR="000F5750" w:rsidRPr="00063CB0" w:rsidRDefault="000F5750" w:rsidP="00063CB0">
            <w:pPr>
              <w:widowControl w:val="0"/>
              <w:spacing w:before="2" w:after="120" w:line="240" w:lineRule="auto"/>
              <w:ind w:left="144"/>
              <w:rPr>
                <w:rFonts w:ascii="Times New Roman" w:hAnsi="Times New Roman"/>
                <w:sz w:val="22"/>
                <w:szCs w:val="20"/>
                <w:lang w:eastAsia="en-GB" w:bidi="en-GB"/>
              </w:rPr>
            </w:pPr>
            <w:r w:rsidRPr="00063CB0">
              <w:rPr>
                <w:rFonts w:ascii="Times New Roman" w:hAnsi="Times New Roman"/>
                <w:sz w:val="22"/>
                <w:szCs w:val="20"/>
                <w:lang w:eastAsia="en-GB" w:bidi="en-GB"/>
              </w:rPr>
              <w:br/>
            </w:r>
          </w:p>
          <w:p w14:paraId="2114E179" w14:textId="77777777" w:rsidR="000F5750" w:rsidRPr="00063CB0" w:rsidRDefault="262DF0F8" w:rsidP="00063CB0">
            <w:pPr>
              <w:widowControl w:val="0"/>
              <w:spacing w:before="2"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 200 mm</w:t>
            </w:r>
          </w:p>
          <w:p w14:paraId="580CB22A" w14:textId="77777777" w:rsidR="000F5750" w:rsidRPr="00063CB0" w:rsidRDefault="262DF0F8" w:rsidP="00063CB0">
            <w:pPr>
              <w:widowControl w:val="0"/>
              <w:spacing w:before="2"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 250 mm</w:t>
            </w:r>
          </w:p>
        </w:tc>
      </w:tr>
      <w:tr w:rsidR="000F5750" w:rsidRPr="00063CB0" w14:paraId="7DA82FAB" w14:textId="77777777" w:rsidTr="262DF0F8">
        <w:trPr>
          <w:trHeight w:val="360"/>
        </w:trPr>
        <w:tc>
          <w:tcPr>
            <w:tcW w:w="3600" w:type="dxa"/>
            <w:shd w:val="clear" w:color="auto" w:fill="auto"/>
          </w:tcPr>
          <w:p w14:paraId="2DE972BC"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Maximum permitted static displacement</w:t>
            </w:r>
          </w:p>
        </w:tc>
        <w:tc>
          <w:tcPr>
            <w:tcW w:w="3330" w:type="dxa"/>
            <w:shd w:val="clear" w:color="auto" w:fill="auto"/>
            <w:vAlign w:val="center"/>
          </w:tcPr>
          <w:p w14:paraId="57F43B4D" w14:textId="77777777" w:rsidR="000F5750" w:rsidRPr="00063CB0" w:rsidRDefault="262DF0F8" w:rsidP="00063CB0">
            <w:pPr>
              <w:widowControl w:val="0"/>
              <w:spacing w:before="2"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300 mm</w:t>
            </w:r>
          </w:p>
        </w:tc>
      </w:tr>
      <w:tr w:rsidR="000F5750" w:rsidRPr="00063CB0" w14:paraId="70B5CDC4" w14:textId="77777777" w:rsidTr="262DF0F8">
        <w:trPr>
          <w:trHeight w:val="360"/>
        </w:trPr>
        <w:tc>
          <w:tcPr>
            <w:tcW w:w="3600" w:type="dxa"/>
            <w:shd w:val="clear" w:color="auto" w:fill="auto"/>
          </w:tcPr>
          <w:p w14:paraId="3A18CE95"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Vertical bend on contact wire</w:t>
            </w:r>
          </w:p>
        </w:tc>
        <w:tc>
          <w:tcPr>
            <w:tcW w:w="3330" w:type="dxa"/>
            <w:shd w:val="clear" w:color="auto" w:fill="auto"/>
          </w:tcPr>
          <w:p w14:paraId="0AFE5450" w14:textId="77777777" w:rsidR="000F5750" w:rsidRPr="00063CB0" w:rsidRDefault="262DF0F8" w:rsidP="00063CB0">
            <w:pPr>
              <w:widowControl w:val="0"/>
              <w:spacing w:before="2"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1:2000</w:t>
            </w:r>
          </w:p>
        </w:tc>
      </w:tr>
      <w:tr w:rsidR="000F5750" w:rsidRPr="00063CB0" w14:paraId="75F1D549" w14:textId="77777777" w:rsidTr="262DF0F8">
        <w:trPr>
          <w:trHeight w:val="360"/>
        </w:trPr>
        <w:tc>
          <w:tcPr>
            <w:tcW w:w="3600" w:type="dxa"/>
            <w:shd w:val="clear" w:color="auto" w:fill="auto"/>
          </w:tcPr>
          <w:p w14:paraId="6BB49E7C"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Contact wire ramps at bridges etc.</w:t>
            </w:r>
          </w:p>
        </w:tc>
        <w:tc>
          <w:tcPr>
            <w:tcW w:w="3330" w:type="dxa"/>
            <w:shd w:val="clear" w:color="auto" w:fill="auto"/>
          </w:tcPr>
          <w:p w14:paraId="7730C7EB" w14:textId="77777777" w:rsidR="000F5750" w:rsidRPr="00063CB0" w:rsidRDefault="262DF0F8" w:rsidP="00063CB0">
            <w:pPr>
              <w:widowControl w:val="0"/>
              <w:spacing w:before="2"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1:1000</w:t>
            </w:r>
          </w:p>
        </w:tc>
      </w:tr>
      <w:tr w:rsidR="000F5750" w:rsidRPr="00063CB0" w14:paraId="634C8540" w14:textId="77777777" w:rsidTr="262DF0F8">
        <w:trPr>
          <w:trHeight w:val="360"/>
        </w:trPr>
        <w:tc>
          <w:tcPr>
            <w:tcW w:w="3600" w:type="dxa"/>
            <w:shd w:val="clear" w:color="auto" w:fill="auto"/>
          </w:tcPr>
          <w:p w14:paraId="2F2FBADA" w14:textId="77777777" w:rsidR="000F5750" w:rsidRPr="00063CB0" w:rsidRDefault="000F5750" w:rsidP="00063CB0">
            <w:pPr>
              <w:keepNext/>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lastRenderedPageBreak/>
              <w:t xml:space="preserve">System height: </w:t>
            </w:r>
          </w:p>
          <w:p w14:paraId="461066E3" w14:textId="77777777" w:rsidR="000F5750" w:rsidRPr="00063CB0" w:rsidRDefault="000F5750" w:rsidP="00063CB0">
            <w:pPr>
              <w:keepNext/>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Open land</w:t>
            </w:r>
          </w:p>
          <w:p w14:paraId="3004AB19" w14:textId="77777777" w:rsidR="000F5750" w:rsidRPr="00063CB0" w:rsidRDefault="000F5750" w:rsidP="00063CB0">
            <w:pPr>
              <w:keepNext/>
              <w:widowControl w:val="0"/>
              <w:tabs>
                <w:tab w:val="left" w:pos="1302"/>
              </w:tabs>
              <w:spacing w:before="2" w:after="120" w:line="240" w:lineRule="auto"/>
              <w:ind w:left="288" w:firstLine="510"/>
              <w:rPr>
                <w:rFonts w:ascii="Times New Roman" w:hAnsi="Times New Roman"/>
                <w:b/>
                <w:noProof/>
                <w:sz w:val="22"/>
                <w:szCs w:val="20"/>
                <w:lang w:eastAsia="en-GB" w:bidi="en-GB"/>
              </w:rPr>
            </w:pP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max.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normal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min.</w:t>
            </w:r>
          </w:p>
          <w:p w14:paraId="249D10E7" w14:textId="77777777" w:rsidR="000F5750" w:rsidRPr="00063CB0" w:rsidRDefault="000F5750" w:rsidP="00063CB0">
            <w:pPr>
              <w:keepNext/>
              <w:widowControl w:val="0"/>
              <w:spacing w:before="2" w:after="120" w:line="240" w:lineRule="auto"/>
              <w:ind w:left="288"/>
              <w:rPr>
                <w:rFonts w:ascii="Times New Roman" w:hAnsi="Times New Roman"/>
                <w:b/>
                <w:noProof/>
                <w:sz w:val="22"/>
                <w:szCs w:val="20"/>
                <w:lang w:eastAsia="en-GB" w:bidi="en-GB"/>
              </w:rPr>
            </w:pPr>
          </w:p>
          <w:p w14:paraId="34264FDB" w14:textId="77777777" w:rsidR="000F5750" w:rsidRPr="00063CB0" w:rsidRDefault="000F5750" w:rsidP="00063CB0">
            <w:pPr>
              <w:keepNext/>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Intersecting bridges</w:t>
            </w:r>
          </w:p>
          <w:p w14:paraId="15546247" w14:textId="77777777" w:rsidR="000F5750" w:rsidRPr="00063CB0" w:rsidRDefault="000F5750" w:rsidP="00063CB0">
            <w:pPr>
              <w:keepNext/>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(suspension in bridge)</w:t>
            </w:r>
          </w:p>
          <w:p w14:paraId="7CE88E90" w14:textId="77777777" w:rsidR="000F5750" w:rsidRPr="00063CB0" w:rsidRDefault="000F5750" w:rsidP="00063CB0">
            <w:pPr>
              <w:keepNext/>
              <w:widowControl w:val="0"/>
              <w:tabs>
                <w:tab w:val="left" w:pos="1302"/>
              </w:tabs>
              <w:spacing w:before="2" w:after="120" w:line="240" w:lineRule="auto"/>
              <w:ind w:left="288"/>
              <w:rPr>
                <w:rFonts w:ascii="Times New Roman" w:hAnsi="Times New Roman"/>
                <w:b/>
                <w:noProof/>
                <w:sz w:val="22"/>
                <w:szCs w:val="20"/>
                <w:lang w:eastAsia="en-GB" w:bidi="en-GB"/>
              </w:rPr>
            </w:pP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max.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normal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min.</w:t>
            </w:r>
          </w:p>
          <w:p w14:paraId="3BB168A1" w14:textId="77777777" w:rsidR="000F5750" w:rsidRPr="00063CB0" w:rsidRDefault="000F5750" w:rsidP="00063CB0">
            <w:pPr>
              <w:keepNext/>
              <w:widowControl w:val="0"/>
              <w:spacing w:before="2" w:after="120" w:line="240" w:lineRule="auto"/>
              <w:ind w:left="288"/>
              <w:rPr>
                <w:rFonts w:ascii="Times New Roman" w:hAnsi="Times New Roman"/>
                <w:b/>
                <w:noProof/>
                <w:sz w:val="22"/>
                <w:szCs w:val="20"/>
                <w:lang w:eastAsia="en-GB" w:bidi="en-GB"/>
              </w:rPr>
            </w:pPr>
          </w:p>
          <w:p w14:paraId="1167D8CB" w14:textId="77777777" w:rsidR="000F5750" w:rsidRPr="00063CB0" w:rsidRDefault="000F5750" w:rsidP="00063CB0">
            <w:pPr>
              <w:keepNext/>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Tunnels</w:t>
            </w:r>
          </w:p>
          <w:p w14:paraId="2B25999B" w14:textId="77777777" w:rsidR="000F5750" w:rsidRPr="00063CB0" w:rsidRDefault="000F5750" w:rsidP="00063CB0">
            <w:pPr>
              <w:keepNext/>
              <w:widowControl w:val="0"/>
              <w:tabs>
                <w:tab w:val="left" w:pos="1302"/>
              </w:tabs>
              <w:spacing w:before="2" w:after="120" w:line="240" w:lineRule="auto"/>
              <w:ind w:left="288"/>
              <w:rPr>
                <w:rFonts w:ascii="Times New Roman" w:hAnsi="Times New Roman"/>
                <w:b/>
                <w:noProof/>
                <w:sz w:val="22"/>
                <w:szCs w:val="20"/>
                <w:lang w:eastAsia="en-GB" w:bidi="en-GB"/>
              </w:rPr>
            </w:pP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max.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normal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min.</w:t>
            </w:r>
          </w:p>
        </w:tc>
        <w:tc>
          <w:tcPr>
            <w:tcW w:w="3330" w:type="dxa"/>
            <w:shd w:val="clear" w:color="auto" w:fill="auto"/>
          </w:tcPr>
          <w:p w14:paraId="00ABC81E" w14:textId="77777777" w:rsidR="000F5750" w:rsidRPr="00063CB0" w:rsidRDefault="000F5750" w:rsidP="00063CB0">
            <w:pPr>
              <w:keepNext/>
              <w:widowControl w:val="0"/>
              <w:spacing w:before="2" w:after="120" w:line="240" w:lineRule="auto"/>
              <w:ind w:left="144"/>
              <w:rPr>
                <w:rFonts w:ascii="Times New Roman" w:hAnsi="Times New Roman"/>
                <w:sz w:val="22"/>
                <w:szCs w:val="20"/>
                <w:lang w:eastAsia="en-GB" w:bidi="en-GB"/>
              </w:rPr>
            </w:pPr>
          </w:p>
          <w:p w14:paraId="3628425B" w14:textId="77777777" w:rsidR="000F5750" w:rsidRPr="00063CB0" w:rsidRDefault="000F5750" w:rsidP="00063CB0">
            <w:pPr>
              <w:keepNext/>
              <w:widowControl w:val="0"/>
              <w:spacing w:before="2" w:after="120" w:line="240" w:lineRule="auto"/>
              <w:ind w:left="144"/>
              <w:rPr>
                <w:rFonts w:ascii="Times New Roman" w:hAnsi="Times New Roman"/>
                <w:sz w:val="22"/>
                <w:szCs w:val="20"/>
                <w:lang w:eastAsia="en-GB" w:bidi="en-GB"/>
              </w:rPr>
            </w:pPr>
          </w:p>
          <w:p w14:paraId="2E923188" w14:textId="77777777" w:rsidR="000F5750" w:rsidRPr="00063CB0" w:rsidRDefault="000F5750" w:rsidP="00063CB0">
            <w:pPr>
              <w:keepNext/>
              <w:widowControl w:val="0"/>
              <w:tabs>
                <w:tab w:val="right" w:pos="972"/>
              </w:tabs>
              <w:spacing w:before="2" w:after="120" w:line="240" w:lineRule="auto"/>
              <w:ind w:left="144"/>
              <w:rPr>
                <w:rFonts w:ascii="Times New Roman" w:hAnsi="Times New Roman"/>
                <w:sz w:val="22"/>
                <w:szCs w:val="20"/>
                <w:lang w:eastAsia="en-GB" w:bidi="en-GB"/>
              </w:rPr>
            </w:pP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 xml:space="preserve">1400 mm </w:t>
            </w:r>
            <w:r w:rsidRPr="00063CB0">
              <w:rPr>
                <w:rFonts w:ascii="Times New Roman" w:hAnsi="Times New Roman"/>
                <w:sz w:val="22"/>
                <w:szCs w:val="20"/>
                <w:lang w:eastAsia="en-GB" w:bidi="en-GB"/>
              </w:rPr>
              <w:br/>
            </w: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 xml:space="preserve">1000 mm </w:t>
            </w:r>
            <w:r w:rsidRPr="00063CB0">
              <w:rPr>
                <w:rFonts w:ascii="Times New Roman" w:hAnsi="Times New Roman"/>
                <w:sz w:val="22"/>
                <w:szCs w:val="20"/>
                <w:lang w:eastAsia="en-GB" w:bidi="en-GB"/>
              </w:rPr>
              <w:br/>
            </w: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410 mm</w:t>
            </w:r>
          </w:p>
          <w:p w14:paraId="377539EB" w14:textId="77777777" w:rsidR="000F5750" w:rsidRPr="00063CB0" w:rsidRDefault="000F5750" w:rsidP="00063CB0">
            <w:pPr>
              <w:keepNext/>
              <w:widowControl w:val="0"/>
              <w:spacing w:before="2" w:after="120" w:line="240" w:lineRule="auto"/>
              <w:ind w:left="144"/>
              <w:rPr>
                <w:rFonts w:ascii="Times New Roman" w:hAnsi="Times New Roman"/>
                <w:sz w:val="22"/>
                <w:szCs w:val="20"/>
                <w:lang w:eastAsia="en-GB" w:bidi="en-GB"/>
              </w:rPr>
            </w:pPr>
          </w:p>
          <w:p w14:paraId="5F720E05" w14:textId="77777777" w:rsidR="000F5750" w:rsidRPr="00063CB0" w:rsidRDefault="000F5750" w:rsidP="00063CB0">
            <w:pPr>
              <w:keepNext/>
              <w:widowControl w:val="0"/>
              <w:spacing w:before="2" w:after="120" w:line="240" w:lineRule="auto"/>
              <w:ind w:left="144"/>
              <w:rPr>
                <w:rFonts w:ascii="Times New Roman" w:hAnsi="Times New Roman"/>
                <w:sz w:val="22"/>
                <w:szCs w:val="20"/>
                <w:lang w:eastAsia="en-GB" w:bidi="en-GB"/>
              </w:rPr>
            </w:pPr>
          </w:p>
          <w:p w14:paraId="27CAE6E8" w14:textId="77777777" w:rsidR="000F5750" w:rsidRPr="00063CB0" w:rsidRDefault="000F5750" w:rsidP="00063CB0">
            <w:pPr>
              <w:keepNext/>
              <w:widowControl w:val="0"/>
              <w:spacing w:before="2" w:after="120" w:line="240" w:lineRule="auto"/>
              <w:ind w:left="144"/>
              <w:rPr>
                <w:rFonts w:ascii="Times New Roman" w:hAnsi="Times New Roman"/>
                <w:sz w:val="22"/>
                <w:szCs w:val="20"/>
                <w:lang w:eastAsia="en-GB" w:bidi="en-GB"/>
              </w:rPr>
            </w:pPr>
          </w:p>
          <w:p w14:paraId="1903ED17" w14:textId="77777777" w:rsidR="000F5750" w:rsidRPr="00063CB0" w:rsidRDefault="000F5750" w:rsidP="00063CB0">
            <w:pPr>
              <w:keepNext/>
              <w:widowControl w:val="0"/>
              <w:tabs>
                <w:tab w:val="right" w:pos="972"/>
              </w:tabs>
              <w:spacing w:before="2" w:after="120" w:line="240" w:lineRule="auto"/>
              <w:ind w:left="144"/>
              <w:rPr>
                <w:rFonts w:ascii="Times New Roman" w:hAnsi="Times New Roman"/>
                <w:sz w:val="22"/>
                <w:szCs w:val="20"/>
                <w:lang w:eastAsia="en-GB" w:bidi="en-GB"/>
              </w:rPr>
            </w:pP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1000 mm</w:t>
            </w:r>
            <w:r w:rsidRPr="00063CB0">
              <w:rPr>
                <w:rFonts w:ascii="Times New Roman" w:hAnsi="Times New Roman"/>
                <w:sz w:val="22"/>
                <w:szCs w:val="20"/>
                <w:lang w:eastAsia="en-GB" w:bidi="en-GB"/>
              </w:rPr>
              <w:br/>
            </w: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410 mm</w:t>
            </w:r>
            <w:r w:rsidRPr="00063CB0">
              <w:rPr>
                <w:rFonts w:ascii="Times New Roman" w:hAnsi="Times New Roman"/>
                <w:sz w:val="22"/>
                <w:szCs w:val="20"/>
                <w:lang w:eastAsia="en-GB" w:bidi="en-GB"/>
              </w:rPr>
              <w:br/>
            </w: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410 mm</w:t>
            </w:r>
          </w:p>
          <w:p w14:paraId="261374DF" w14:textId="77777777" w:rsidR="000F5750" w:rsidRPr="00063CB0" w:rsidRDefault="000F5750" w:rsidP="00063CB0">
            <w:pPr>
              <w:keepNext/>
              <w:widowControl w:val="0"/>
              <w:tabs>
                <w:tab w:val="right" w:pos="972"/>
              </w:tabs>
              <w:spacing w:before="2" w:after="120" w:line="240" w:lineRule="auto"/>
              <w:ind w:left="144"/>
              <w:rPr>
                <w:rFonts w:ascii="Times New Roman" w:hAnsi="Times New Roman"/>
                <w:sz w:val="22"/>
                <w:szCs w:val="20"/>
                <w:lang w:eastAsia="en-GB" w:bidi="en-GB"/>
              </w:rPr>
            </w:pPr>
          </w:p>
          <w:p w14:paraId="7ADFAAA2" w14:textId="77777777" w:rsidR="000F5750" w:rsidRPr="00063CB0" w:rsidRDefault="000F5750" w:rsidP="00063CB0">
            <w:pPr>
              <w:keepNext/>
              <w:widowControl w:val="0"/>
              <w:tabs>
                <w:tab w:val="right" w:pos="972"/>
              </w:tabs>
              <w:spacing w:before="2" w:after="120" w:line="240" w:lineRule="auto"/>
              <w:ind w:left="144"/>
              <w:rPr>
                <w:rFonts w:ascii="Times New Roman" w:hAnsi="Times New Roman"/>
                <w:sz w:val="22"/>
                <w:szCs w:val="20"/>
                <w:lang w:eastAsia="en-GB" w:bidi="en-GB"/>
              </w:rPr>
            </w:pPr>
          </w:p>
          <w:p w14:paraId="62572BBD" w14:textId="77777777" w:rsidR="000F5750" w:rsidRPr="00063CB0" w:rsidRDefault="000F5750" w:rsidP="00063CB0">
            <w:pPr>
              <w:keepNext/>
              <w:widowControl w:val="0"/>
              <w:tabs>
                <w:tab w:val="right" w:pos="972"/>
              </w:tabs>
              <w:spacing w:before="2" w:after="120" w:line="240" w:lineRule="auto"/>
              <w:ind w:left="144"/>
              <w:rPr>
                <w:rFonts w:ascii="Times New Roman" w:hAnsi="Times New Roman"/>
                <w:sz w:val="22"/>
                <w:szCs w:val="20"/>
                <w:lang w:eastAsia="en-GB" w:bidi="en-GB"/>
              </w:rPr>
            </w:pP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1000 mm</w:t>
            </w:r>
            <w:r w:rsidRPr="00063CB0">
              <w:rPr>
                <w:rFonts w:ascii="Times New Roman" w:hAnsi="Times New Roman"/>
                <w:sz w:val="22"/>
                <w:szCs w:val="20"/>
                <w:lang w:eastAsia="en-GB" w:bidi="en-GB"/>
              </w:rPr>
              <w:br/>
            </w: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410 mm</w:t>
            </w:r>
            <w:r w:rsidRPr="00063CB0">
              <w:rPr>
                <w:rFonts w:ascii="Times New Roman" w:hAnsi="Times New Roman"/>
                <w:sz w:val="22"/>
                <w:szCs w:val="20"/>
                <w:lang w:eastAsia="en-GB" w:bidi="en-GB"/>
              </w:rPr>
              <w:br/>
            </w: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410 mm</w:t>
            </w:r>
          </w:p>
        </w:tc>
      </w:tr>
      <w:tr w:rsidR="000F5750" w:rsidRPr="00063CB0" w14:paraId="3E84D319" w14:textId="77777777" w:rsidTr="262DF0F8">
        <w:trPr>
          <w:trHeight w:val="360"/>
        </w:trPr>
        <w:tc>
          <w:tcPr>
            <w:tcW w:w="3600" w:type="dxa"/>
            <w:shd w:val="clear" w:color="auto" w:fill="auto"/>
          </w:tcPr>
          <w:p w14:paraId="3606BB95"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Contact wire height:</w:t>
            </w:r>
          </w:p>
          <w:p w14:paraId="35C16D00"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Open land</w:t>
            </w:r>
          </w:p>
          <w:p w14:paraId="659953D9" w14:textId="77777777" w:rsidR="000F5750" w:rsidRPr="00063CB0" w:rsidRDefault="000F5750" w:rsidP="00063CB0">
            <w:pPr>
              <w:widowControl w:val="0"/>
              <w:tabs>
                <w:tab w:val="left" w:pos="1302"/>
              </w:tabs>
              <w:spacing w:before="2" w:after="120" w:line="240" w:lineRule="auto"/>
              <w:ind w:left="288"/>
              <w:rPr>
                <w:rFonts w:ascii="Times New Roman" w:hAnsi="Times New Roman"/>
                <w:b/>
                <w:noProof/>
                <w:sz w:val="22"/>
                <w:szCs w:val="20"/>
                <w:lang w:eastAsia="en-GB" w:bidi="en-GB"/>
              </w:rPr>
            </w:pP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max.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normal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min.</w:t>
            </w:r>
          </w:p>
          <w:p w14:paraId="347CFB3B"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p>
          <w:p w14:paraId="51843C75"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Intersecting bridges</w:t>
            </w:r>
          </w:p>
          <w:p w14:paraId="52BA7C23"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(suspensions in bridge)</w:t>
            </w:r>
          </w:p>
          <w:p w14:paraId="10A3F500" w14:textId="77777777" w:rsidR="000F5750" w:rsidRPr="00063CB0" w:rsidRDefault="000F5750" w:rsidP="00063CB0">
            <w:pPr>
              <w:widowControl w:val="0"/>
              <w:tabs>
                <w:tab w:val="left" w:pos="1302"/>
              </w:tabs>
              <w:spacing w:before="2" w:after="120" w:line="240" w:lineRule="auto"/>
              <w:ind w:left="288"/>
              <w:rPr>
                <w:rFonts w:ascii="Times New Roman" w:hAnsi="Times New Roman"/>
                <w:b/>
                <w:noProof/>
                <w:sz w:val="22"/>
                <w:szCs w:val="20"/>
                <w:lang w:eastAsia="en-GB" w:bidi="en-GB"/>
              </w:rPr>
            </w:pP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max.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normal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min.</w:t>
            </w:r>
          </w:p>
          <w:p w14:paraId="4E71E8A5"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p>
          <w:p w14:paraId="313EF238" w14:textId="77777777" w:rsidR="000F5750" w:rsidRPr="00063CB0" w:rsidRDefault="000F5750" w:rsidP="00063CB0">
            <w:pPr>
              <w:widowControl w:val="0"/>
              <w:spacing w:before="2"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Tunnels</w:t>
            </w:r>
          </w:p>
          <w:p w14:paraId="3E6CEDDF" w14:textId="77777777" w:rsidR="000F5750" w:rsidRPr="00063CB0" w:rsidRDefault="000F5750" w:rsidP="00063CB0">
            <w:pPr>
              <w:widowControl w:val="0"/>
              <w:tabs>
                <w:tab w:val="left" w:pos="1302"/>
              </w:tabs>
              <w:spacing w:before="2" w:after="120" w:line="240" w:lineRule="auto"/>
              <w:ind w:left="288"/>
              <w:rPr>
                <w:rFonts w:ascii="Times New Roman" w:hAnsi="Times New Roman"/>
                <w:b/>
                <w:noProof/>
                <w:sz w:val="22"/>
                <w:szCs w:val="20"/>
                <w:lang w:eastAsia="en-GB" w:bidi="en-GB"/>
              </w:rPr>
            </w:pP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max.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 xml:space="preserve">normal </w:t>
            </w:r>
            <w:r w:rsidRPr="00063CB0">
              <w:rPr>
                <w:rFonts w:ascii="Times New Roman" w:hAnsi="Times New Roman"/>
                <w:b/>
                <w:noProof/>
                <w:sz w:val="22"/>
                <w:szCs w:val="20"/>
                <w:lang w:eastAsia="en-GB" w:bidi="en-GB"/>
              </w:rPr>
              <w:br/>
            </w:r>
            <w:r w:rsidRPr="00063CB0">
              <w:rPr>
                <w:rFonts w:ascii="Calibri" w:eastAsia="Calibri" w:hAnsi="Calibri"/>
                <w:sz w:val="22"/>
                <w:szCs w:val="22"/>
                <w:lang w:eastAsia="en-GB" w:bidi="en-GB"/>
              </w:rPr>
              <w:tab/>
            </w:r>
            <w:r w:rsidRPr="00063CB0">
              <w:rPr>
                <w:rFonts w:ascii="Times New Roman" w:eastAsia="Calibri" w:hAnsi="Times New Roman"/>
                <w:b/>
                <w:noProof/>
                <w:sz w:val="22"/>
                <w:szCs w:val="22"/>
                <w:lang w:eastAsia="en-GB" w:bidi="en-GB"/>
              </w:rPr>
              <w:t>min.</w:t>
            </w:r>
          </w:p>
        </w:tc>
        <w:tc>
          <w:tcPr>
            <w:tcW w:w="3330" w:type="dxa"/>
            <w:shd w:val="clear" w:color="auto" w:fill="auto"/>
          </w:tcPr>
          <w:p w14:paraId="26AFE08C" w14:textId="77777777" w:rsidR="000F5750" w:rsidRPr="00063CB0" w:rsidRDefault="000F5750" w:rsidP="00063CB0">
            <w:pPr>
              <w:widowControl w:val="0"/>
              <w:spacing w:before="2" w:after="120" w:line="240" w:lineRule="auto"/>
              <w:ind w:left="144"/>
              <w:rPr>
                <w:rFonts w:ascii="Times New Roman" w:hAnsi="Times New Roman"/>
                <w:sz w:val="22"/>
                <w:szCs w:val="20"/>
                <w:lang w:eastAsia="en-GB" w:bidi="en-GB"/>
              </w:rPr>
            </w:pPr>
          </w:p>
          <w:p w14:paraId="5C343595" w14:textId="77777777" w:rsidR="000F5750" w:rsidRPr="00063CB0" w:rsidRDefault="000F5750" w:rsidP="00063CB0">
            <w:pPr>
              <w:widowControl w:val="0"/>
              <w:spacing w:before="2" w:after="120" w:line="240" w:lineRule="auto"/>
              <w:ind w:left="144"/>
              <w:rPr>
                <w:rFonts w:ascii="Times New Roman" w:hAnsi="Times New Roman"/>
                <w:sz w:val="22"/>
                <w:szCs w:val="20"/>
                <w:lang w:eastAsia="en-GB" w:bidi="en-GB"/>
              </w:rPr>
            </w:pPr>
          </w:p>
          <w:p w14:paraId="01CD6B77" w14:textId="77777777" w:rsidR="000F5750" w:rsidRPr="00063CB0" w:rsidRDefault="262DF0F8" w:rsidP="00063CB0">
            <w:pPr>
              <w:widowControl w:val="0"/>
              <w:spacing w:before="2"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5500 mm</w:t>
            </w:r>
            <w:r w:rsidR="000F5750">
              <w:br/>
            </w:r>
            <w:r w:rsidRPr="262DF0F8">
              <w:rPr>
                <w:rFonts w:ascii="Times New Roman,Calibri" w:eastAsia="Times New Roman,Calibri" w:hAnsi="Times New Roman,Calibri" w:cs="Times New Roman,Calibri"/>
                <w:sz w:val="22"/>
                <w:szCs w:val="22"/>
                <w:lang w:eastAsia="en-GB" w:bidi="en-GB"/>
              </w:rPr>
              <w:t>5300 mm</w:t>
            </w:r>
            <w:r w:rsidR="000F5750">
              <w:br/>
            </w:r>
            <w:r w:rsidRPr="262DF0F8">
              <w:rPr>
                <w:rFonts w:ascii="Times New Roman,Calibri" w:eastAsia="Times New Roman,Calibri" w:hAnsi="Times New Roman,Calibri" w:cs="Times New Roman,Calibri"/>
                <w:sz w:val="22"/>
                <w:szCs w:val="22"/>
                <w:lang w:eastAsia="en-GB" w:bidi="en-GB"/>
              </w:rPr>
              <w:t>5000 mm (+50 mm) 1)</w:t>
            </w:r>
          </w:p>
          <w:p w14:paraId="30326DD3" w14:textId="77777777" w:rsidR="000F5750" w:rsidRPr="00063CB0" w:rsidRDefault="000F5750" w:rsidP="00063CB0">
            <w:pPr>
              <w:widowControl w:val="0"/>
              <w:spacing w:before="2" w:after="120" w:line="240" w:lineRule="auto"/>
              <w:ind w:left="144"/>
              <w:rPr>
                <w:rFonts w:ascii="Times New Roman" w:hAnsi="Times New Roman"/>
                <w:sz w:val="22"/>
                <w:szCs w:val="20"/>
                <w:lang w:eastAsia="en-GB" w:bidi="en-GB"/>
              </w:rPr>
            </w:pPr>
          </w:p>
          <w:p w14:paraId="1085BF35" w14:textId="77777777" w:rsidR="000F5750" w:rsidRPr="00063CB0" w:rsidRDefault="000F5750" w:rsidP="00063CB0">
            <w:pPr>
              <w:widowControl w:val="0"/>
              <w:spacing w:before="2" w:after="120" w:line="240" w:lineRule="auto"/>
              <w:ind w:left="144"/>
              <w:rPr>
                <w:rFonts w:ascii="Times New Roman" w:hAnsi="Times New Roman"/>
                <w:sz w:val="22"/>
                <w:szCs w:val="20"/>
                <w:lang w:eastAsia="en-GB" w:bidi="en-GB"/>
              </w:rPr>
            </w:pPr>
          </w:p>
          <w:p w14:paraId="7B345768" w14:textId="77777777" w:rsidR="000F5750" w:rsidRPr="00063CB0" w:rsidRDefault="000F5750" w:rsidP="00063CB0">
            <w:pPr>
              <w:widowControl w:val="0"/>
              <w:spacing w:before="2" w:after="120" w:line="240" w:lineRule="auto"/>
              <w:ind w:left="144"/>
              <w:rPr>
                <w:rFonts w:ascii="Times New Roman" w:hAnsi="Times New Roman"/>
                <w:sz w:val="22"/>
                <w:szCs w:val="20"/>
                <w:lang w:eastAsia="en-GB" w:bidi="en-GB"/>
              </w:rPr>
            </w:pPr>
          </w:p>
          <w:p w14:paraId="372989A6" w14:textId="77777777" w:rsidR="000F5750" w:rsidRPr="00063CB0" w:rsidRDefault="262DF0F8" w:rsidP="00063CB0">
            <w:pPr>
              <w:widowControl w:val="0"/>
              <w:spacing w:before="2"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5500 mm</w:t>
            </w:r>
            <w:r w:rsidR="000F5750">
              <w:br/>
            </w:r>
            <w:r w:rsidRPr="262DF0F8">
              <w:rPr>
                <w:rFonts w:ascii="Times New Roman,Calibri" w:eastAsia="Times New Roman,Calibri" w:hAnsi="Times New Roman,Calibri" w:cs="Times New Roman,Calibri"/>
                <w:sz w:val="22"/>
                <w:szCs w:val="22"/>
                <w:lang w:eastAsia="en-GB" w:bidi="en-GB"/>
              </w:rPr>
              <w:t>5030 mm</w:t>
            </w:r>
            <w:r w:rsidR="000F5750">
              <w:br/>
            </w:r>
            <w:r w:rsidRPr="262DF0F8">
              <w:rPr>
                <w:rFonts w:ascii="Times New Roman,Calibri" w:eastAsia="Times New Roman,Calibri" w:hAnsi="Times New Roman,Calibri" w:cs="Times New Roman,Calibri"/>
                <w:sz w:val="22"/>
                <w:szCs w:val="22"/>
                <w:lang w:eastAsia="en-GB" w:bidi="en-GB"/>
              </w:rPr>
              <w:t>5000 mm (+50 mm) 1)</w:t>
            </w:r>
          </w:p>
          <w:p w14:paraId="1071EBE0" w14:textId="77777777" w:rsidR="000F5750" w:rsidRPr="00063CB0" w:rsidRDefault="000F5750" w:rsidP="00063CB0">
            <w:pPr>
              <w:widowControl w:val="0"/>
              <w:spacing w:before="2" w:after="120" w:line="240" w:lineRule="auto"/>
              <w:ind w:left="144"/>
              <w:rPr>
                <w:rFonts w:ascii="Times New Roman" w:hAnsi="Times New Roman"/>
                <w:sz w:val="22"/>
                <w:szCs w:val="20"/>
                <w:lang w:eastAsia="en-GB" w:bidi="en-GB"/>
              </w:rPr>
            </w:pPr>
          </w:p>
          <w:p w14:paraId="49D425E4" w14:textId="77777777" w:rsidR="000F5750" w:rsidRPr="00063CB0" w:rsidRDefault="000F5750" w:rsidP="00063CB0">
            <w:pPr>
              <w:widowControl w:val="0"/>
              <w:spacing w:before="2" w:after="120" w:line="240" w:lineRule="auto"/>
              <w:ind w:left="144"/>
              <w:rPr>
                <w:rFonts w:ascii="Times New Roman" w:hAnsi="Times New Roman"/>
                <w:sz w:val="22"/>
                <w:szCs w:val="20"/>
                <w:lang w:eastAsia="en-GB" w:bidi="en-GB"/>
              </w:rPr>
            </w:pPr>
          </w:p>
          <w:p w14:paraId="2257C484" w14:textId="77777777" w:rsidR="000F5750" w:rsidRPr="00063CB0" w:rsidRDefault="262DF0F8" w:rsidP="00063CB0">
            <w:pPr>
              <w:widowControl w:val="0"/>
              <w:spacing w:before="2"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 xml:space="preserve">5500 mm </w:t>
            </w:r>
            <w:r w:rsidR="000F5750">
              <w:br/>
            </w:r>
            <w:r w:rsidRPr="262DF0F8">
              <w:rPr>
                <w:rFonts w:ascii="Times New Roman,Calibri" w:eastAsia="Times New Roman,Calibri" w:hAnsi="Times New Roman,Calibri" w:cs="Times New Roman,Calibri"/>
                <w:sz w:val="22"/>
                <w:szCs w:val="22"/>
                <w:lang w:eastAsia="en-GB" w:bidi="en-GB"/>
              </w:rPr>
              <w:t>5030 mm</w:t>
            </w:r>
            <w:r w:rsidR="000F5750">
              <w:br/>
            </w:r>
            <w:r w:rsidRPr="262DF0F8">
              <w:rPr>
                <w:rFonts w:ascii="Times New Roman,Calibri" w:eastAsia="Times New Roman,Calibri" w:hAnsi="Times New Roman,Calibri" w:cs="Times New Roman,Calibri"/>
                <w:sz w:val="22"/>
                <w:szCs w:val="22"/>
                <w:lang w:eastAsia="en-GB" w:bidi="en-GB"/>
              </w:rPr>
              <w:t>5000 mm (+50 mm) 1)</w:t>
            </w:r>
          </w:p>
        </w:tc>
      </w:tr>
      <w:tr w:rsidR="000F5750" w:rsidRPr="00063CB0" w14:paraId="76CA6AFC" w14:textId="77777777" w:rsidTr="262DF0F8">
        <w:trPr>
          <w:trHeight w:val="360"/>
        </w:trPr>
        <w:tc>
          <w:tcPr>
            <w:tcW w:w="3600" w:type="dxa"/>
            <w:shd w:val="clear" w:color="auto" w:fill="auto"/>
          </w:tcPr>
          <w:p w14:paraId="03DAF181" w14:textId="77777777" w:rsidR="000F5750" w:rsidRPr="00063CB0" w:rsidRDefault="000F5750" w:rsidP="00063CB0">
            <w:pPr>
              <w:widowControl w:val="0"/>
              <w:spacing w:before="6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 xml:space="preserve">Fits and clearances (contact </w:t>
            </w:r>
            <w:r w:rsidRPr="00063CB0">
              <w:rPr>
                <w:rFonts w:ascii="Times New Roman" w:eastAsia="Calibri" w:hAnsi="Times New Roman"/>
                <w:b/>
                <w:noProof/>
                <w:sz w:val="22"/>
                <w:szCs w:val="22"/>
                <w:lang w:eastAsia="en-GB" w:bidi="en-GB"/>
              </w:rPr>
              <w:lastRenderedPageBreak/>
              <w:t>wire height)</w:t>
            </w:r>
          </w:p>
        </w:tc>
        <w:tc>
          <w:tcPr>
            <w:tcW w:w="3330" w:type="dxa"/>
            <w:shd w:val="clear" w:color="auto" w:fill="auto"/>
          </w:tcPr>
          <w:p w14:paraId="75EF47DD" w14:textId="77777777" w:rsidR="000F5750" w:rsidRPr="00063CB0" w:rsidRDefault="262DF0F8" w:rsidP="00063CB0">
            <w:pPr>
              <w:widowControl w:val="0"/>
              <w:spacing w:before="60"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lastRenderedPageBreak/>
              <w:t xml:space="preserve">±30 mm; however, max. ramp </w:t>
            </w:r>
            <w:r w:rsidRPr="262DF0F8">
              <w:rPr>
                <w:rFonts w:ascii="Times New Roman,Calibri" w:eastAsia="Times New Roman,Calibri" w:hAnsi="Times New Roman,Calibri" w:cs="Times New Roman,Calibri"/>
                <w:sz w:val="22"/>
                <w:szCs w:val="22"/>
                <w:lang w:eastAsia="en-GB" w:bidi="en-GB"/>
              </w:rPr>
              <w:lastRenderedPageBreak/>
              <w:t>1/2000</w:t>
            </w:r>
          </w:p>
        </w:tc>
      </w:tr>
      <w:tr w:rsidR="000F5750" w:rsidRPr="00063CB0" w14:paraId="5760EA0C" w14:textId="77777777" w:rsidTr="262DF0F8">
        <w:trPr>
          <w:trHeight w:val="360"/>
        </w:trPr>
        <w:tc>
          <w:tcPr>
            <w:tcW w:w="3600" w:type="dxa"/>
            <w:shd w:val="clear" w:color="auto" w:fill="auto"/>
          </w:tcPr>
          <w:p w14:paraId="477FED50" w14:textId="77777777" w:rsidR="000F5750" w:rsidRPr="00063CB0" w:rsidRDefault="000F5750" w:rsidP="00063CB0">
            <w:pPr>
              <w:widowControl w:val="0"/>
              <w:spacing w:before="6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lastRenderedPageBreak/>
              <w:t>Front sag on contact wire compared to mast distance</w:t>
            </w:r>
          </w:p>
        </w:tc>
        <w:tc>
          <w:tcPr>
            <w:tcW w:w="3330" w:type="dxa"/>
            <w:shd w:val="clear" w:color="auto" w:fill="auto"/>
          </w:tcPr>
          <w:p w14:paraId="7F574133" w14:textId="77777777" w:rsidR="000F5750" w:rsidRPr="00063CB0" w:rsidRDefault="000F5750" w:rsidP="00063CB0">
            <w:pPr>
              <w:widowControl w:val="0"/>
              <w:tabs>
                <w:tab w:val="left" w:pos="882"/>
              </w:tabs>
              <w:spacing w:before="60"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 xml:space="preserve">1/1000 </w:t>
            </w: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(1 &gt; 28.5 m)</w:t>
            </w:r>
          </w:p>
          <w:p w14:paraId="207F0162" w14:textId="77777777" w:rsidR="000F5750" w:rsidRPr="00063CB0" w:rsidRDefault="000F5750" w:rsidP="00063CB0">
            <w:pPr>
              <w:widowControl w:val="0"/>
              <w:tabs>
                <w:tab w:val="center" w:pos="432"/>
                <w:tab w:val="left" w:pos="882"/>
              </w:tabs>
              <w:spacing w:before="60" w:after="120" w:line="240" w:lineRule="auto"/>
              <w:ind w:left="144"/>
              <w:rPr>
                <w:rFonts w:ascii="Times New Roman" w:hAnsi="Times New Roman"/>
                <w:sz w:val="22"/>
                <w:szCs w:val="20"/>
                <w:lang w:eastAsia="en-GB" w:bidi="en-GB"/>
              </w:rPr>
            </w:pP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0</w:t>
            </w:r>
            <w:r w:rsidRPr="00063CB0">
              <w:rPr>
                <w:rFonts w:ascii="Calibri" w:eastAsia="Calibri" w:hAnsi="Calibri"/>
                <w:sz w:val="22"/>
                <w:szCs w:val="22"/>
                <w:lang w:eastAsia="en-GB" w:bidi="en-GB"/>
              </w:rPr>
              <w:tab/>
            </w:r>
            <w:r w:rsidRPr="262DF0F8">
              <w:rPr>
                <w:rFonts w:ascii="Times New Roman,Calibri" w:eastAsia="Times New Roman,Calibri" w:hAnsi="Times New Roman,Calibri" w:cs="Times New Roman,Calibri"/>
                <w:sz w:val="22"/>
                <w:szCs w:val="22"/>
                <w:lang w:eastAsia="en-GB" w:bidi="en-GB"/>
              </w:rPr>
              <w:t>(1 &gt; 28.5 m)</w:t>
            </w:r>
          </w:p>
        </w:tc>
      </w:tr>
      <w:tr w:rsidR="000F5750" w:rsidRPr="00063CB0" w14:paraId="1143BFBF" w14:textId="77777777" w:rsidTr="262DF0F8">
        <w:trPr>
          <w:trHeight w:val="360"/>
        </w:trPr>
        <w:tc>
          <w:tcPr>
            <w:tcW w:w="3600" w:type="dxa"/>
            <w:shd w:val="clear" w:color="auto" w:fill="auto"/>
          </w:tcPr>
          <w:p w14:paraId="124DE7AD" w14:textId="77777777" w:rsidR="000F5750" w:rsidRPr="00063CB0" w:rsidRDefault="000F5750" w:rsidP="00063CB0">
            <w:pPr>
              <w:widowControl w:val="0"/>
              <w:spacing w:before="6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Maximum permitted lift of contact wire</w:t>
            </w:r>
          </w:p>
        </w:tc>
        <w:tc>
          <w:tcPr>
            <w:tcW w:w="3330" w:type="dxa"/>
            <w:shd w:val="clear" w:color="auto" w:fill="auto"/>
          </w:tcPr>
          <w:p w14:paraId="71FA6738" w14:textId="77777777" w:rsidR="000F5750" w:rsidRPr="00063CB0" w:rsidRDefault="262DF0F8" w:rsidP="00063CB0">
            <w:pPr>
              <w:widowControl w:val="0"/>
              <w:spacing w:before="60" w:after="120" w:line="240" w:lineRule="auto"/>
              <w:ind w:left="144"/>
              <w:rPr>
                <w:rFonts w:ascii="Times New Roman" w:hAnsi="Times New Roman"/>
                <w:sz w:val="22"/>
                <w:szCs w:val="20"/>
                <w:lang w:eastAsia="en-GB" w:bidi="en-GB"/>
              </w:rPr>
            </w:pPr>
            <w:r w:rsidRPr="262DF0F8">
              <w:rPr>
                <w:rFonts w:ascii="Times New Roman,Calibri" w:eastAsia="Times New Roman,Calibri" w:hAnsi="Times New Roman,Calibri" w:cs="Times New Roman,Calibri"/>
                <w:sz w:val="22"/>
                <w:szCs w:val="22"/>
                <w:lang w:eastAsia="en-GB" w:bidi="en-GB"/>
              </w:rPr>
              <w:t>180/240 mm  2)</w:t>
            </w:r>
          </w:p>
        </w:tc>
      </w:tr>
      <w:tr w:rsidR="000F5750" w:rsidRPr="00063CB0" w14:paraId="4FDE606A" w14:textId="77777777" w:rsidTr="262DF0F8">
        <w:trPr>
          <w:trHeight w:val="360"/>
        </w:trPr>
        <w:tc>
          <w:tcPr>
            <w:tcW w:w="3600" w:type="dxa"/>
            <w:shd w:val="clear" w:color="auto" w:fill="auto"/>
          </w:tcPr>
          <w:p w14:paraId="70D4F3D9" w14:textId="77777777" w:rsidR="000F5750" w:rsidRPr="00063CB0" w:rsidRDefault="000F5750" w:rsidP="00063CB0">
            <w:pPr>
              <w:widowControl w:val="0"/>
              <w:spacing w:before="6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Dropper distance</w:t>
            </w:r>
          </w:p>
        </w:tc>
        <w:tc>
          <w:tcPr>
            <w:tcW w:w="3330" w:type="dxa"/>
            <w:shd w:val="clear" w:color="auto" w:fill="auto"/>
          </w:tcPr>
          <w:p w14:paraId="14D99C2E" w14:textId="77777777" w:rsidR="000F5750" w:rsidRPr="00063CB0" w:rsidRDefault="000F5750" w:rsidP="00063CB0">
            <w:pPr>
              <w:widowControl w:val="0"/>
              <w:spacing w:before="60" w:after="12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4-9.5 m</w:t>
            </w:r>
          </w:p>
        </w:tc>
      </w:tr>
      <w:tr w:rsidR="000F5750" w:rsidRPr="00063CB0" w14:paraId="24C7B227" w14:textId="77777777" w:rsidTr="262DF0F8">
        <w:trPr>
          <w:trHeight w:val="360"/>
        </w:trPr>
        <w:tc>
          <w:tcPr>
            <w:tcW w:w="3600" w:type="dxa"/>
            <w:shd w:val="clear" w:color="auto" w:fill="auto"/>
          </w:tcPr>
          <w:p w14:paraId="7928FF44" w14:textId="77777777" w:rsidR="000F5750" w:rsidRPr="00063CB0" w:rsidRDefault="000F5750" w:rsidP="00063CB0">
            <w:pPr>
              <w:widowControl w:val="0"/>
              <w:spacing w:before="6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Minimum dropper distance</w:t>
            </w:r>
          </w:p>
        </w:tc>
        <w:tc>
          <w:tcPr>
            <w:tcW w:w="3330" w:type="dxa"/>
            <w:shd w:val="clear" w:color="auto" w:fill="auto"/>
          </w:tcPr>
          <w:p w14:paraId="104EF9E3" w14:textId="77777777" w:rsidR="000F5750" w:rsidRPr="00063CB0" w:rsidRDefault="000F5750" w:rsidP="00063CB0">
            <w:pPr>
              <w:widowControl w:val="0"/>
              <w:spacing w:before="60" w:after="12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318 mm</w:t>
            </w:r>
          </w:p>
        </w:tc>
      </w:tr>
      <w:tr w:rsidR="000F5750" w:rsidRPr="00063CB0" w14:paraId="4A6B573F" w14:textId="77777777" w:rsidTr="262DF0F8">
        <w:trPr>
          <w:trHeight w:val="360"/>
        </w:trPr>
        <w:tc>
          <w:tcPr>
            <w:tcW w:w="3600" w:type="dxa"/>
            <w:shd w:val="clear" w:color="auto" w:fill="auto"/>
          </w:tcPr>
          <w:p w14:paraId="702015AB" w14:textId="77777777" w:rsidR="000F5750" w:rsidRPr="00063CB0" w:rsidRDefault="000F5750" w:rsidP="00063CB0">
            <w:pPr>
              <w:keepNext/>
              <w:widowControl w:val="0"/>
              <w:spacing w:before="4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Alternating fields</w:t>
            </w:r>
          </w:p>
        </w:tc>
        <w:tc>
          <w:tcPr>
            <w:tcW w:w="3330" w:type="dxa"/>
            <w:shd w:val="clear" w:color="auto" w:fill="auto"/>
          </w:tcPr>
          <w:p w14:paraId="62A21365" w14:textId="77777777" w:rsidR="000F5750" w:rsidRPr="00063CB0" w:rsidRDefault="000F5750" w:rsidP="00063CB0">
            <w:pPr>
              <w:keepNext/>
              <w:widowControl w:val="0"/>
              <w:spacing w:before="40" w:after="24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5 sections,</w:t>
            </w:r>
            <w:r w:rsidRPr="00063CB0">
              <w:rPr>
                <w:rFonts w:ascii="Times New Roman" w:hAnsi="Times New Roman"/>
                <w:noProof/>
                <w:sz w:val="22"/>
                <w:szCs w:val="20"/>
                <w:lang w:eastAsia="en-GB" w:bidi="en-GB"/>
              </w:rPr>
              <w:br/>
            </w:r>
            <w:r w:rsidRPr="00063CB0">
              <w:rPr>
                <w:rFonts w:ascii="Times New Roman" w:eastAsia="Calibri" w:hAnsi="Times New Roman"/>
                <w:noProof/>
                <w:sz w:val="22"/>
                <w:szCs w:val="22"/>
                <w:lang w:eastAsia="en-GB" w:bidi="en-GB"/>
              </w:rPr>
              <w:t>distance between parallel wires min. 270 mm/standard 360 mm, max. section length 40 m, max. elevation of unused wire 100 mm</w:t>
            </w:r>
          </w:p>
        </w:tc>
      </w:tr>
      <w:tr w:rsidR="000F5750" w:rsidRPr="00063CB0" w14:paraId="4299E623" w14:textId="77777777" w:rsidTr="262DF0F8">
        <w:trPr>
          <w:trHeight w:val="360"/>
        </w:trPr>
        <w:tc>
          <w:tcPr>
            <w:tcW w:w="3600" w:type="dxa"/>
            <w:shd w:val="clear" w:color="auto" w:fill="auto"/>
          </w:tcPr>
          <w:p w14:paraId="6C449990" w14:textId="77777777" w:rsidR="000F5750" w:rsidRPr="00063CB0" w:rsidRDefault="000F5750" w:rsidP="00063CB0">
            <w:pPr>
              <w:keepNext/>
              <w:widowControl w:val="0"/>
              <w:spacing w:before="4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Separation fields</w:t>
            </w:r>
          </w:p>
        </w:tc>
        <w:tc>
          <w:tcPr>
            <w:tcW w:w="3330" w:type="dxa"/>
            <w:shd w:val="clear" w:color="auto" w:fill="auto"/>
          </w:tcPr>
          <w:p w14:paraId="6D3F7FFB" w14:textId="77777777" w:rsidR="000F5750" w:rsidRPr="00063CB0" w:rsidRDefault="000F5750" w:rsidP="00063CB0">
            <w:pPr>
              <w:keepNext/>
              <w:widowControl w:val="0"/>
              <w:spacing w:before="40" w:after="24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5 sections,</w:t>
            </w:r>
            <w:r w:rsidRPr="00063CB0">
              <w:rPr>
                <w:rFonts w:ascii="Times New Roman" w:hAnsi="Times New Roman"/>
                <w:noProof/>
                <w:sz w:val="22"/>
                <w:szCs w:val="20"/>
                <w:lang w:eastAsia="en-GB" w:bidi="en-GB"/>
              </w:rPr>
              <w:br/>
            </w:r>
            <w:r w:rsidRPr="00063CB0">
              <w:rPr>
                <w:rFonts w:ascii="Times New Roman" w:eastAsia="Calibri" w:hAnsi="Times New Roman"/>
                <w:noProof/>
                <w:sz w:val="22"/>
                <w:szCs w:val="22"/>
                <w:lang w:eastAsia="en-GB" w:bidi="en-GB"/>
              </w:rPr>
              <w:t>distance between parallel wires min. 270 mm/standard 360 mm, max. section length 40 m, max. elevation of unused wire 100 mm</w:t>
            </w:r>
          </w:p>
        </w:tc>
      </w:tr>
      <w:tr w:rsidR="000F5750" w:rsidRPr="00063CB0" w14:paraId="6028E692" w14:textId="77777777" w:rsidTr="262DF0F8">
        <w:trPr>
          <w:trHeight w:val="360"/>
        </w:trPr>
        <w:tc>
          <w:tcPr>
            <w:tcW w:w="3600" w:type="dxa"/>
            <w:shd w:val="clear" w:color="auto" w:fill="auto"/>
          </w:tcPr>
          <w:p w14:paraId="6CB8ABBB" w14:textId="77777777" w:rsidR="000F5750" w:rsidRPr="00063CB0" w:rsidRDefault="000F5750" w:rsidP="00063CB0">
            <w:pPr>
              <w:widowControl w:val="0"/>
              <w:spacing w:before="4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Booster transformer fields</w:t>
            </w:r>
          </w:p>
        </w:tc>
        <w:tc>
          <w:tcPr>
            <w:tcW w:w="3330" w:type="dxa"/>
            <w:shd w:val="clear" w:color="auto" w:fill="auto"/>
          </w:tcPr>
          <w:p w14:paraId="59FBE791" w14:textId="77777777" w:rsidR="000F5750" w:rsidRPr="00063CB0" w:rsidRDefault="000F5750" w:rsidP="00063CB0">
            <w:pPr>
              <w:widowControl w:val="0"/>
              <w:spacing w:before="40" w:after="24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5 sections,</w:t>
            </w:r>
            <w:r w:rsidRPr="00063CB0">
              <w:rPr>
                <w:rFonts w:ascii="Times New Roman" w:hAnsi="Times New Roman"/>
                <w:noProof/>
                <w:sz w:val="22"/>
                <w:szCs w:val="20"/>
                <w:lang w:eastAsia="en-GB" w:bidi="en-GB"/>
              </w:rPr>
              <w:br/>
            </w:r>
            <w:r w:rsidRPr="00063CB0">
              <w:rPr>
                <w:rFonts w:ascii="Times New Roman" w:eastAsia="Calibri" w:hAnsi="Times New Roman"/>
                <w:noProof/>
                <w:sz w:val="22"/>
                <w:szCs w:val="22"/>
                <w:lang w:eastAsia="en-GB" w:bidi="en-GB"/>
              </w:rPr>
              <w:t>distance between parallel wires min. 270 mm/standard 360 mm, max. section length 40 m, max. elevation of unused wire 100 mm</w:t>
            </w:r>
          </w:p>
        </w:tc>
      </w:tr>
      <w:tr w:rsidR="000F5750" w:rsidRPr="00063CB0" w14:paraId="59F40CC5" w14:textId="77777777" w:rsidTr="262DF0F8">
        <w:trPr>
          <w:trHeight w:val="360"/>
        </w:trPr>
        <w:tc>
          <w:tcPr>
            <w:tcW w:w="3600" w:type="dxa"/>
            <w:shd w:val="clear" w:color="auto" w:fill="auto"/>
          </w:tcPr>
          <w:p w14:paraId="2CC4C611" w14:textId="77777777" w:rsidR="000F5750" w:rsidRPr="00063CB0" w:rsidRDefault="000F5750" w:rsidP="00063CB0">
            <w:pPr>
              <w:widowControl w:val="0"/>
              <w:spacing w:before="4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Neutral sections</w:t>
            </w:r>
          </w:p>
        </w:tc>
        <w:tc>
          <w:tcPr>
            <w:tcW w:w="3330" w:type="dxa"/>
            <w:shd w:val="clear" w:color="auto" w:fill="auto"/>
          </w:tcPr>
          <w:p w14:paraId="0742CC18" w14:textId="77777777" w:rsidR="000F5750" w:rsidRPr="00063CB0" w:rsidRDefault="000F5750" w:rsidP="00063CB0">
            <w:pPr>
              <w:widowControl w:val="0"/>
              <w:spacing w:before="40" w:after="12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Neutral sections with insulators subject to</w:t>
            </w:r>
            <w:r w:rsidRPr="00063CB0">
              <w:rPr>
                <w:rFonts w:ascii="Times New Roman" w:hAnsi="Times New Roman"/>
                <w:noProof/>
                <w:sz w:val="22"/>
                <w:szCs w:val="20"/>
                <w:lang w:eastAsia="en-GB" w:bidi="en-GB"/>
              </w:rPr>
              <w:br/>
            </w:r>
            <w:r w:rsidRPr="00063CB0">
              <w:rPr>
                <w:rFonts w:ascii="Times New Roman" w:eastAsia="Calibri" w:hAnsi="Times New Roman"/>
                <w:noProof/>
                <w:sz w:val="22"/>
                <w:szCs w:val="22"/>
                <w:lang w:eastAsia="en-GB" w:bidi="en-GB"/>
              </w:rPr>
              <w:t>EN 50367 Fig. A4 – Neutral section with insulators</w:t>
            </w:r>
          </w:p>
        </w:tc>
      </w:tr>
      <w:tr w:rsidR="000F5750" w:rsidRPr="00063CB0" w14:paraId="4EEC4ED0" w14:textId="77777777" w:rsidTr="262DF0F8">
        <w:trPr>
          <w:trHeight w:val="360"/>
        </w:trPr>
        <w:tc>
          <w:tcPr>
            <w:tcW w:w="3600" w:type="dxa"/>
            <w:shd w:val="clear" w:color="auto" w:fill="auto"/>
          </w:tcPr>
          <w:p w14:paraId="2C968F7F" w14:textId="77777777" w:rsidR="000F5750" w:rsidRPr="00063CB0" w:rsidRDefault="000F5750" w:rsidP="00063CB0">
            <w:pPr>
              <w:widowControl w:val="0"/>
              <w:spacing w:before="4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Permitted continuous current</w:t>
            </w:r>
          </w:p>
        </w:tc>
        <w:tc>
          <w:tcPr>
            <w:tcW w:w="3330" w:type="dxa"/>
            <w:shd w:val="clear" w:color="auto" w:fill="auto"/>
          </w:tcPr>
          <w:p w14:paraId="61DA6370" w14:textId="77777777" w:rsidR="000F5750" w:rsidRPr="00063CB0" w:rsidRDefault="000F5750" w:rsidP="00063CB0">
            <w:pPr>
              <w:widowControl w:val="0"/>
              <w:spacing w:before="40" w:after="12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880 A</w:t>
            </w:r>
          </w:p>
        </w:tc>
      </w:tr>
      <w:tr w:rsidR="000F5750" w:rsidRPr="00063CB0" w14:paraId="15A188FF" w14:textId="77777777" w:rsidTr="262DF0F8">
        <w:trPr>
          <w:trHeight w:val="360"/>
        </w:trPr>
        <w:tc>
          <w:tcPr>
            <w:tcW w:w="3600" w:type="dxa"/>
            <w:shd w:val="clear" w:color="auto" w:fill="auto"/>
          </w:tcPr>
          <w:p w14:paraId="310B84BE" w14:textId="77777777" w:rsidR="000F5750" w:rsidRPr="00063CB0" w:rsidRDefault="000F5750" w:rsidP="00063CB0">
            <w:pPr>
              <w:widowControl w:val="0"/>
              <w:spacing w:before="4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Insulator</w:t>
            </w:r>
          </w:p>
          <w:p w14:paraId="3FFF6739" w14:textId="77777777" w:rsidR="000F5750" w:rsidRPr="00063CB0" w:rsidRDefault="000F5750" w:rsidP="00063CB0">
            <w:pPr>
              <w:widowControl w:val="0"/>
              <w:spacing w:before="4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min. creepage distance</w:t>
            </w:r>
          </w:p>
        </w:tc>
        <w:tc>
          <w:tcPr>
            <w:tcW w:w="3330" w:type="dxa"/>
            <w:shd w:val="clear" w:color="auto" w:fill="auto"/>
          </w:tcPr>
          <w:p w14:paraId="47BA681C" w14:textId="77777777" w:rsidR="000F5750" w:rsidRPr="00063CB0" w:rsidRDefault="000F5750" w:rsidP="00063CB0">
            <w:pPr>
              <w:widowControl w:val="0"/>
              <w:spacing w:before="40" w:after="12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1000 mm</w:t>
            </w:r>
          </w:p>
        </w:tc>
      </w:tr>
      <w:tr w:rsidR="000F5750" w:rsidRPr="00063CB0" w14:paraId="322BCA14" w14:textId="77777777" w:rsidTr="262DF0F8">
        <w:trPr>
          <w:trHeight w:val="360"/>
        </w:trPr>
        <w:tc>
          <w:tcPr>
            <w:tcW w:w="3600" w:type="dxa"/>
            <w:shd w:val="clear" w:color="auto" w:fill="auto"/>
          </w:tcPr>
          <w:p w14:paraId="3FD22522" w14:textId="77777777" w:rsidR="000F5750" w:rsidRPr="00063CB0" w:rsidRDefault="000F5750" w:rsidP="00063CB0">
            <w:pPr>
              <w:widowControl w:val="0"/>
              <w:spacing w:before="4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Booster transformer distance</w:t>
            </w:r>
          </w:p>
        </w:tc>
        <w:tc>
          <w:tcPr>
            <w:tcW w:w="3330" w:type="dxa"/>
            <w:shd w:val="clear" w:color="auto" w:fill="auto"/>
          </w:tcPr>
          <w:p w14:paraId="0E3869CD" w14:textId="77777777" w:rsidR="000F5750" w:rsidRPr="00063CB0" w:rsidRDefault="000F5750" w:rsidP="00063CB0">
            <w:pPr>
              <w:widowControl w:val="0"/>
              <w:spacing w:before="40" w:after="12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3000 m ± 300 m</w:t>
            </w:r>
          </w:p>
        </w:tc>
      </w:tr>
      <w:tr w:rsidR="000F5750" w:rsidRPr="00063CB0" w14:paraId="6CFD0DEA" w14:textId="77777777" w:rsidTr="262DF0F8">
        <w:trPr>
          <w:trHeight w:val="360"/>
        </w:trPr>
        <w:tc>
          <w:tcPr>
            <w:tcW w:w="3600" w:type="dxa"/>
            <w:shd w:val="clear" w:color="auto" w:fill="auto"/>
          </w:tcPr>
          <w:p w14:paraId="522CFB41" w14:textId="77777777" w:rsidR="000F5750" w:rsidRPr="00063CB0" w:rsidRDefault="000F5750" w:rsidP="00063CB0">
            <w:pPr>
              <w:widowControl w:val="0"/>
              <w:spacing w:before="4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lastRenderedPageBreak/>
              <w:t>Fixed earth terminals</w:t>
            </w:r>
          </w:p>
        </w:tc>
        <w:tc>
          <w:tcPr>
            <w:tcW w:w="3330" w:type="dxa"/>
            <w:shd w:val="clear" w:color="auto" w:fill="auto"/>
          </w:tcPr>
          <w:p w14:paraId="323B7AC1" w14:textId="77777777" w:rsidR="000F5750" w:rsidRPr="00063CB0" w:rsidRDefault="000F5750" w:rsidP="00063CB0">
            <w:pPr>
              <w:widowControl w:val="0"/>
              <w:spacing w:before="40" w:after="12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In station areas, by/in tunnels</w:t>
            </w:r>
          </w:p>
        </w:tc>
      </w:tr>
      <w:tr w:rsidR="000F5750" w:rsidRPr="00063CB0" w14:paraId="7F603540" w14:textId="77777777" w:rsidTr="262DF0F8">
        <w:trPr>
          <w:trHeight w:val="360"/>
        </w:trPr>
        <w:tc>
          <w:tcPr>
            <w:tcW w:w="3600" w:type="dxa"/>
            <w:shd w:val="clear" w:color="auto" w:fill="auto"/>
          </w:tcPr>
          <w:p w14:paraId="3C2400F8" w14:textId="77777777" w:rsidR="000F5750" w:rsidRPr="00063CB0" w:rsidRDefault="000F5750" w:rsidP="00063CB0">
            <w:pPr>
              <w:widowControl w:val="0"/>
              <w:spacing w:before="40" w:after="120" w:line="240" w:lineRule="auto"/>
              <w:ind w:left="288"/>
              <w:rPr>
                <w:rFonts w:ascii="Times New Roman" w:hAnsi="Times New Roman"/>
                <w:b/>
                <w:noProof/>
                <w:sz w:val="22"/>
                <w:szCs w:val="20"/>
                <w:lang w:eastAsia="en-GB" w:bidi="en-GB"/>
              </w:rPr>
            </w:pPr>
            <w:r w:rsidRPr="00063CB0">
              <w:rPr>
                <w:rFonts w:ascii="Times New Roman" w:eastAsia="Calibri" w:hAnsi="Times New Roman"/>
                <w:b/>
                <w:noProof/>
                <w:sz w:val="22"/>
                <w:szCs w:val="22"/>
                <w:lang w:eastAsia="en-GB" w:bidi="en-GB"/>
              </w:rPr>
              <w:t>Surge arresters</w:t>
            </w:r>
          </w:p>
        </w:tc>
        <w:tc>
          <w:tcPr>
            <w:tcW w:w="3330" w:type="dxa"/>
            <w:shd w:val="clear" w:color="auto" w:fill="auto"/>
          </w:tcPr>
          <w:p w14:paraId="3F448AFF" w14:textId="77777777" w:rsidR="000F5750" w:rsidRPr="00063CB0" w:rsidRDefault="000F5750" w:rsidP="00063CB0">
            <w:pPr>
              <w:widowControl w:val="0"/>
              <w:spacing w:before="40" w:after="120" w:line="240" w:lineRule="auto"/>
              <w:ind w:left="144"/>
              <w:rPr>
                <w:rFonts w:ascii="Times New Roman" w:hAnsi="Times New Roman"/>
                <w:noProof/>
                <w:sz w:val="22"/>
                <w:szCs w:val="20"/>
                <w:lang w:eastAsia="en-GB" w:bidi="en-GB"/>
              </w:rPr>
            </w:pPr>
            <w:r w:rsidRPr="00063CB0">
              <w:rPr>
                <w:rFonts w:ascii="Times New Roman" w:eastAsia="Calibri" w:hAnsi="Times New Roman"/>
                <w:noProof/>
                <w:sz w:val="22"/>
                <w:szCs w:val="22"/>
                <w:lang w:eastAsia="en-GB" w:bidi="en-GB"/>
              </w:rPr>
              <w:t>Placed at cable terminal boxes, feed points, transition from one insulation level to another</w:t>
            </w:r>
          </w:p>
        </w:tc>
      </w:tr>
    </w:tbl>
    <w:p w14:paraId="6E8E8D74" w14:textId="77777777" w:rsidR="000F5750" w:rsidRPr="000F5750" w:rsidRDefault="000F5750" w:rsidP="000F5750">
      <w:pPr>
        <w:widowControl w:val="0"/>
        <w:spacing w:before="2" w:line="240" w:lineRule="auto"/>
        <w:rPr>
          <w:rFonts w:ascii="Times New Roman" w:hAnsi="Times New Roman"/>
          <w:szCs w:val="20"/>
          <w:lang w:eastAsia="en-GB" w:bidi="en-GB"/>
        </w:rPr>
      </w:pPr>
    </w:p>
    <w:p w14:paraId="35DAECB2" w14:textId="77777777" w:rsidR="000F5750" w:rsidRPr="000F5750" w:rsidRDefault="000F5750" w:rsidP="000F5750">
      <w:pPr>
        <w:widowControl w:val="0"/>
        <w:tabs>
          <w:tab w:val="left" w:pos="2584"/>
        </w:tabs>
        <w:spacing w:line="240" w:lineRule="auto"/>
        <w:ind w:left="2156" w:hanging="28"/>
        <w:rPr>
          <w:rFonts w:ascii="Times New Roman" w:eastAsia="Calibri" w:hAnsi="Times New Roman"/>
          <w:noProof/>
          <w:color w:val="646464"/>
          <w:sz w:val="17"/>
          <w:szCs w:val="22"/>
          <w:lang w:eastAsia="en-GB" w:bidi="en-GB"/>
        </w:rPr>
      </w:pPr>
      <w:r w:rsidRPr="262DF0F8">
        <w:rPr>
          <w:rFonts w:ascii="Times New Roman,Calibri" w:eastAsia="Times New Roman,Calibri" w:hAnsi="Times New Roman,Calibri" w:cs="Times New Roman,Calibri"/>
          <w:color w:val="4B4B4B"/>
          <w:sz w:val="17"/>
          <w:szCs w:val="17"/>
          <w:lang w:eastAsia="en-GB" w:bidi="en-GB"/>
        </w:rPr>
        <w:t>1)</w:t>
      </w:r>
      <w:r w:rsidRPr="000F5750">
        <w:rPr>
          <w:rFonts w:ascii="Calibri" w:eastAsia="Calibri" w:hAnsi="Calibri"/>
          <w:sz w:val="22"/>
          <w:szCs w:val="22"/>
          <w:lang w:eastAsia="en-GB" w:bidi="en-GB"/>
        </w:rPr>
        <w:tab/>
      </w:r>
      <w:r w:rsidRPr="262DF0F8">
        <w:rPr>
          <w:rFonts w:ascii="Times New Roman,Calibri" w:eastAsia="Times New Roman,Calibri" w:hAnsi="Times New Roman,Calibri" w:cs="Times New Roman,Calibri"/>
          <w:noProof/>
          <w:color w:val="4B4B4B"/>
          <w:sz w:val="17"/>
          <w:szCs w:val="17"/>
          <w:lang w:eastAsia="en-GB" w:bidi="en-GB"/>
        </w:rPr>
        <w:t>At least 50 mm must be added for future track adjustments</w:t>
      </w:r>
    </w:p>
    <w:p w14:paraId="475A9967" w14:textId="77777777" w:rsidR="000F5750" w:rsidRPr="000F5750" w:rsidRDefault="000F5750" w:rsidP="000F5750">
      <w:pPr>
        <w:widowControl w:val="0"/>
        <w:tabs>
          <w:tab w:val="left" w:pos="2584"/>
        </w:tabs>
        <w:spacing w:line="240" w:lineRule="auto"/>
        <w:ind w:left="2156" w:hanging="28"/>
        <w:rPr>
          <w:rFonts w:ascii="Times New Roman" w:eastAsia="Calibri" w:hAnsi="Times New Roman"/>
          <w:color w:val="4B4B4B"/>
          <w:sz w:val="17"/>
          <w:szCs w:val="22"/>
          <w:lang w:eastAsia="en-GB" w:bidi="en-GB"/>
        </w:rPr>
      </w:pPr>
      <w:r w:rsidRPr="262DF0F8">
        <w:rPr>
          <w:rFonts w:ascii="Times New Roman,Calibri" w:eastAsia="Times New Roman,Calibri" w:hAnsi="Times New Roman,Calibri" w:cs="Times New Roman,Calibri"/>
          <w:color w:val="4B4B4B"/>
          <w:sz w:val="17"/>
          <w:szCs w:val="17"/>
          <w:lang w:eastAsia="en-GB" w:bidi="en-GB"/>
        </w:rPr>
        <w:t>2)</w:t>
      </w:r>
      <w:r w:rsidRPr="000F5750">
        <w:rPr>
          <w:rFonts w:ascii="Times New Roman" w:eastAsia="Calibri" w:hAnsi="Times New Roman"/>
          <w:color w:val="4B4B4B"/>
          <w:sz w:val="17"/>
          <w:szCs w:val="22"/>
          <w:lang w:eastAsia="en-GB" w:bidi="en-GB"/>
        </w:rPr>
        <w:tab/>
      </w:r>
      <w:r w:rsidRPr="262DF0F8">
        <w:rPr>
          <w:rFonts w:ascii="Times New Roman,Calibri" w:eastAsia="Times New Roman,Calibri" w:hAnsi="Times New Roman,Calibri" w:cs="Times New Roman,Calibri"/>
          <w:color w:val="4B4B4B"/>
          <w:sz w:val="17"/>
          <w:szCs w:val="17"/>
          <w:lang w:eastAsia="en-GB" w:bidi="en-GB"/>
        </w:rPr>
        <w:t>With and without lifting restriction in suspension</w:t>
      </w:r>
    </w:p>
    <w:p w14:paraId="5D05B94F" w14:textId="77777777" w:rsidR="000F5750" w:rsidRPr="000F5750" w:rsidRDefault="000F5750" w:rsidP="000F5750">
      <w:pPr>
        <w:widowControl w:val="0"/>
        <w:spacing w:line="240" w:lineRule="auto"/>
        <w:rPr>
          <w:rFonts w:ascii="Times New Roman" w:hAnsi="Times New Roman"/>
          <w:noProof/>
          <w:sz w:val="16"/>
          <w:szCs w:val="16"/>
          <w:lang w:eastAsia="en-GB" w:bidi="en-GB"/>
        </w:rPr>
      </w:pPr>
    </w:p>
    <w:p w14:paraId="37096E8E" w14:textId="77777777" w:rsidR="000F5750" w:rsidRPr="000F5750" w:rsidRDefault="000F5750" w:rsidP="000F5750">
      <w:pPr>
        <w:widowControl w:val="0"/>
        <w:spacing w:line="240" w:lineRule="auto"/>
        <w:rPr>
          <w:rFonts w:ascii="Times New Roman" w:hAnsi="Times New Roman"/>
          <w:noProof/>
          <w:sz w:val="17"/>
          <w:szCs w:val="17"/>
          <w:lang w:eastAsia="en-GB" w:bidi="en-GB"/>
        </w:rPr>
      </w:pPr>
    </w:p>
    <w:p w14:paraId="0036C552" w14:textId="77777777" w:rsidR="000F5750" w:rsidRPr="000F5750" w:rsidRDefault="000F5750" w:rsidP="00E538F4">
      <w:pPr>
        <w:widowControl w:val="0"/>
        <w:numPr>
          <w:ilvl w:val="0"/>
          <w:numId w:val="39"/>
        </w:numPr>
        <w:tabs>
          <w:tab w:val="left" w:pos="828"/>
        </w:tabs>
        <w:spacing w:line="240" w:lineRule="auto"/>
        <w:ind w:left="827" w:hanging="715"/>
        <w:outlineLvl w:val="0"/>
        <w:rPr>
          <w:rFonts w:ascii="Times New Roman" w:hAnsi="Times New Roman"/>
          <w:b/>
          <w:noProof/>
          <w:sz w:val="28"/>
          <w:szCs w:val="28"/>
          <w:lang w:eastAsia="en-GB" w:bidi="en-GB"/>
        </w:rPr>
      </w:pPr>
      <w:r w:rsidRPr="000F5750">
        <w:rPr>
          <w:rFonts w:ascii="Times New Roman" w:hAnsi="Times New Roman"/>
          <w:b/>
          <w:noProof/>
          <w:color w:val="4B4B4B"/>
          <w:sz w:val="28"/>
          <w:szCs w:val="28"/>
          <w:lang w:eastAsia="en-GB" w:bidi="en-GB"/>
        </w:rPr>
        <w:t>User documentation</w:t>
      </w:r>
    </w:p>
    <w:p w14:paraId="30C90029" w14:textId="77777777" w:rsidR="000F5750" w:rsidRPr="000F5750" w:rsidRDefault="000F5750" w:rsidP="000F5750">
      <w:pPr>
        <w:widowControl w:val="0"/>
        <w:spacing w:before="12" w:line="240" w:lineRule="auto"/>
        <w:ind w:left="1282"/>
        <w:rPr>
          <w:rFonts w:ascii="Times New Roman" w:hAnsi="Times New Roman"/>
          <w:noProof/>
          <w:sz w:val="23"/>
          <w:szCs w:val="23"/>
          <w:lang w:eastAsia="en-GB" w:bidi="en-GB"/>
        </w:rPr>
      </w:pPr>
      <w:r w:rsidRPr="000F5750">
        <w:rPr>
          <w:rFonts w:ascii="Times New Roman" w:eastAsia="Calibri" w:hAnsi="Times New Roman"/>
          <w:noProof/>
          <w:color w:val="4B4B4B"/>
          <w:sz w:val="23"/>
          <w:szCs w:val="22"/>
          <w:lang w:eastAsia="en-GB" w:bidi="en-GB"/>
        </w:rPr>
        <w:t>User documentation consists of:</w:t>
      </w:r>
    </w:p>
    <w:p w14:paraId="470973FA" w14:textId="77777777" w:rsidR="000F5750" w:rsidRPr="000F5750" w:rsidRDefault="000F5750" w:rsidP="00E538F4">
      <w:pPr>
        <w:widowControl w:val="0"/>
        <w:numPr>
          <w:ilvl w:val="0"/>
          <w:numId w:val="38"/>
        </w:numPr>
        <w:tabs>
          <w:tab w:val="left" w:pos="1525"/>
        </w:tabs>
        <w:spacing w:before="5" w:line="240" w:lineRule="auto"/>
        <w:rPr>
          <w:rFonts w:ascii="Times New Roman" w:hAnsi="Times New Roman"/>
          <w:b/>
          <w:noProof/>
          <w:sz w:val="24"/>
          <w:lang w:eastAsia="en-GB" w:bidi="en-GB"/>
        </w:rPr>
      </w:pPr>
      <w:r w:rsidRPr="000F5750">
        <w:rPr>
          <w:rFonts w:ascii="Times New Roman" w:hAnsi="Times New Roman"/>
          <w:b/>
          <w:noProof/>
          <w:color w:val="4B4B4B"/>
          <w:sz w:val="24"/>
          <w:lang w:eastAsia="en-GB" w:bidi="en-GB"/>
        </w:rPr>
        <w:t>System drawings</w:t>
      </w:r>
    </w:p>
    <w:p w14:paraId="2DCFD87A" w14:textId="77777777" w:rsidR="000F5750" w:rsidRPr="000F5750" w:rsidRDefault="000F5750" w:rsidP="00E538F4">
      <w:pPr>
        <w:widowControl w:val="0"/>
        <w:numPr>
          <w:ilvl w:val="1"/>
          <w:numId w:val="38"/>
        </w:numPr>
        <w:tabs>
          <w:tab w:val="left" w:pos="1748"/>
        </w:tabs>
        <w:spacing w:before="2" w:line="240" w:lineRule="auto"/>
        <w:ind w:hanging="223"/>
        <w:rPr>
          <w:rFonts w:ascii="Times New Roman" w:hAnsi="Times New Roman"/>
          <w:noProof/>
          <w:sz w:val="23"/>
          <w:szCs w:val="23"/>
          <w:lang w:eastAsia="en-GB" w:bidi="en-GB"/>
        </w:rPr>
      </w:pPr>
      <w:r w:rsidRPr="000F5750">
        <w:rPr>
          <w:rFonts w:ascii="Times New Roman" w:eastAsia="Calibri" w:hAnsi="Times New Roman"/>
          <w:noProof/>
          <w:color w:val="4B4B4B"/>
          <w:sz w:val="23"/>
          <w:szCs w:val="22"/>
          <w:lang w:eastAsia="en-GB" w:bidi="en-GB"/>
        </w:rPr>
        <w:t>Model drawings</w:t>
      </w:r>
    </w:p>
    <w:p w14:paraId="073A3FC1" w14:textId="77777777" w:rsidR="000F5750" w:rsidRPr="000F5750" w:rsidRDefault="000F5750" w:rsidP="00E538F4">
      <w:pPr>
        <w:widowControl w:val="0"/>
        <w:numPr>
          <w:ilvl w:val="1"/>
          <w:numId w:val="38"/>
        </w:numPr>
        <w:tabs>
          <w:tab w:val="left" w:pos="1738"/>
        </w:tabs>
        <w:spacing w:before="23" w:line="240" w:lineRule="auto"/>
        <w:ind w:left="1737" w:hanging="204"/>
        <w:rPr>
          <w:rFonts w:ascii="Times New Roman" w:hAnsi="Times New Roman"/>
          <w:noProof/>
          <w:sz w:val="23"/>
          <w:szCs w:val="23"/>
          <w:lang w:eastAsia="en-GB" w:bidi="en-GB"/>
        </w:rPr>
      </w:pPr>
      <w:r w:rsidRPr="000F5750">
        <w:rPr>
          <w:rFonts w:ascii="Times New Roman" w:eastAsia="Calibri" w:hAnsi="Times New Roman"/>
          <w:noProof/>
          <w:color w:val="4B4B4B"/>
          <w:sz w:val="23"/>
          <w:szCs w:val="22"/>
          <w:lang w:eastAsia="en-GB" w:bidi="en-GB"/>
        </w:rPr>
        <w:t>Standard drawings</w:t>
      </w:r>
    </w:p>
    <w:p w14:paraId="36132AF3" w14:textId="77777777" w:rsidR="000F5750" w:rsidRPr="000F5750" w:rsidRDefault="000F5750" w:rsidP="00E538F4">
      <w:pPr>
        <w:widowControl w:val="0"/>
        <w:numPr>
          <w:ilvl w:val="1"/>
          <w:numId w:val="38"/>
        </w:numPr>
        <w:tabs>
          <w:tab w:val="left" w:pos="1757"/>
        </w:tabs>
        <w:spacing w:line="240" w:lineRule="auto"/>
        <w:ind w:hanging="232"/>
        <w:rPr>
          <w:rFonts w:ascii="Times New Roman" w:hAnsi="Times New Roman"/>
          <w:noProof/>
          <w:sz w:val="23"/>
          <w:szCs w:val="23"/>
          <w:lang w:eastAsia="en-GB" w:bidi="en-GB"/>
        </w:rPr>
      </w:pPr>
      <w:r w:rsidRPr="000F5750">
        <w:rPr>
          <w:rFonts w:ascii="Times New Roman" w:eastAsia="Calibri" w:hAnsi="Times New Roman"/>
          <w:noProof/>
          <w:color w:val="4B4B4B"/>
          <w:sz w:val="23"/>
          <w:szCs w:val="22"/>
          <w:lang w:eastAsia="en-GB" w:bidi="en-GB"/>
        </w:rPr>
        <w:t>Assembly drawings</w:t>
      </w:r>
    </w:p>
    <w:p w14:paraId="098AEB01" w14:textId="77777777" w:rsidR="000F5750" w:rsidRPr="000F5750" w:rsidRDefault="000F5750" w:rsidP="00E538F4">
      <w:pPr>
        <w:widowControl w:val="0"/>
        <w:numPr>
          <w:ilvl w:val="0"/>
          <w:numId w:val="38"/>
        </w:numPr>
        <w:tabs>
          <w:tab w:val="left" w:pos="1525"/>
        </w:tabs>
        <w:spacing w:before="5" w:line="240" w:lineRule="auto"/>
        <w:rPr>
          <w:rFonts w:ascii="Times New Roman" w:hAnsi="Times New Roman"/>
          <w:noProof/>
          <w:sz w:val="24"/>
          <w:lang w:eastAsia="en-GB" w:bidi="en-GB"/>
        </w:rPr>
      </w:pPr>
      <w:r w:rsidRPr="000F5750">
        <w:rPr>
          <w:rFonts w:ascii="Times New Roman" w:hAnsi="Times New Roman"/>
          <w:b/>
          <w:noProof/>
          <w:color w:val="4B4B4B"/>
          <w:sz w:val="24"/>
          <w:lang w:eastAsia="en-GB" w:bidi="en-GB"/>
        </w:rPr>
        <w:t>System documentation</w:t>
      </w:r>
    </w:p>
    <w:p w14:paraId="23B20AEE" w14:textId="77777777" w:rsidR="000F5750" w:rsidRPr="000F5750" w:rsidRDefault="000F5750" w:rsidP="00E538F4">
      <w:pPr>
        <w:widowControl w:val="0"/>
        <w:numPr>
          <w:ilvl w:val="1"/>
          <w:numId w:val="38"/>
        </w:numPr>
        <w:tabs>
          <w:tab w:val="left" w:pos="1757"/>
        </w:tabs>
        <w:spacing w:before="2" w:line="240" w:lineRule="auto"/>
        <w:ind w:hanging="223"/>
        <w:rPr>
          <w:rFonts w:ascii="Times New Roman" w:hAnsi="Times New Roman"/>
          <w:noProof/>
          <w:sz w:val="23"/>
          <w:szCs w:val="23"/>
          <w:lang w:eastAsia="en-GB" w:bidi="en-GB"/>
        </w:rPr>
      </w:pPr>
      <w:r w:rsidRPr="000F5750">
        <w:rPr>
          <w:rFonts w:ascii="Times New Roman" w:eastAsia="Calibri" w:hAnsi="Times New Roman"/>
          <w:noProof/>
          <w:color w:val="4B4B4B"/>
          <w:sz w:val="23"/>
          <w:szCs w:val="22"/>
          <w:lang w:eastAsia="en-GB" w:bidi="en-GB"/>
        </w:rPr>
        <w:t>Tensioning plans</w:t>
      </w:r>
    </w:p>
    <w:p w14:paraId="09369C22" w14:textId="77777777" w:rsidR="000F5750" w:rsidRPr="000F5750" w:rsidRDefault="000F5750" w:rsidP="00E538F4">
      <w:pPr>
        <w:widowControl w:val="0"/>
        <w:numPr>
          <w:ilvl w:val="1"/>
          <w:numId w:val="38"/>
        </w:numPr>
        <w:tabs>
          <w:tab w:val="left" w:pos="1757"/>
        </w:tabs>
        <w:spacing w:before="14" w:line="240" w:lineRule="auto"/>
        <w:ind w:right="6096" w:hanging="223"/>
        <w:rPr>
          <w:rFonts w:ascii="Times New Roman" w:hAnsi="Times New Roman"/>
          <w:noProof/>
          <w:sz w:val="23"/>
          <w:szCs w:val="23"/>
          <w:lang w:eastAsia="en-GB" w:bidi="en-GB"/>
        </w:rPr>
      </w:pPr>
      <w:r w:rsidRPr="000F5750">
        <w:rPr>
          <w:rFonts w:ascii="Times New Roman" w:eastAsia="Calibri" w:hAnsi="Times New Roman"/>
          <w:noProof/>
          <w:color w:val="4B4B4B"/>
          <w:sz w:val="23"/>
          <w:szCs w:val="22"/>
          <w:lang w:eastAsia="en-GB" w:bidi="en-GB"/>
        </w:rPr>
        <w:t>Cross sections Installation list</w:t>
      </w:r>
    </w:p>
    <w:p w14:paraId="7D65027A" w14:textId="77777777" w:rsidR="000F5750" w:rsidRPr="000F5750" w:rsidRDefault="000F5750" w:rsidP="00E538F4">
      <w:pPr>
        <w:widowControl w:val="0"/>
        <w:numPr>
          <w:ilvl w:val="1"/>
          <w:numId w:val="38"/>
        </w:numPr>
        <w:tabs>
          <w:tab w:val="left" w:pos="1757"/>
        </w:tabs>
        <w:spacing w:line="240" w:lineRule="auto"/>
        <w:ind w:hanging="242"/>
        <w:rPr>
          <w:rFonts w:ascii="Times New Roman" w:hAnsi="Times New Roman"/>
          <w:noProof/>
          <w:sz w:val="23"/>
          <w:szCs w:val="23"/>
          <w:lang w:eastAsia="en-GB" w:bidi="en-GB"/>
        </w:rPr>
      </w:pPr>
      <w:r w:rsidRPr="000F5750">
        <w:rPr>
          <w:rFonts w:ascii="Times New Roman" w:eastAsia="Calibri" w:hAnsi="Times New Roman"/>
          <w:noProof/>
          <w:color w:val="4B4B4B"/>
          <w:sz w:val="23"/>
          <w:szCs w:val="22"/>
          <w:lang w:eastAsia="en-GB" w:bidi="en-GB"/>
        </w:rPr>
        <w:t>K</w:t>
      </w:r>
      <w:r w:rsidRPr="000F5750">
        <w:rPr>
          <w:rFonts w:ascii="Times New Roman" w:eastAsia="Calibri" w:hAnsi="Times New Roman"/>
          <w:noProof/>
          <w:color w:val="212121"/>
          <w:sz w:val="23"/>
          <w:szCs w:val="22"/>
          <w:lang w:eastAsia="en-GB" w:bidi="en-GB"/>
        </w:rPr>
        <w:t>-</w:t>
      </w:r>
      <w:r w:rsidRPr="000F5750">
        <w:rPr>
          <w:rFonts w:ascii="Times New Roman" w:eastAsia="Calibri" w:hAnsi="Times New Roman"/>
          <w:noProof/>
          <w:color w:val="4B4B4B"/>
          <w:sz w:val="23"/>
          <w:szCs w:val="22"/>
          <w:lang w:eastAsia="en-GB" w:bidi="en-GB"/>
        </w:rPr>
        <w:t>suspension list and dropper print</w:t>
      </w:r>
    </w:p>
    <w:p w14:paraId="6D8BE08A" w14:textId="77777777" w:rsidR="000F5750" w:rsidRPr="000F5750" w:rsidRDefault="000F5750" w:rsidP="000F5750">
      <w:pPr>
        <w:widowControl w:val="0"/>
        <w:spacing w:before="9" w:line="240" w:lineRule="auto"/>
        <w:rPr>
          <w:rFonts w:ascii="Times New Roman" w:hAnsi="Times New Roman"/>
          <w:sz w:val="19"/>
          <w:szCs w:val="19"/>
          <w:lang w:eastAsia="en-GB" w:bidi="en-GB"/>
        </w:rPr>
      </w:pPr>
    </w:p>
    <w:p w14:paraId="52927B22" w14:textId="77777777" w:rsidR="000F5750" w:rsidRPr="000F5750" w:rsidRDefault="000F5750" w:rsidP="000F5750">
      <w:pPr>
        <w:widowControl w:val="0"/>
        <w:spacing w:line="240" w:lineRule="auto"/>
        <w:rPr>
          <w:rFonts w:ascii="Calibri" w:eastAsia="Calibri" w:hAnsi="Calibri"/>
          <w:sz w:val="22"/>
          <w:szCs w:val="22"/>
          <w:lang w:eastAsia="en-GB" w:bidi="en-GB"/>
        </w:rPr>
      </w:pPr>
    </w:p>
    <w:p w14:paraId="193C354A" w14:textId="77777777" w:rsidR="000F5750" w:rsidRPr="000F5750" w:rsidRDefault="000F5750" w:rsidP="00E538F4">
      <w:pPr>
        <w:widowControl w:val="0"/>
        <w:numPr>
          <w:ilvl w:val="0"/>
          <w:numId w:val="39"/>
        </w:numPr>
        <w:tabs>
          <w:tab w:val="left" w:pos="856"/>
        </w:tabs>
        <w:spacing w:before="64" w:line="240" w:lineRule="auto"/>
        <w:ind w:left="855" w:hanging="710"/>
        <w:outlineLvl w:val="0"/>
        <w:rPr>
          <w:rFonts w:ascii="Times New Roman" w:hAnsi="Times New Roman"/>
          <w:b/>
          <w:noProof/>
          <w:sz w:val="28"/>
          <w:szCs w:val="28"/>
          <w:lang w:eastAsia="en-GB" w:bidi="en-GB"/>
        </w:rPr>
      </w:pPr>
      <w:r w:rsidRPr="000F5750">
        <w:rPr>
          <w:rFonts w:ascii="Times New Roman" w:hAnsi="Times New Roman"/>
          <w:b/>
          <w:noProof/>
          <w:color w:val="4F4F4F"/>
          <w:sz w:val="28"/>
          <w:szCs w:val="28"/>
          <w:lang w:eastAsia="en-GB" w:bidi="en-GB"/>
        </w:rPr>
        <w:t>Storage of certificate and background documentation</w:t>
      </w:r>
    </w:p>
    <w:p w14:paraId="425770EE" w14:textId="77777777" w:rsidR="000F5750" w:rsidRPr="000F5750" w:rsidRDefault="262DF0F8" w:rsidP="000F5750">
      <w:pPr>
        <w:widowControl w:val="0"/>
        <w:spacing w:before="11" w:line="240" w:lineRule="auto"/>
        <w:ind w:left="1297"/>
        <w:rPr>
          <w:rFonts w:ascii="Times New Roman" w:hAnsi="Times New Roman"/>
          <w:noProof/>
          <w:sz w:val="23"/>
          <w:szCs w:val="23"/>
          <w:lang w:eastAsia="en-GB" w:bidi="en-GB"/>
        </w:rPr>
      </w:pPr>
      <w:r w:rsidRPr="262DF0F8">
        <w:rPr>
          <w:rFonts w:ascii="Times New Roman,Calibri" w:eastAsia="Times New Roman,Calibri" w:hAnsi="Times New Roman,Calibri" w:cs="Times New Roman,Calibri"/>
          <w:sz w:val="23"/>
          <w:szCs w:val="23"/>
          <w:lang w:eastAsia="en-GB" w:bidi="en-GB"/>
        </w:rPr>
        <w:t>Type certificate and background material, including the documentation material specified in section 5, are stored by Banedanmark.</w:t>
      </w:r>
    </w:p>
    <w:p w14:paraId="65B7582D" w14:textId="77777777" w:rsidR="00E03F00" w:rsidRDefault="00E03F00" w:rsidP="00616E46">
      <w:pPr>
        <w:jc w:val="center"/>
        <w:rPr>
          <w:bCs/>
          <w:highlight w:val="yellow"/>
        </w:rPr>
        <w:sectPr w:rsidR="00E03F00" w:rsidSect="00BE37E2">
          <w:headerReference w:type="first" r:id="rId31"/>
          <w:pgSz w:w="11906" w:h="17008"/>
          <w:pgMar w:top="2977" w:right="1134" w:bottom="2381" w:left="1956" w:header="567" w:footer="567" w:gutter="0"/>
          <w:cols w:space="708"/>
          <w:titlePg/>
          <w:docGrid w:linePitch="360"/>
        </w:sectPr>
      </w:pPr>
    </w:p>
    <w:p w14:paraId="102003C8" w14:textId="77777777" w:rsidR="00616E46" w:rsidRDefault="262DF0F8" w:rsidP="00616E46">
      <w:pPr>
        <w:jc w:val="center"/>
      </w:pPr>
      <w:r>
        <w:lastRenderedPageBreak/>
        <w:t>Appendix F</w:t>
      </w:r>
    </w:p>
    <w:p w14:paraId="3A3CD76B" w14:textId="77777777" w:rsidR="00616E46" w:rsidRDefault="00616E46" w:rsidP="00616E46">
      <w:pPr>
        <w:jc w:val="center"/>
      </w:pPr>
    </w:p>
    <w:p w14:paraId="3FC96F1B" w14:textId="77777777" w:rsidR="00616E46" w:rsidRDefault="262DF0F8" w:rsidP="00616E46">
      <w:pPr>
        <w:jc w:val="center"/>
        <w:rPr>
          <w:bCs/>
        </w:rPr>
      </w:pPr>
      <w:r>
        <w:t>Banedanmark infrastructure track magnets</w:t>
      </w:r>
    </w:p>
    <w:p w14:paraId="54DA34F4" w14:textId="77777777" w:rsidR="00861ED8" w:rsidRPr="00861ED8" w:rsidRDefault="00861ED8" w:rsidP="00861ED8">
      <w:pPr>
        <w:jc w:val="center"/>
        <w:rPr>
          <w:bCs/>
        </w:rPr>
      </w:pPr>
    </w:p>
    <w:p w14:paraId="5D0D4A0A" w14:textId="77777777" w:rsidR="00157D51" w:rsidRPr="00157D51" w:rsidRDefault="00157D51" w:rsidP="00157D51">
      <w:pPr>
        <w:widowControl w:val="0"/>
        <w:tabs>
          <w:tab w:val="left" w:pos="833"/>
        </w:tabs>
        <w:spacing w:before="166" w:line="240" w:lineRule="auto"/>
        <w:ind w:left="111"/>
        <w:outlineLvl w:val="3"/>
        <w:rPr>
          <w:rFonts w:ascii="Times New Roman" w:eastAsia="Arial" w:hAnsi="Times New Roman"/>
          <w:noProof/>
          <w:szCs w:val="20"/>
          <w:lang w:eastAsia="en-GB" w:bidi="en-GB"/>
        </w:rPr>
      </w:pPr>
      <w:r w:rsidRPr="262DF0F8">
        <w:rPr>
          <w:rFonts w:ascii="Times New Roman,Arial" w:eastAsia="Times New Roman,Arial" w:hAnsi="Times New Roman,Arial" w:cs="Times New Roman,Arial"/>
          <w:b/>
          <w:bCs/>
          <w:lang w:eastAsia="en-GB" w:bidi="en-GB"/>
        </w:rPr>
        <w:t>F1.</w:t>
      </w:r>
      <w:r w:rsidRPr="00157D51">
        <w:rPr>
          <w:rFonts w:ascii="Times New Roman" w:eastAsia="Arial" w:hAnsi="Times New Roman"/>
          <w:b/>
          <w:bCs/>
          <w:szCs w:val="20"/>
          <w:lang w:eastAsia="en-GB" w:bidi="en-GB"/>
        </w:rPr>
        <w:tab/>
      </w:r>
      <w:r w:rsidRPr="262DF0F8">
        <w:rPr>
          <w:rFonts w:ascii="Times New Roman,Arial" w:eastAsia="Times New Roman,Arial" w:hAnsi="Times New Roman,Arial" w:cs="Times New Roman,Arial"/>
          <w:b/>
          <w:bCs/>
          <w:lang w:eastAsia="en-GB" w:bidi="en-GB"/>
        </w:rPr>
        <w:t>Balises at neutral section</w:t>
      </w:r>
    </w:p>
    <w:p w14:paraId="46FD3530" w14:textId="77777777" w:rsidR="00157D51" w:rsidRPr="00157D51" w:rsidRDefault="00157D51" w:rsidP="00157D51">
      <w:pPr>
        <w:widowControl w:val="0"/>
        <w:spacing w:before="9" w:line="240" w:lineRule="auto"/>
        <w:rPr>
          <w:rFonts w:ascii="Times New Roman" w:eastAsia="Arial" w:hAnsi="Times New Roman"/>
          <w:b/>
          <w:bCs/>
          <w:noProof/>
          <w:sz w:val="16"/>
          <w:szCs w:val="16"/>
          <w:lang w:eastAsia="en-GB" w:bidi="en-GB"/>
        </w:rPr>
      </w:pPr>
    </w:p>
    <w:p w14:paraId="507CD4C0" w14:textId="77777777" w:rsidR="00157D51" w:rsidRPr="00157D51" w:rsidRDefault="262DF0F8" w:rsidP="00157D51">
      <w:pPr>
        <w:widowControl w:val="0"/>
        <w:spacing w:line="240" w:lineRule="auto"/>
        <w:ind w:left="2752" w:right="961"/>
        <w:rPr>
          <w:rFonts w:ascii="Times New Roman" w:eastAsia="Arial" w:hAnsi="Times New Roman"/>
          <w:noProof/>
          <w:szCs w:val="20"/>
          <w:lang w:eastAsia="en-GB" w:bidi="en-GB"/>
        </w:rPr>
      </w:pPr>
      <w:r w:rsidRPr="262DF0F8">
        <w:rPr>
          <w:rFonts w:ascii="Times New Roman,Arial" w:eastAsia="Times New Roman,Arial" w:hAnsi="Times New Roman,Arial" w:cs="Times New Roman,Arial"/>
          <w:lang w:eastAsia="en-GB" w:bidi="en-GB"/>
        </w:rPr>
        <w:t>To ensure that no traction current is used when passing a neutral section, a passive balise is placed in the track before and after the section.</w:t>
      </w:r>
    </w:p>
    <w:p w14:paraId="3C32ED72" w14:textId="77777777" w:rsidR="00157D51" w:rsidRPr="00157D51" w:rsidRDefault="00157D51" w:rsidP="00157D51">
      <w:pPr>
        <w:widowControl w:val="0"/>
        <w:spacing w:before="10" w:line="240" w:lineRule="auto"/>
        <w:rPr>
          <w:rFonts w:ascii="Times New Roman" w:eastAsia="Arial" w:hAnsi="Times New Roman"/>
          <w:noProof/>
          <w:szCs w:val="20"/>
          <w:lang w:eastAsia="en-GB" w:bidi="en-GB"/>
        </w:rPr>
      </w:pPr>
    </w:p>
    <w:p w14:paraId="032307C1" w14:textId="77777777" w:rsidR="00157D51" w:rsidRPr="00157D51" w:rsidRDefault="262DF0F8" w:rsidP="00157D51">
      <w:pPr>
        <w:widowControl w:val="0"/>
        <w:spacing w:line="240" w:lineRule="auto"/>
        <w:ind w:left="2752" w:right="1413"/>
        <w:jc w:val="both"/>
        <w:rPr>
          <w:rFonts w:ascii="Times New Roman" w:eastAsia="Arial" w:hAnsi="Times New Roman"/>
          <w:noProof/>
          <w:szCs w:val="20"/>
          <w:lang w:eastAsia="en-GB" w:bidi="en-GB"/>
        </w:rPr>
      </w:pPr>
      <w:r w:rsidRPr="262DF0F8">
        <w:rPr>
          <w:rFonts w:ascii="Times New Roman,Arial" w:eastAsia="Times New Roman,Arial" w:hAnsi="Times New Roman,Arial" w:cs="Times New Roman,Arial"/>
          <w:lang w:eastAsia="en-GB" w:bidi="en-GB"/>
        </w:rPr>
        <w:t>It is necessary to place balises in the track due to the requirement for safe control of the tractive or brake power and disengagement of the main switch before the neutral section is passed.</w:t>
      </w:r>
    </w:p>
    <w:p w14:paraId="10751824" w14:textId="77777777" w:rsidR="00157D51" w:rsidRPr="00157D51" w:rsidRDefault="00157D51" w:rsidP="00157D51">
      <w:pPr>
        <w:widowControl w:val="0"/>
        <w:spacing w:before="10" w:line="240" w:lineRule="auto"/>
        <w:rPr>
          <w:rFonts w:ascii="Times New Roman" w:eastAsia="Arial" w:hAnsi="Times New Roman"/>
          <w:noProof/>
          <w:szCs w:val="20"/>
          <w:lang w:eastAsia="en-GB" w:bidi="en-GB"/>
        </w:rPr>
      </w:pPr>
    </w:p>
    <w:p w14:paraId="105E6B62" w14:textId="77777777" w:rsidR="00157D51" w:rsidRPr="00157D51" w:rsidRDefault="262DF0F8" w:rsidP="00157D51">
      <w:pPr>
        <w:widowControl w:val="0"/>
        <w:spacing w:line="240" w:lineRule="auto"/>
        <w:ind w:left="2752" w:right="1351"/>
        <w:rPr>
          <w:rFonts w:ascii="Times New Roman" w:eastAsia="Arial" w:hAnsi="Times New Roman"/>
          <w:noProof/>
          <w:szCs w:val="20"/>
          <w:lang w:eastAsia="en-GB" w:bidi="en-GB"/>
        </w:rPr>
      </w:pPr>
      <w:r w:rsidRPr="262DF0F8">
        <w:rPr>
          <w:rFonts w:ascii="Times New Roman,Arial" w:eastAsia="Times New Roman,Arial" w:hAnsi="Times New Roman,Arial" w:cs="Times New Roman,Arial"/>
          <w:lang w:eastAsia="en-GB" w:bidi="en-GB"/>
        </w:rPr>
        <w:t>To ensure problem-free passage of a neutral section, the traction unit must be de-energised, meaning that the main transformer must not be magnetised and condensers in the filter must be discharged.</w:t>
      </w:r>
    </w:p>
    <w:p w14:paraId="6CE4644F" w14:textId="77777777" w:rsidR="00157D51" w:rsidRPr="00157D51" w:rsidRDefault="00157D51" w:rsidP="00157D51">
      <w:pPr>
        <w:widowControl w:val="0"/>
        <w:spacing w:before="10" w:line="240" w:lineRule="auto"/>
        <w:rPr>
          <w:rFonts w:ascii="Times New Roman" w:eastAsia="Arial" w:hAnsi="Times New Roman"/>
          <w:noProof/>
          <w:szCs w:val="20"/>
          <w:lang w:eastAsia="en-GB" w:bidi="en-GB"/>
        </w:rPr>
      </w:pPr>
    </w:p>
    <w:p w14:paraId="311B7F03" w14:textId="77777777" w:rsidR="00157D51" w:rsidRPr="00157D51" w:rsidRDefault="262DF0F8" w:rsidP="00157D51">
      <w:pPr>
        <w:widowControl w:val="0"/>
        <w:spacing w:line="240" w:lineRule="auto"/>
        <w:ind w:left="2752" w:right="1351"/>
        <w:rPr>
          <w:rFonts w:ascii="Times New Roman" w:eastAsia="Arial" w:hAnsi="Times New Roman"/>
          <w:noProof/>
          <w:szCs w:val="20"/>
          <w:lang w:eastAsia="en-GB" w:bidi="en-GB"/>
        </w:rPr>
      </w:pPr>
      <w:r w:rsidRPr="262DF0F8">
        <w:rPr>
          <w:rFonts w:ascii="Times New Roman,Arial" w:eastAsia="Times New Roman,Arial" w:hAnsi="Times New Roman,Arial" w:cs="Times New Roman,Arial"/>
          <w:lang w:eastAsia="en-GB" w:bidi="en-GB"/>
        </w:rPr>
        <w:t>Traction control is designed so that the distance between the balise and the neutral section must be at least 75 m on either side of the neutral section at a speed of 160 km/h.</w:t>
      </w:r>
    </w:p>
    <w:p w14:paraId="20E45B93" w14:textId="77777777" w:rsidR="00157D51" w:rsidRPr="00157D51" w:rsidRDefault="00157D51" w:rsidP="00157D51">
      <w:pPr>
        <w:widowControl w:val="0"/>
        <w:spacing w:before="10" w:line="240" w:lineRule="auto"/>
        <w:rPr>
          <w:rFonts w:ascii="Times New Roman" w:eastAsia="Arial" w:hAnsi="Times New Roman"/>
          <w:noProof/>
          <w:szCs w:val="20"/>
          <w:lang w:eastAsia="en-GB" w:bidi="en-GB"/>
        </w:rPr>
      </w:pPr>
    </w:p>
    <w:p w14:paraId="7E2A1E46" w14:textId="77777777" w:rsidR="00157D51" w:rsidRPr="00157D51" w:rsidRDefault="262DF0F8" w:rsidP="00157D51">
      <w:pPr>
        <w:widowControl w:val="0"/>
        <w:spacing w:line="240" w:lineRule="auto"/>
        <w:ind w:left="2752" w:right="1351"/>
        <w:rPr>
          <w:rFonts w:ascii="Times New Roman" w:eastAsia="Arial" w:hAnsi="Times New Roman"/>
          <w:noProof/>
          <w:szCs w:val="20"/>
          <w:lang w:eastAsia="en-GB" w:bidi="en-GB"/>
        </w:rPr>
      </w:pPr>
      <w:r w:rsidRPr="262DF0F8">
        <w:rPr>
          <w:rFonts w:ascii="Times New Roman,Arial" w:eastAsia="Times New Roman,Arial" w:hAnsi="Times New Roman,Arial" w:cs="Times New Roman,Arial"/>
          <w:lang w:eastAsia="en-GB" w:bidi="en-GB"/>
        </w:rPr>
        <w:t>For EA locomotives, other requirements may apply to other traction units, which must be clarified with the current operators.</w:t>
      </w:r>
    </w:p>
    <w:p w14:paraId="2420FADF" w14:textId="77777777" w:rsidR="00157D51" w:rsidRPr="00157D51" w:rsidRDefault="00157D51" w:rsidP="00157D51">
      <w:pPr>
        <w:widowControl w:val="0"/>
        <w:spacing w:before="10" w:line="240" w:lineRule="auto"/>
        <w:rPr>
          <w:rFonts w:ascii="Times New Roman" w:eastAsia="Arial" w:hAnsi="Times New Roman"/>
          <w:noProof/>
          <w:szCs w:val="20"/>
          <w:lang w:eastAsia="en-GB" w:bidi="en-GB"/>
        </w:rPr>
      </w:pPr>
    </w:p>
    <w:p w14:paraId="1299735E" w14:textId="77777777" w:rsidR="00157D51" w:rsidRPr="00157D51" w:rsidRDefault="262DF0F8" w:rsidP="00157D51">
      <w:pPr>
        <w:widowControl w:val="0"/>
        <w:spacing w:line="240" w:lineRule="auto"/>
        <w:ind w:left="2752" w:right="1484"/>
        <w:rPr>
          <w:rFonts w:ascii="Times New Roman" w:eastAsia="Arial" w:hAnsi="Times New Roman"/>
          <w:noProof/>
          <w:szCs w:val="20"/>
          <w:lang w:eastAsia="en-GB" w:bidi="en-GB"/>
        </w:rPr>
      </w:pPr>
      <w:r w:rsidRPr="262DF0F8">
        <w:rPr>
          <w:rFonts w:ascii="Times New Roman,Arial" w:eastAsia="Times New Roman,Arial" w:hAnsi="Times New Roman,Arial" w:cs="Times New Roman,Arial"/>
          <w:lang w:eastAsia="en-GB" w:bidi="en-GB"/>
        </w:rPr>
        <w:t>The balise is placed at the centre of the track at the same height as top of rail (TOR) and requires no electric connection.</w:t>
      </w:r>
    </w:p>
    <w:p w14:paraId="4FBF0CC1" w14:textId="77777777" w:rsidR="00157D51" w:rsidRPr="00157D51" w:rsidRDefault="00157D51" w:rsidP="00157D51">
      <w:pPr>
        <w:widowControl w:val="0"/>
        <w:spacing w:before="10" w:line="240" w:lineRule="auto"/>
        <w:rPr>
          <w:rFonts w:ascii="Times New Roman" w:eastAsia="Arial" w:hAnsi="Times New Roman"/>
          <w:noProof/>
          <w:szCs w:val="20"/>
          <w:lang w:eastAsia="en-GB" w:bidi="en-GB"/>
        </w:rPr>
      </w:pPr>
    </w:p>
    <w:p w14:paraId="50395D89" w14:textId="77777777" w:rsidR="00157D51" w:rsidRPr="00157D51" w:rsidRDefault="262DF0F8" w:rsidP="00157D51">
      <w:pPr>
        <w:widowControl w:val="0"/>
        <w:tabs>
          <w:tab w:val="left" w:pos="9923"/>
          <w:tab w:val="left" w:pos="10065"/>
        </w:tabs>
        <w:spacing w:line="240" w:lineRule="auto"/>
        <w:ind w:left="2752" w:right="677"/>
        <w:rPr>
          <w:rFonts w:ascii="Times New Roman" w:eastAsia="Arial" w:hAnsi="Times New Roman"/>
          <w:noProof/>
          <w:szCs w:val="20"/>
          <w:lang w:eastAsia="en-GB" w:bidi="en-GB"/>
        </w:rPr>
      </w:pPr>
      <w:r w:rsidRPr="262DF0F8">
        <w:rPr>
          <w:rFonts w:ascii="Times New Roman,Arial" w:eastAsia="Times New Roman,Arial" w:hAnsi="Times New Roman,Arial" w:cs="Times New Roman,Arial"/>
          <w:lang w:eastAsia="en-GB" w:bidi="en-GB"/>
        </w:rPr>
        <w:t>The balise is turned so that the north polarity faces to the right seen in the direction of travel. After the neutral section, another balise is placed facing in the opposite direction to ensure engagement after passage of the neutral section.</w:t>
      </w:r>
    </w:p>
    <w:p w14:paraId="4EB5897E" w14:textId="77777777" w:rsidR="00157D51" w:rsidRPr="00157D51" w:rsidRDefault="00157D51" w:rsidP="00157D51">
      <w:pPr>
        <w:widowControl w:val="0"/>
        <w:spacing w:before="10" w:line="240" w:lineRule="auto"/>
        <w:rPr>
          <w:rFonts w:ascii="Times New Roman" w:eastAsia="Arial" w:hAnsi="Times New Roman"/>
          <w:noProof/>
          <w:szCs w:val="20"/>
          <w:lang w:eastAsia="en-GB" w:bidi="en-GB"/>
        </w:rPr>
      </w:pPr>
    </w:p>
    <w:p w14:paraId="7BCD8F55" w14:textId="77777777" w:rsidR="00157D51" w:rsidRPr="00157D51" w:rsidRDefault="262DF0F8" w:rsidP="00157D51">
      <w:pPr>
        <w:widowControl w:val="0"/>
        <w:spacing w:line="240" w:lineRule="auto"/>
        <w:ind w:left="2752" w:right="1484"/>
        <w:rPr>
          <w:rFonts w:ascii="Times New Roman" w:eastAsia="Arial" w:hAnsi="Times New Roman"/>
          <w:szCs w:val="20"/>
          <w:lang w:eastAsia="en-GB" w:bidi="en-GB"/>
        </w:rPr>
      </w:pPr>
      <w:r w:rsidRPr="262DF0F8">
        <w:rPr>
          <w:rFonts w:ascii="Times New Roman,Arial" w:eastAsia="Times New Roman,Arial" w:hAnsi="Times New Roman,Arial" w:cs="Times New Roman,Arial"/>
          <w:lang w:eastAsia="en-GB" w:bidi="en-GB"/>
        </w:rPr>
        <w:t>This will ensure proper function for left-track driving as well.</w:t>
      </w:r>
    </w:p>
    <w:p w14:paraId="1AD0EF76" w14:textId="77777777" w:rsidR="00157D51" w:rsidRPr="00157D51" w:rsidRDefault="00157D51" w:rsidP="00157D51">
      <w:pPr>
        <w:widowControl w:val="0"/>
        <w:spacing w:line="240" w:lineRule="auto"/>
        <w:ind w:left="2752" w:right="1484"/>
        <w:rPr>
          <w:rFonts w:ascii="Times New Roman" w:eastAsia="Arial" w:hAnsi="Times New Roman"/>
          <w:szCs w:val="20"/>
          <w:lang w:eastAsia="en-GB" w:bidi="en-GB"/>
        </w:rPr>
      </w:pPr>
    </w:p>
    <w:p w14:paraId="67D1B084" w14:textId="77777777" w:rsidR="00157D51" w:rsidRPr="00157D51" w:rsidRDefault="262DF0F8" w:rsidP="00157D51">
      <w:pPr>
        <w:widowControl w:val="0"/>
        <w:spacing w:line="240" w:lineRule="auto"/>
        <w:ind w:left="2752" w:right="1484"/>
        <w:rPr>
          <w:rFonts w:ascii="Times New Roman" w:eastAsia="Arial" w:hAnsi="Times New Roman"/>
          <w:szCs w:val="20"/>
          <w:lang w:eastAsia="en-GB" w:bidi="en-GB"/>
        </w:rPr>
      </w:pPr>
      <w:r w:rsidRPr="262DF0F8">
        <w:rPr>
          <w:rFonts w:ascii="Times New Roman,Arial" w:eastAsia="Times New Roman,Arial" w:hAnsi="Times New Roman,Arial" w:cs="Times New Roman,Arial"/>
          <w:lang w:eastAsia="en-GB" w:bidi="en-GB"/>
        </w:rPr>
        <w:t>North polarity is ensured by the use of a compass.</w:t>
      </w:r>
    </w:p>
    <w:p w14:paraId="29D144FD" w14:textId="77777777" w:rsidR="00157D51" w:rsidRPr="00157D51" w:rsidRDefault="00157D51" w:rsidP="00157D51">
      <w:pPr>
        <w:widowControl w:val="0"/>
        <w:spacing w:line="240" w:lineRule="auto"/>
        <w:ind w:left="2752" w:right="1484"/>
        <w:rPr>
          <w:rFonts w:ascii="Times New Roman" w:eastAsia="Arial" w:hAnsi="Times New Roman"/>
          <w:noProof/>
          <w:szCs w:val="20"/>
          <w:lang w:eastAsia="en-GB" w:bidi="en-GB"/>
        </w:rPr>
      </w:pPr>
    </w:p>
    <w:p w14:paraId="09EC3C46" w14:textId="77777777" w:rsidR="00157D51" w:rsidRPr="00157D51" w:rsidRDefault="262DF0F8" w:rsidP="00157D51">
      <w:pPr>
        <w:widowControl w:val="0"/>
        <w:spacing w:before="7" w:line="240" w:lineRule="auto"/>
        <w:ind w:left="2752" w:right="1351"/>
        <w:rPr>
          <w:rFonts w:ascii="Times New Roman" w:eastAsia="Arial" w:hAnsi="Times New Roman"/>
          <w:noProof/>
          <w:szCs w:val="20"/>
          <w:lang w:eastAsia="en-GB" w:bidi="en-GB"/>
        </w:rPr>
      </w:pPr>
      <w:r w:rsidRPr="262DF0F8">
        <w:rPr>
          <w:rFonts w:ascii="Times New Roman,Arial" w:eastAsia="Times New Roman,Arial" w:hAnsi="Times New Roman,Arial" w:cs="Times New Roman,Arial"/>
          <w:lang w:eastAsia="en-GB" w:bidi="en-GB"/>
        </w:rPr>
        <w:t>Next to each balise, on the right side of the direction of travel, signs indicating the function of the balise seen from both directions of travel must be mounted 3.5 m from the centre of the track.</w:t>
      </w:r>
    </w:p>
    <w:p w14:paraId="3E2F7D1B" w14:textId="77777777" w:rsidR="00157D51" w:rsidRPr="00157D51" w:rsidRDefault="00157D51" w:rsidP="00157D51">
      <w:pPr>
        <w:widowControl w:val="0"/>
        <w:spacing w:before="10" w:line="240" w:lineRule="auto"/>
        <w:rPr>
          <w:rFonts w:ascii="Times New Roman" w:eastAsia="Arial" w:hAnsi="Times New Roman"/>
          <w:noProof/>
          <w:szCs w:val="20"/>
          <w:lang w:eastAsia="en-GB" w:bidi="en-GB"/>
        </w:rPr>
      </w:pPr>
    </w:p>
    <w:p w14:paraId="0E79BF26" w14:textId="77777777" w:rsidR="00157D51" w:rsidRPr="00157D51" w:rsidRDefault="262DF0F8" w:rsidP="00157D51">
      <w:pPr>
        <w:widowControl w:val="0"/>
        <w:spacing w:line="240" w:lineRule="auto"/>
        <w:ind w:left="2752"/>
        <w:rPr>
          <w:rFonts w:ascii="Times New Roman" w:eastAsia="Arial" w:hAnsi="Times New Roman"/>
          <w:noProof/>
          <w:szCs w:val="20"/>
          <w:lang w:eastAsia="en-GB" w:bidi="en-GB"/>
        </w:rPr>
      </w:pPr>
      <w:r w:rsidRPr="262DF0F8">
        <w:rPr>
          <w:rFonts w:ascii="Times New Roman,Arial" w:eastAsia="Times New Roman,Arial" w:hAnsi="Times New Roman,Arial" w:cs="Times New Roman,Arial"/>
          <w:lang w:eastAsia="en-GB" w:bidi="en-GB"/>
        </w:rPr>
        <w:t>Signs are mounted for manual disengagement and engagement before and after the neutral section.</w:t>
      </w:r>
    </w:p>
    <w:p w14:paraId="369B8900" w14:textId="77777777" w:rsidR="00157D51" w:rsidRPr="00157D51" w:rsidRDefault="00157D51" w:rsidP="00157D51">
      <w:pPr>
        <w:widowControl w:val="0"/>
        <w:spacing w:line="240" w:lineRule="auto"/>
        <w:rPr>
          <w:rFonts w:ascii="Times New Roman" w:eastAsia="Calibri" w:hAnsi="Times New Roman"/>
          <w:noProof/>
          <w:sz w:val="22"/>
          <w:szCs w:val="22"/>
          <w:lang w:eastAsia="en-GB" w:bidi="en-GB"/>
        </w:rPr>
      </w:pPr>
    </w:p>
    <w:p w14:paraId="10D36752" w14:textId="77777777" w:rsidR="00157D51" w:rsidRPr="00157D51" w:rsidRDefault="00157D51" w:rsidP="00157D51">
      <w:pPr>
        <w:widowControl w:val="0"/>
        <w:spacing w:line="240" w:lineRule="auto"/>
        <w:rPr>
          <w:rFonts w:ascii="Times New Roman" w:eastAsia="Arial" w:hAnsi="Times New Roman"/>
          <w:noProof/>
          <w:szCs w:val="20"/>
          <w:lang w:eastAsia="en-GB" w:bidi="en-GB"/>
        </w:rPr>
      </w:pPr>
    </w:p>
    <w:p w14:paraId="7F712D5F" w14:textId="77777777" w:rsidR="00157D51" w:rsidRPr="00157D51" w:rsidRDefault="00157D51" w:rsidP="00157D51">
      <w:pPr>
        <w:widowControl w:val="0"/>
        <w:tabs>
          <w:tab w:val="left" w:pos="833"/>
        </w:tabs>
        <w:spacing w:before="75" w:line="240" w:lineRule="auto"/>
        <w:ind w:left="111"/>
        <w:outlineLvl w:val="3"/>
        <w:rPr>
          <w:rFonts w:ascii="Times New Roman" w:eastAsia="Arial" w:hAnsi="Times New Roman"/>
          <w:noProof/>
          <w:szCs w:val="20"/>
          <w:lang w:eastAsia="en-GB" w:bidi="en-GB"/>
        </w:rPr>
      </w:pPr>
      <w:r w:rsidRPr="262DF0F8">
        <w:rPr>
          <w:rFonts w:ascii="Times New Roman,Arial" w:eastAsia="Times New Roman,Arial" w:hAnsi="Times New Roman,Arial" w:cs="Times New Roman,Arial"/>
          <w:b/>
          <w:bCs/>
          <w:lang w:eastAsia="en-GB" w:bidi="en-GB"/>
        </w:rPr>
        <w:t>F2</w:t>
      </w:r>
      <w:r w:rsidRPr="00157D51">
        <w:rPr>
          <w:rFonts w:ascii="Times New Roman" w:eastAsia="Arial" w:hAnsi="Times New Roman"/>
          <w:b/>
          <w:bCs/>
          <w:szCs w:val="20"/>
          <w:lang w:eastAsia="en-GB" w:bidi="en-GB"/>
        </w:rPr>
        <w:tab/>
      </w:r>
      <w:r w:rsidRPr="262DF0F8">
        <w:rPr>
          <w:rFonts w:ascii="Times New Roman,Arial" w:eastAsia="Times New Roman,Arial" w:hAnsi="Times New Roman,Arial" w:cs="Times New Roman,Arial"/>
          <w:b/>
          <w:bCs/>
          <w:lang w:eastAsia="en-GB" w:bidi="en-GB"/>
        </w:rPr>
        <w:t>Balises for increased tractive power</w:t>
      </w:r>
    </w:p>
    <w:p w14:paraId="7F9A801E" w14:textId="77777777" w:rsidR="00157D51" w:rsidRPr="00157D51" w:rsidRDefault="00157D51" w:rsidP="00157D51">
      <w:pPr>
        <w:widowControl w:val="0"/>
        <w:spacing w:before="9" w:line="240" w:lineRule="auto"/>
        <w:rPr>
          <w:rFonts w:ascii="Times New Roman" w:eastAsia="Arial" w:hAnsi="Times New Roman"/>
          <w:b/>
          <w:bCs/>
          <w:noProof/>
          <w:sz w:val="21"/>
          <w:szCs w:val="21"/>
          <w:lang w:eastAsia="en-GB" w:bidi="en-GB"/>
        </w:rPr>
      </w:pPr>
    </w:p>
    <w:p w14:paraId="18FF4577" w14:textId="77777777" w:rsidR="00157D51" w:rsidRPr="00157D51" w:rsidRDefault="262DF0F8" w:rsidP="00157D51">
      <w:pPr>
        <w:widowControl w:val="0"/>
        <w:spacing w:line="240" w:lineRule="auto"/>
        <w:ind w:left="2752" w:right="1351"/>
        <w:rPr>
          <w:rFonts w:ascii="Times New Roman" w:eastAsia="Arial" w:hAnsi="Times New Roman"/>
          <w:noProof/>
          <w:szCs w:val="20"/>
          <w:lang w:eastAsia="en-GB" w:bidi="en-GB"/>
        </w:rPr>
      </w:pPr>
      <w:r w:rsidRPr="262DF0F8">
        <w:rPr>
          <w:rFonts w:ascii="Times New Roman,Arial" w:eastAsia="Times New Roman,Arial" w:hAnsi="Times New Roman,Arial" w:cs="Times New Roman,Arial"/>
          <w:lang w:eastAsia="en-GB" w:bidi="en-GB"/>
        </w:rPr>
        <w:t>In places where increased traction power is wanted for the traction unit, balises are placed with the south polarisation facing the right rail set in the direction of travel. This will be relevant in cases where the traction unit has been designed for this, such as EA locomotives, which can increase traction power from 260 kN to 300 kN.</w:t>
      </w:r>
    </w:p>
    <w:p w14:paraId="3D08C452" w14:textId="77777777" w:rsidR="00157D51" w:rsidRPr="00157D51" w:rsidRDefault="00157D51" w:rsidP="00157D51">
      <w:pPr>
        <w:widowControl w:val="0"/>
        <w:spacing w:before="10" w:line="240" w:lineRule="auto"/>
        <w:rPr>
          <w:rFonts w:ascii="Times New Roman" w:eastAsia="Arial" w:hAnsi="Times New Roman"/>
          <w:noProof/>
          <w:szCs w:val="20"/>
          <w:lang w:eastAsia="en-GB" w:bidi="en-GB"/>
        </w:rPr>
      </w:pPr>
    </w:p>
    <w:p w14:paraId="566CA8CA" w14:textId="77777777" w:rsidR="00157D51" w:rsidRPr="00157D51" w:rsidRDefault="262DF0F8" w:rsidP="00157D51">
      <w:pPr>
        <w:widowControl w:val="0"/>
        <w:spacing w:line="240" w:lineRule="auto"/>
        <w:ind w:left="2752" w:right="1484"/>
        <w:rPr>
          <w:rFonts w:ascii="Times New Roman" w:eastAsia="Arial" w:hAnsi="Times New Roman"/>
          <w:noProof/>
          <w:szCs w:val="20"/>
          <w:lang w:eastAsia="en-GB" w:bidi="en-GB"/>
        </w:rPr>
      </w:pPr>
      <w:r w:rsidRPr="262DF0F8">
        <w:rPr>
          <w:rFonts w:ascii="Times New Roman,Arial" w:eastAsia="Times New Roman,Arial" w:hAnsi="Times New Roman,Arial" w:cs="Times New Roman,Arial"/>
          <w:lang w:eastAsia="en-GB" w:bidi="en-GB"/>
        </w:rPr>
        <w:t>Traction increase is cancelled by opposite polarisation, e.g. on encountering a neutral section.</w:t>
      </w:r>
    </w:p>
    <w:p w14:paraId="2F248737" w14:textId="77777777" w:rsidR="00157D51" w:rsidRPr="00157D51" w:rsidRDefault="00157D51" w:rsidP="00157D51">
      <w:pPr>
        <w:widowControl w:val="0"/>
        <w:spacing w:before="10" w:line="240" w:lineRule="auto"/>
        <w:rPr>
          <w:rFonts w:ascii="Times New Roman" w:eastAsia="Arial" w:hAnsi="Times New Roman"/>
          <w:noProof/>
          <w:szCs w:val="20"/>
          <w:lang w:eastAsia="en-GB" w:bidi="en-GB"/>
        </w:rPr>
      </w:pPr>
    </w:p>
    <w:p w14:paraId="3451B609" w14:textId="77777777" w:rsidR="00157D51" w:rsidRDefault="262DF0F8" w:rsidP="00157D51">
      <w:pPr>
        <w:widowControl w:val="0"/>
        <w:spacing w:line="240" w:lineRule="auto"/>
        <w:ind w:left="2752"/>
        <w:rPr>
          <w:rFonts w:ascii="Times New Roman" w:eastAsia="Arial" w:hAnsi="Times New Roman"/>
          <w:szCs w:val="20"/>
          <w:lang w:eastAsia="en-GB" w:bidi="en-GB"/>
        </w:rPr>
      </w:pPr>
      <w:r w:rsidRPr="262DF0F8">
        <w:rPr>
          <w:rFonts w:ascii="Times New Roman,Arial" w:eastAsia="Times New Roman,Arial" w:hAnsi="Times New Roman,Arial" w:cs="Times New Roman,Arial"/>
          <w:lang w:eastAsia="en-GB" w:bidi="en-GB"/>
        </w:rPr>
        <w:t>This solution is used for passing the Great Belt Link.</w:t>
      </w:r>
    </w:p>
    <w:p w14:paraId="76117D96" w14:textId="77777777" w:rsidR="005459F9" w:rsidRDefault="005459F9" w:rsidP="00157D51">
      <w:pPr>
        <w:widowControl w:val="0"/>
        <w:spacing w:line="240" w:lineRule="auto"/>
        <w:ind w:left="2752"/>
        <w:rPr>
          <w:rFonts w:ascii="Times New Roman" w:eastAsia="Arial" w:hAnsi="Times New Roman"/>
          <w:szCs w:val="20"/>
          <w:lang w:eastAsia="en-GB" w:bidi="en-GB"/>
        </w:rPr>
      </w:pPr>
    </w:p>
    <w:p w14:paraId="72806472" w14:textId="77777777" w:rsidR="005459F9" w:rsidRPr="00157D51" w:rsidRDefault="005459F9" w:rsidP="005459F9">
      <w:pPr>
        <w:widowControl w:val="0"/>
        <w:tabs>
          <w:tab w:val="left" w:pos="833"/>
        </w:tabs>
        <w:spacing w:before="75" w:line="240" w:lineRule="auto"/>
        <w:ind w:left="111"/>
        <w:outlineLvl w:val="3"/>
        <w:rPr>
          <w:rFonts w:ascii="Times New Roman" w:eastAsia="Arial" w:hAnsi="Times New Roman"/>
          <w:noProof/>
          <w:szCs w:val="20"/>
          <w:lang w:eastAsia="en-GB" w:bidi="en-GB"/>
        </w:rPr>
      </w:pPr>
      <w:r w:rsidRPr="262DF0F8">
        <w:rPr>
          <w:rFonts w:ascii="Times New Roman,Arial" w:eastAsia="Times New Roman,Arial" w:hAnsi="Times New Roman,Arial" w:cs="Times New Roman,Arial"/>
          <w:b/>
          <w:bCs/>
          <w:lang w:eastAsia="en-GB" w:bidi="en-GB"/>
        </w:rPr>
        <w:t>F3</w:t>
      </w:r>
      <w:r w:rsidRPr="00157D51">
        <w:rPr>
          <w:rFonts w:ascii="Times New Roman" w:eastAsia="Arial" w:hAnsi="Times New Roman"/>
          <w:b/>
          <w:bCs/>
          <w:szCs w:val="20"/>
          <w:lang w:eastAsia="en-GB" w:bidi="en-GB"/>
        </w:rPr>
        <w:tab/>
      </w:r>
      <w:r w:rsidRPr="262DF0F8">
        <w:rPr>
          <w:rFonts w:ascii="Times New Roman,Arial" w:eastAsia="Times New Roman,Arial" w:hAnsi="Times New Roman,Arial" w:cs="Times New Roman,Arial"/>
          <w:b/>
          <w:bCs/>
          <w:lang w:eastAsia="en-GB" w:bidi="en-GB"/>
        </w:rPr>
        <w:t>Balise details</w:t>
      </w:r>
    </w:p>
    <w:p w14:paraId="7FF86F44" w14:textId="77777777" w:rsidR="005459F9" w:rsidRPr="00157D51" w:rsidRDefault="005459F9" w:rsidP="005459F9">
      <w:pPr>
        <w:widowControl w:val="0"/>
        <w:spacing w:before="9" w:line="240" w:lineRule="auto"/>
        <w:rPr>
          <w:rFonts w:ascii="Times New Roman" w:eastAsia="Arial" w:hAnsi="Times New Roman"/>
          <w:b/>
          <w:bCs/>
          <w:noProof/>
          <w:sz w:val="21"/>
          <w:szCs w:val="21"/>
          <w:lang w:eastAsia="en-GB" w:bidi="en-GB"/>
        </w:rPr>
      </w:pPr>
    </w:p>
    <w:p w14:paraId="700C395D" w14:textId="77777777" w:rsidR="005459F9" w:rsidRDefault="262DF0F8" w:rsidP="005459F9">
      <w:pPr>
        <w:widowControl w:val="0"/>
        <w:spacing w:line="240" w:lineRule="auto"/>
        <w:ind w:left="2752" w:right="1351"/>
        <w:rPr>
          <w:rFonts w:ascii="Times New Roman" w:eastAsia="Arial" w:hAnsi="Times New Roman"/>
          <w:szCs w:val="20"/>
          <w:lang w:eastAsia="en-GB" w:bidi="en-GB"/>
        </w:rPr>
      </w:pPr>
      <w:r w:rsidRPr="262DF0F8">
        <w:rPr>
          <w:rFonts w:ascii="Times New Roman,Arial" w:eastAsia="Times New Roman,Arial" w:hAnsi="Times New Roman,Arial" w:cs="Times New Roman,Arial"/>
          <w:lang w:eastAsia="en-GB" w:bidi="en-GB"/>
        </w:rPr>
        <w:t>Further details of the Neutral section balise and their installation are included in the following drawings overleaf.</w:t>
      </w:r>
    </w:p>
    <w:p w14:paraId="2FB9F091" w14:textId="77777777" w:rsidR="005459F9" w:rsidRPr="00157D51" w:rsidRDefault="005459F9" w:rsidP="00157D51">
      <w:pPr>
        <w:widowControl w:val="0"/>
        <w:spacing w:line="240" w:lineRule="auto"/>
        <w:ind w:left="2752"/>
        <w:rPr>
          <w:rFonts w:ascii="Times New Roman" w:eastAsia="Arial" w:hAnsi="Times New Roman"/>
          <w:noProof/>
          <w:szCs w:val="20"/>
          <w:lang w:eastAsia="en-GB" w:bidi="en-GB"/>
        </w:rPr>
      </w:pPr>
    </w:p>
    <w:p w14:paraId="749612B6" w14:textId="77777777" w:rsidR="00861ED8" w:rsidRPr="00157D51" w:rsidRDefault="00157D51" w:rsidP="00616E46">
      <w:pPr>
        <w:jc w:val="center"/>
        <w:rPr>
          <w:rFonts w:ascii="Times New Roman" w:hAnsi="Times New Roman"/>
        </w:rPr>
      </w:pPr>
      <w:r w:rsidRPr="00157D51" w:rsidDel="00157D51">
        <w:rPr>
          <w:rFonts w:ascii="Times New Roman" w:hAnsi="Times New Roman"/>
          <w:bCs/>
          <w:highlight w:val="yellow"/>
        </w:rPr>
        <w:t xml:space="preserve"> </w:t>
      </w:r>
    </w:p>
    <w:p w14:paraId="43E66C39" w14:textId="77777777" w:rsidR="00741494" w:rsidRDefault="00741494" w:rsidP="00616E46">
      <w:pPr>
        <w:pStyle w:val="Heading3"/>
        <w:keepNext w:val="0"/>
        <w:widowControl w:val="0"/>
        <w:numPr>
          <w:ilvl w:val="0"/>
          <w:numId w:val="0"/>
        </w:numPr>
        <w:suppressAutoHyphens/>
        <w:spacing w:after="240"/>
        <w:ind w:left="822"/>
        <w:rPr>
          <w:rFonts w:ascii="Times New Roman" w:hAnsi="Times New Roman" w:cs="Times New Roman"/>
        </w:rPr>
      </w:pPr>
    </w:p>
    <w:p w14:paraId="1D5AC056" w14:textId="77777777" w:rsidR="00E03F00" w:rsidRDefault="00E03F00" w:rsidP="00E03F00">
      <w:pPr>
        <w:rPr>
          <w:lang w:eastAsia="ko-KR"/>
        </w:rPr>
        <w:sectPr w:rsidR="00E03F00" w:rsidSect="00BE37E2">
          <w:footerReference w:type="default" r:id="rId32"/>
          <w:headerReference w:type="first" r:id="rId33"/>
          <w:pgSz w:w="11906" w:h="17008"/>
          <w:pgMar w:top="2977" w:right="1134" w:bottom="2381" w:left="1956" w:header="567" w:footer="567" w:gutter="0"/>
          <w:cols w:space="708"/>
          <w:titlePg/>
          <w:docGrid w:linePitch="360"/>
        </w:sectPr>
      </w:pPr>
    </w:p>
    <w:p w14:paraId="6BC00D6B" w14:textId="77777777" w:rsidR="00C5516C" w:rsidRDefault="00C5516C" w:rsidP="00C5516C"/>
    <w:p w14:paraId="41CFB0FD" w14:textId="77777777" w:rsidR="00C5516C" w:rsidRDefault="00C5516C" w:rsidP="00C5516C"/>
    <w:p w14:paraId="57C5C222" w14:textId="77777777" w:rsidR="00C5516C" w:rsidRDefault="00C5516C" w:rsidP="00C5516C"/>
    <w:p w14:paraId="58B58597" w14:textId="77777777" w:rsidR="00C5516C" w:rsidRDefault="00C5516C" w:rsidP="00C5516C"/>
    <w:p w14:paraId="46D2D9A2" w14:textId="77777777" w:rsidR="00C5516C" w:rsidRDefault="00C5516C" w:rsidP="00C5516C">
      <w:r>
        <w:rPr>
          <w:noProof/>
          <w:lang w:val="da-DK"/>
        </w:rPr>
        <w:drawing>
          <wp:anchor distT="0" distB="0" distL="114300" distR="114300" simplePos="0" relativeHeight="251665408" behindDoc="0" locked="0" layoutInCell="1" allowOverlap="0" wp14:anchorId="1D043215" wp14:editId="450216A9">
            <wp:simplePos x="0" y="0"/>
            <wp:positionH relativeFrom="column">
              <wp:posOffset>3810</wp:posOffset>
            </wp:positionH>
            <wp:positionV relativeFrom="paragraph">
              <wp:posOffset>96520</wp:posOffset>
            </wp:positionV>
            <wp:extent cx="5990400" cy="3513600"/>
            <wp:effectExtent l="0" t="0" r="0" b="0"/>
            <wp:wrapTopAndBottom/>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rot="5400000">
                      <a:off x="0" y="0"/>
                      <a:ext cx="5990400" cy="3513600"/>
                    </a:xfrm>
                    <a:prstGeom prst="rect">
                      <a:avLst/>
                    </a:prstGeom>
                  </pic:spPr>
                </pic:pic>
              </a:graphicData>
            </a:graphic>
            <wp14:sizeRelH relativeFrom="margin">
              <wp14:pctWidth>0</wp14:pctWidth>
            </wp14:sizeRelH>
            <wp14:sizeRelV relativeFrom="margin">
              <wp14:pctHeight>0</wp14:pctHeight>
            </wp14:sizeRelV>
          </wp:anchor>
        </w:drawing>
      </w:r>
    </w:p>
    <w:p w14:paraId="21F3E549" w14:textId="77777777" w:rsidR="00C5516C" w:rsidRDefault="00C5516C" w:rsidP="00C5516C"/>
    <w:p w14:paraId="24AFD54C" w14:textId="77777777" w:rsidR="00C5516C" w:rsidRDefault="00C5516C" w:rsidP="00C5516C">
      <w:r>
        <w:br w:type="page"/>
      </w:r>
    </w:p>
    <w:p w14:paraId="08968BCC" w14:textId="77777777" w:rsidR="00C5516C" w:rsidRDefault="00C5516C" w:rsidP="00C5516C">
      <w:r>
        <w:lastRenderedPageBreak/>
        <w:br w:type="page"/>
      </w:r>
      <w:r>
        <w:rPr>
          <w:noProof/>
          <w:lang w:val="da-DK"/>
        </w:rPr>
        <w:drawing>
          <wp:anchor distT="0" distB="0" distL="114300" distR="114300" simplePos="0" relativeHeight="251668480" behindDoc="0" locked="0" layoutInCell="1" allowOverlap="0" wp14:anchorId="7C2C32B9" wp14:editId="488685F3">
            <wp:simplePos x="0" y="0"/>
            <wp:positionH relativeFrom="column">
              <wp:posOffset>3810</wp:posOffset>
            </wp:positionH>
            <wp:positionV relativeFrom="paragraph">
              <wp:posOffset>0</wp:posOffset>
            </wp:positionV>
            <wp:extent cx="4438800" cy="5695200"/>
            <wp:effectExtent l="0" t="0" r="0" b="1270"/>
            <wp:wrapTopAndBottom/>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rot="10800000">
                      <a:off x="0" y="0"/>
                      <a:ext cx="4438800" cy="5695200"/>
                    </a:xfrm>
                    <a:prstGeom prst="rect">
                      <a:avLst/>
                    </a:prstGeom>
                  </pic:spPr>
                </pic:pic>
              </a:graphicData>
            </a:graphic>
            <wp14:sizeRelH relativeFrom="margin">
              <wp14:pctWidth>0</wp14:pctWidth>
            </wp14:sizeRelH>
            <wp14:sizeRelV relativeFrom="margin">
              <wp14:pctHeight>0</wp14:pctHeight>
            </wp14:sizeRelV>
          </wp:anchor>
        </w:drawing>
      </w:r>
    </w:p>
    <w:p w14:paraId="7B61DD63" w14:textId="73599E88" w:rsidR="00C5516C" w:rsidRDefault="00C5516C" w:rsidP="00C5516C">
      <w:r>
        <w:rPr>
          <w:noProof/>
          <w:lang w:val="da-DK"/>
        </w:rPr>
        <w:lastRenderedPageBreak/>
        <w:drawing>
          <wp:anchor distT="0" distB="0" distL="114300" distR="114300" simplePos="0" relativeHeight="251667456" behindDoc="0" locked="0" layoutInCell="1" allowOverlap="0" wp14:anchorId="71B32832" wp14:editId="011A07CB">
            <wp:simplePos x="0" y="0"/>
            <wp:positionH relativeFrom="column">
              <wp:posOffset>1067435</wp:posOffset>
            </wp:positionH>
            <wp:positionV relativeFrom="paragraph">
              <wp:posOffset>-635</wp:posOffset>
            </wp:positionV>
            <wp:extent cx="4057015" cy="5637530"/>
            <wp:effectExtent l="0" t="9207" r="0" b="0"/>
            <wp:wrapTopAndBottom/>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rot="16200000">
                      <a:off x="0" y="0"/>
                      <a:ext cx="4057015" cy="563753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477295B" w14:textId="77777777" w:rsidR="00C5516C" w:rsidRDefault="00C5516C" w:rsidP="00C5516C">
      <w:pPr>
        <w:ind w:left="2608"/>
      </w:pPr>
      <w:r>
        <w:rPr>
          <w:noProof/>
          <w:lang w:val="da-DK"/>
        </w:rPr>
        <w:lastRenderedPageBreak/>
        <w:drawing>
          <wp:anchor distT="0" distB="0" distL="114300" distR="114300" simplePos="0" relativeHeight="251666432" behindDoc="0" locked="0" layoutInCell="1" allowOverlap="0" wp14:anchorId="5EA9B383" wp14:editId="2F588E58">
            <wp:simplePos x="0" y="0"/>
            <wp:positionH relativeFrom="column">
              <wp:posOffset>1800225</wp:posOffset>
            </wp:positionH>
            <wp:positionV relativeFrom="paragraph">
              <wp:posOffset>0</wp:posOffset>
            </wp:positionV>
            <wp:extent cx="2541600" cy="5324400"/>
            <wp:effectExtent l="0" t="635" r="0" b="0"/>
            <wp:wrapTopAndBottom/>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rot="16200000">
                      <a:off x="0" y="0"/>
                      <a:ext cx="2541600" cy="5324400"/>
                    </a:xfrm>
                    <a:prstGeom prst="rect">
                      <a:avLst/>
                    </a:prstGeom>
                  </pic:spPr>
                </pic:pic>
              </a:graphicData>
            </a:graphic>
            <wp14:sizeRelH relativeFrom="margin">
              <wp14:pctWidth>0</wp14:pctWidth>
            </wp14:sizeRelH>
            <wp14:sizeRelV relativeFrom="margin">
              <wp14:pctHeight>0</wp14:pctHeight>
            </wp14:sizeRelV>
          </wp:anchor>
        </w:drawing>
      </w:r>
    </w:p>
    <w:p w14:paraId="1A7A74C8" w14:textId="77777777" w:rsidR="00C5516C" w:rsidRDefault="00C5516C" w:rsidP="00C5516C"/>
    <w:p w14:paraId="66DEE5B6" w14:textId="77777777" w:rsidR="00C5516C" w:rsidRDefault="00C5516C" w:rsidP="00C5516C"/>
    <w:p w14:paraId="101F54C8" w14:textId="77777777" w:rsidR="00C5516C" w:rsidRPr="00AB0A35" w:rsidRDefault="00C5516C" w:rsidP="00C5516C"/>
    <w:p w14:paraId="76DBD45E" w14:textId="22449691" w:rsidR="005459F9" w:rsidRPr="00E74C58" w:rsidRDefault="005459F9" w:rsidP="00E74C58">
      <w:pPr>
        <w:rPr>
          <w:rFonts w:ascii="Calibri" w:eastAsia="Calibri" w:hAnsi="Calibri"/>
          <w:sz w:val="22"/>
        </w:rPr>
      </w:pPr>
    </w:p>
    <w:sectPr w:rsidR="005459F9" w:rsidRPr="00E74C58" w:rsidSect="00E74C58">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E4593" w14:textId="77777777" w:rsidR="00711020" w:rsidRDefault="00711020" w:rsidP="00C874ED">
      <w:pPr>
        <w:spacing w:line="240" w:lineRule="auto"/>
      </w:pPr>
      <w:r>
        <w:separator/>
      </w:r>
    </w:p>
  </w:endnote>
  <w:endnote w:type="continuationSeparator" w:id="0">
    <w:p w14:paraId="25B5F087" w14:textId="77777777" w:rsidR="00711020" w:rsidRDefault="00711020" w:rsidP="00C874ED">
      <w:pPr>
        <w:spacing w:line="240" w:lineRule="auto"/>
      </w:pPr>
      <w:r>
        <w:continuationSeparator/>
      </w:r>
    </w:p>
  </w:endnote>
  <w:endnote w:type="continuationNotice" w:id="1">
    <w:p w14:paraId="59CD6AF5" w14:textId="77777777" w:rsidR="00711020" w:rsidRDefault="007110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MS Mincho">
    <w:altName w:val="ＭＳ 明朝"/>
    <w:panose1 w:val="020B0500000000000000"/>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ia Office">
    <w:altName w:val="Calibri"/>
    <w:panose1 w:val="00000000000000000000"/>
    <w:charset w:val="00"/>
    <w:family w:val="swiss"/>
    <w:notTrueType/>
    <w:pitch w:val="variable"/>
    <w:sig w:usb0="800000AF" w:usb1="5000204A" w:usb2="00000000" w:usb3="00000000" w:csb0="00000011" w:csb1="00000000"/>
  </w:font>
  <w:font w:name="Via Office,Calibri">
    <w:altName w:val="Times New Roman"/>
    <w:panose1 w:val="00000000000000000000"/>
    <w:charset w:val="00"/>
    <w:family w:val="roman"/>
    <w:notTrueType/>
    <w:pitch w:val="default"/>
  </w:font>
  <w:font w:name="Mangal">
    <w:panose1 w:val="020B0502040204020203"/>
    <w:charset w:val="00"/>
    <w:family w:val="roman"/>
    <w:pitch w:val="variable"/>
    <w:sig w:usb0="00008003" w:usb1="00000000" w:usb2="00000000" w:usb3="00000000" w:csb0="00000001" w:csb1="00000000"/>
  </w:font>
  <w:font w:name="Times New Roman,Calibri">
    <w:altName w:val="Times New Roman"/>
    <w:panose1 w:val="00000000000000000000"/>
    <w:charset w:val="00"/>
    <w:family w:val="roman"/>
    <w:notTrueType/>
    <w:pitch w:val="default"/>
  </w:font>
  <w:font w:name="Symbol,Calibri">
    <w:altName w:val="Times New Roman"/>
    <w:panose1 w:val="00000000000000000000"/>
    <w:charset w:val="00"/>
    <w:family w:val="roman"/>
    <w:notTrueType/>
    <w:pitch w:val="default"/>
  </w:font>
  <w:font w:name="Times New Roman,Aria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36E61" w14:textId="2FB54BB3" w:rsidR="007934D2" w:rsidRPr="00564D50" w:rsidRDefault="007934D2" w:rsidP="00564D50">
    <w:pPr>
      <w:pStyle w:val="Footer"/>
      <w:tabs>
        <w:tab w:val="right" w:pos="8810"/>
      </w:tabs>
      <w:rPr>
        <w:color w:val="808080"/>
        <w:sz w:val="22"/>
        <w:szCs w:val="22"/>
      </w:rPr>
    </w:pPr>
    <w:r w:rsidRPr="00564D50">
      <w:rPr>
        <w:color w:val="808080"/>
        <w:sz w:val="22"/>
        <w:szCs w:val="22"/>
      </w:rPr>
      <w:fldChar w:fldCharType="begin"/>
    </w:r>
    <w:r w:rsidRPr="00564D50">
      <w:rPr>
        <w:color w:val="808080"/>
        <w:sz w:val="22"/>
        <w:szCs w:val="22"/>
      </w:rPr>
      <w:instrText xml:space="preserve"> FILENAME   \* MERGEFORMAT </w:instrText>
    </w:r>
    <w:r w:rsidRPr="00564D50">
      <w:rPr>
        <w:color w:val="808080"/>
        <w:sz w:val="22"/>
        <w:szCs w:val="22"/>
      </w:rPr>
      <w:fldChar w:fldCharType="separate"/>
    </w:r>
    <w:r w:rsidRPr="00564D50">
      <w:rPr>
        <w:noProof/>
        <w:color w:val="808080"/>
        <w:sz w:val="22"/>
        <w:szCs w:val="22"/>
      </w:rPr>
      <w:t>038 PA Attachment RS-A-6 (Banedanmark interfaces)</w:t>
    </w:r>
    <w:r w:rsidRPr="00564D50">
      <w:rPr>
        <w:color w:val="808080"/>
        <w:sz w:val="22"/>
        <w:szCs w:val="22"/>
      </w:rPr>
      <w:fldChar w:fldCharType="end"/>
    </w:r>
    <w:r w:rsidR="001D1890">
      <w:rPr>
        <w:color w:val="808080"/>
        <w:sz w:val="22"/>
        <w:szCs w:val="22"/>
      </w:rPr>
      <w:t xml:space="preserve"> BAFO</w:t>
    </w:r>
    <w:r w:rsidRPr="00564D50">
      <w:rPr>
        <w:color w:val="808080"/>
        <w:sz w:val="22"/>
        <w:szCs w:val="22"/>
      </w:rPr>
      <w:tab/>
    </w:r>
    <w:r w:rsidRPr="00564D50">
      <w:rPr>
        <w:noProof/>
        <w:color w:val="808080"/>
        <w:sz w:val="22"/>
        <w:szCs w:val="22"/>
        <w:lang w:val="da-DK"/>
      </w:rPr>
      <w:fldChar w:fldCharType="begin"/>
    </w:r>
    <w:r w:rsidRPr="00564D50">
      <w:rPr>
        <w:color w:val="808080"/>
        <w:sz w:val="22"/>
        <w:szCs w:val="22"/>
      </w:rPr>
      <w:instrText>PAGE   \* MERGEFORMAT</w:instrText>
    </w:r>
    <w:r w:rsidRPr="00564D50">
      <w:rPr>
        <w:color w:val="808080"/>
        <w:sz w:val="22"/>
        <w:szCs w:val="22"/>
      </w:rPr>
      <w:fldChar w:fldCharType="separate"/>
    </w:r>
    <w:r w:rsidR="001D1890" w:rsidRPr="001D1890">
      <w:rPr>
        <w:noProof/>
        <w:color w:val="808080"/>
        <w:sz w:val="22"/>
        <w:szCs w:val="22"/>
        <w:lang w:val="da-DK"/>
      </w:rPr>
      <w:t>12</w:t>
    </w:r>
    <w:r w:rsidRPr="00564D50">
      <w:rPr>
        <w:noProof/>
        <w:color w:val="808080"/>
        <w:sz w:val="22"/>
        <w:szCs w:val="22"/>
        <w:lang w:val="da-DK"/>
      </w:rPr>
      <w:fldChar w:fldCharType="end"/>
    </w:r>
  </w:p>
  <w:p w14:paraId="4902D7C0" w14:textId="77777777" w:rsidR="007934D2" w:rsidRPr="00E74C58" w:rsidRDefault="007934D2">
    <w:pPr>
      <w:spacing w:line="14" w:lineRule="auto"/>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B98ED" w14:textId="5BFF727B" w:rsidR="007934D2" w:rsidRPr="00F96DFF" w:rsidRDefault="007934D2" w:rsidP="00B20870">
    <w:pPr>
      <w:pStyle w:val="Footer"/>
      <w:jc w:val="right"/>
      <w:rPr>
        <w:color w:val="808080"/>
      </w:rPr>
    </w:pPr>
  </w:p>
  <w:p w14:paraId="07377C9F" w14:textId="77777777" w:rsidR="007934D2" w:rsidRDefault="007934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DF8AE" w14:textId="5B58CDCC" w:rsidR="007934D2" w:rsidRPr="00F96DFF" w:rsidRDefault="007934D2" w:rsidP="00B20870">
    <w:pPr>
      <w:pStyle w:val="Footer"/>
      <w:jc w:val="right"/>
      <w:rPr>
        <w:color w:val="808080"/>
      </w:rPr>
    </w:pPr>
    <w:r w:rsidRPr="00F96DFF">
      <w:rPr>
        <w:color w:val="808080"/>
      </w:rPr>
      <w:fldChar w:fldCharType="begin"/>
    </w:r>
    <w:r w:rsidRPr="00F96DFF">
      <w:rPr>
        <w:color w:val="808080"/>
      </w:rPr>
      <w:instrText>PAGE   \* MERGEFORMAT</w:instrText>
    </w:r>
    <w:r w:rsidRPr="00F96DFF">
      <w:rPr>
        <w:color w:val="808080"/>
      </w:rPr>
      <w:fldChar w:fldCharType="separate"/>
    </w:r>
    <w:r w:rsidR="001D1890" w:rsidRPr="001D1890">
      <w:rPr>
        <w:noProof/>
        <w:color w:val="808080"/>
        <w:lang w:val="da-DK"/>
      </w:rPr>
      <w:t>13</w:t>
    </w:r>
    <w:r w:rsidRPr="00F96DFF">
      <w:rPr>
        <w:color w:val="808080"/>
      </w:rPr>
      <w:fldChar w:fldCharType="end"/>
    </w:r>
  </w:p>
  <w:p w14:paraId="1EDDCCEF" w14:textId="77777777" w:rsidR="007934D2" w:rsidRDefault="007934D2">
    <w:pPr>
      <w:spacing w:line="14" w:lineRule="auto"/>
      <w:rPr>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A833C" w14:textId="1A05289F" w:rsidR="007934D2" w:rsidRPr="00F96DFF" w:rsidRDefault="007934D2" w:rsidP="00B20870">
    <w:pPr>
      <w:pStyle w:val="Footer"/>
      <w:jc w:val="right"/>
      <w:rPr>
        <w:color w:val="808080"/>
      </w:rPr>
    </w:pPr>
    <w:r w:rsidRPr="00F96DFF">
      <w:rPr>
        <w:color w:val="808080"/>
      </w:rPr>
      <w:fldChar w:fldCharType="begin"/>
    </w:r>
    <w:r w:rsidRPr="00F96DFF">
      <w:rPr>
        <w:color w:val="808080"/>
      </w:rPr>
      <w:instrText>PAGE   \* MERGEFORMAT</w:instrText>
    </w:r>
    <w:r w:rsidRPr="00F96DFF">
      <w:rPr>
        <w:color w:val="808080"/>
      </w:rPr>
      <w:fldChar w:fldCharType="separate"/>
    </w:r>
    <w:r w:rsidR="001D1890" w:rsidRPr="001D1890">
      <w:rPr>
        <w:noProof/>
        <w:color w:val="808080"/>
        <w:lang w:val="da-DK"/>
      </w:rPr>
      <w:t>17</w:t>
    </w:r>
    <w:r w:rsidRPr="00F96DFF">
      <w:rPr>
        <w:color w:val="808080"/>
      </w:rPr>
      <w:fldChar w:fldCharType="end"/>
    </w:r>
  </w:p>
  <w:p w14:paraId="4A76F02E" w14:textId="77777777" w:rsidR="007934D2" w:rsidRDefault="007934D2">
    <w:pPr>
      <w:spacing w:line="14" w:lineRule="auto"/>
      <w:rPr>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8683D" w14:textId="25170903" w:rsidR="007934D2" w:rsidRPr="00F96DFF" w:rsidRDefault="007934D2" w:rsidP="00B20870">
    <w:pPr>
      <w:pStyle w:val="Footer"/>
      <w:jc w:val="right"/>
      <w:rPr>
        <w:color w:val="808080"/>
      </w:rPr>
    </w:pPr>
    <w:r w:rsidRPr="00F96DFF">
      <w:rPr>
        <w:color w:val="808080"/>
      </w:rPr>
      <w:fldChar w:fldCharType="begin"/>
    </w:r>
    <w:r w:rsidRPr="00F96DFF">
      <w:rPr>
        <w:color w:val="808080"/>
      </w:rPr>
      <w:instrText>PAGE   \* MERGEFORMAT</w:instrText>
    </w:r>
    <w:r w:rsidRPr="00F96DFF">
      <w:rPr>
        <w:color w:val="808080"/>
      </w:rPr>
      <w:fldChar w:fldCharType="separate"/>
    </w:r>
    <w:r w:rsidR="001D1890" w:rsidRPr="001D1890">
      <w:rPr>
        <w:noProof/>
        <w:color w:val="808080"/>
        <w:lang w:val="da-DK"/>
      </w:rPr>
      <w:t>21</w:t>
    </w:r>
    <w:r w:rsidRPr="00F96DFF">
      <w:rPr>
        <w:color w:val="808080"/>
      </w:rPr>
      <w:fldChar w:fldCharType="end"/>
    </w:r>
  </w:p>
  <w:p w14:paraId="2E0F7D48" w14:textId="77777777" w:rsidR="007934D2" w:rsidRDefault="007934D2">
    <w:pPr>
      <w:spacing w:line="14" w:lineRule="auto"/>
      <w:rPr>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5709E" w14:textId="674B549C" w:rsidR="007934D2" w:rsidRPr="00F96DFF" w:rsidRDefault="007934D2" w:rsidP="00B20870">
    <w:pPr>
      <w:pStyle w:val="Footer"/>
      <w:jc w:val="right"/>
      <w:rPr>
        <w:color w:val="808080"/>
      </w:rPr>
    </w:pPr>
    <w:r w:rsidRPr="00F96DFF">
      <w:rPr>
        <w:color w:val="808080"/>
      </w:rPr>
      <w:fldChar w:fldCharType="begin"/>
    </w:r>
    <w:r w:rsidRPr="00F96DFF">
      <w:rPr>
        <w:color w:val="808080"/>
      </w:rPr>
      <w:instrText>PAGE   \* MERGEFORMAT</w:instrText>
    </w:r>
    <w:r w:rsidRPr="00F96DFF">
      <w:rPr>
        <w:color w:val="808080"/>
      </w:rPr>
      <w:fldChar w:fldCharType="separate"/>
    </w:r>
    <w:r w:rsidR="001D1890" w:rsidRPr="001D1890">
      <w:rPr>
        <w:noProof/>
        <w:color w:val="808080"/>
        <w:lang w:val="da-DK"/>
      </w:rPr>
      <w:t>32</w:t>
    </w:r>
    <w:r w:rsidRPr="00F96DFF">
      <w:rPr>
        <w:color w:val="808080"/>
      </w:rPr>
      <w:fldChar w:fldCharType="end"/>
    </w:r>
  </w:p>
  <w:p w14:paraId="40BD75A2" w14:textId="77777777" w:rsidR="007934D2" w:rsidRDefault="007934D2">
    <w:pPr>
      <w:spacing w:line="14" w:lineRule="auto"/>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908FE" w14:textId="77777777" w:rsidR="00711020" w:rsidRDefault="00711020" w:rsidP="00C874ED">
      <w:pPr>
        <w:spacing w:line="240" w:lineRule="auto"/>
      </w:pPr>
      <w:r>
        <w:separator/>
      </w:r>
    </w:p>
  </w:footnote>
  <w:footnote w:type="continuationSeparator" w:id="0">
    <w:p w14:paraId="5156E323" w14:textId="77777777" w:rsidR="00711020" w:rsidRDefault="00711020" w:rsidP="00C874ED">
      <w:pPr>
        <w:spacing w:line="240" w:lineRule="auto"/>
      </w:pPr>
      <w:r>
        <w:continuationSeparator/>
      </w:r>
    </w:p>
  </w:footnote>
  <w:footnote w:type="continuationNotice" w:id="1">
    <w:p w14:paraId="7EFA58EE" w14:textId="77777777" w:rsidR="00711020" w:rsidRDefault="007110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3760A" w14:textId="77777777" w:rsidR="007934D2" w:rsidRDefault="007934D2">
    <w:pPr>
      <w:pStyle w:val="Header"/>
    </w:pPr>
    <w:r>
      <w:rPr>
        <w:noProof/>
        <w:lang w:val="da-DK" w:eastAsia="da-DK"/>
      </w:rPr>
      <w:drawing>
        <wp:anchor distT="0" distB="0" distL="114300" distR="114300" simplePos="0" relativeHeight="251659776" behindDoc="0" locked="0" layoutInCell="1" allowOverlap="0" wp14:anchorId="4902D7C0" wp14:editId="07777777">
          <wp:simplePos x="0" y="0"/>
          <wp:positionH relativeFrom="margin">
            <wp:posOffset>5186045</wp:posOffset>
          </wp:positionH>
          <wp:positionV relativeFrom="page">
            <wp:posOffset>512445</wp:posOffset>
          </wp:positionV>
          <wp:extent cx="543560" cy="485775"/>
          <wp:effectExtent l="0" t="0" r="0" b="0"/>
          <wp:wrapNone/>
          <wp:docPr id="28"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560" cy="485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1B37B" w14:textId="4E468AC7" w:rsidR="007934D2" w:rsidRDefault="007934D2">
    <w:pPr>
      <w:pStyle w:val="Header"/>
    </w:pPr>
    <w:r>
      <w:rPr>
        <w:noProof/>
        <w:lang w:val="da-DK" w:eastAsia="da-DK"/>
      </w:rPr>
      <w:drawing>
        <wp:anchor distT="0" distB="0" distL="114300" distR="114300" simplePos="0" relativeHeight="251661824" behindDoc="0" locked="0" layoutInCell="1" allowOverlap="0" wp14:anchorId="0346D8DA" wp14:editId="69FE4DE6">
          <wp:simplePos x="0" y="0"/>
          <wp:positionH relativeFrom="margin">
            <wp:posOffset>5184775</wp:posOffset>
          </wp:positionH>
          <wp:positionV relativeFrom="page">
            <wp:posOffset>511175</wp:posOffset>
          </wp:positionV>
          <wp:extent cx="543600" cy="486000"/>
          <wp:effectExtent l="0" t="0" r="8890" b="9525"/>
          <wp:wrapNone/>
          <wp:docPr id="2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600" cy="486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F8620" w14:textId="77777777" w:rsidR="007934D2" w:rsidRPr="00EC7D57" w:rsidRDefault="007934D2">
    <w:pPr>
      <w:spacing w:line="14" w:lineRule="auto"/>
    </w:pPr>
    <w:r>
      <w:rPr>
        <w:noProof/>
        <w:lang w:val="da-DK"/>
      </w:rPr>
      <mc:AlternateContent>
        <mc:Choice Requires="wps">
          <w:drawing>
            <wp:anchor distT="0" distB="0" distL="114300" distR="114300" simplePos="0" relativeHeight="251656704" behindDoc="1" locked="0" layoutInCell="1" allowOverlap="1" wp14:anchorId="73A1E76F" wp14:editId="07777777">
              <wp:simplePos x="0" y="0"/>
              <wp:positionH relativeFrom="page">
                <wp:posOffset>6323330</wp:posOffset>
              </wp:positionH>
              <wp:positionV relativeFrom="page">
                <wp:posOffset>175895</wp:posOffset>
              </wp:positionV>
              <wp:extent cx="720725" cy="171450"/>
              <wp:effectExtent l="0" t="4445" r="4445"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1DA61" w14:textId="77777777" w:rsidR="007934D2" w:rsidRDefault="007934D2">
                          <w:pPr>
                            <w:spacing w:line="255" w:lineRule="exact"/>
                            <w:ind w:left="20"/>
                            <w:rPr>
                              <w:rFonts w:ascii="Times New Roman" w:hAnsi="Times New Roman"/>
                              <w:sz w:val="23"/>
                              <w:szCs w:val="23"/>
                            </w:rPr>
                          </w:pPr>
                          <w:r>
                            <w:rPr>
                              <w:rFonts w:ascii="Times New Roman"/>
                              <w:b/>
                              <w:color w:val="4D4D4D"/>
                              <w:sz w:val="23"/>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A1E76F" id="_x0000_t202" coordsize="21600,21600" o:spt="202" path="m,l,21600r21600,l21600,xe">
              <v:stroke joinstyle="miter"/>
              <v:path gradientshapeok="t" o:connecttype="rect"/>
            </v:shapetype>
            <v:shape id="Text Box 12" o:spid="_x0000_s1026" type="#_x0000_t202" style="position:absolute;margin-left:497.9pt;margin-top:13.85pt;width:56.75pt;height:1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" filled="f" stroked="f">
              <v:textbox inset="0,0,0,0">
                <w:txbxContent>
                  <w:p w14:paraId="03B1DA61" w14:textId="77777777" w:rsidR="007934D2" w:rsidRDefault="007934D2">
                    <w:pPr>
                      <w:spacing w:line="255" w:lineRule="exact"/>
                      <w:ind w:left="20"/>
                      <w:rPr>
                        <w:rFonts w:ascii="Times New Roman" w:hAnsi="Times New Roman"/>
                        <w:sz w:val="23"/>
                        <w:szCs w:val="23"/>
                      </w:rPr>
                    </w:pPr>
                    <w:r>
                      <w:rPr>
                        <w:rFonts w:ascii="Times New Roman"/>
                        <w:b/>
                        <w:color w:val="4D4D4D"/>
                        <w:sz w:val="23"/>
                      </w:rPr>
                      <w:t>Certificate</w:t>
                    </w:r>
                  </w:p>
                </w:txbxContent>
              </v:textbox>
              <w10:wrap anchorx="page" anchory="page"/>
            </v:shape>
          </w:pict>
        </mc:Fallback>
      </mc:AlternateContent>
    </w:r>
    <w:r>
      <w:rPr>
        <w:noProof/>
        <w:lang w:val="da-DK"/>
      </w:rPr>
      <mc:AlternateContent>
        <mc:Choice Requires="wps">
          <w:drawing>
            <wp:anchor distT="0" distB="0" distL="114300" distR="114300" simplePos="0" relativeHeight="251655680" behindDoc="1" locked="0" layoutInCell="1" allowOverlap="1" wp14:anchorId="69E9C8D7" wp14:editId="07777777">
              <wp:simplePos x="0" y="0"/>
              <wp:positionH relativeFrom="page">
                <wp:posOffset>1058545</wp:posOffset>
              </wp:positionH>
              <wp:positionV relativeFrom="page">
                <wp:posOffset>164465</wp:posOffset>
              </wp:positionV>
              <wp:extent cx="4194810" cy="298450"/>
              <wp:effectExtent l="1270" t="2540" r="4445" b="381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48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F25EA" w14:textId="77777777" w:rsidR="007934D2" w:rsidRPr="000F5750" w:rsidRDefault="007934D2">
                          <w:pPr>
                            <w:spacing w:line="255" w:lineRule="exact"/>
                            <w:ind w:left="20"/>
                            <w:rPr>
                              <w:rFonts w:ascii="Times New Roman" w:hAnsi="Times New Roman"/>
                              <w:b/>
                              <w:color w:val="000000"/>
                              <w:sz w:val="23"/>
                              <w:szCs w:val="23"/>
                            </w:rPr>
                          </w:pPr>
                          <w:r w:rsidRPr="000F5750">
                            <w:rPr>
                              <w:rFonts w:ascii="Times New Roman" w:hAnsi="Times New Roman"/>
                              <w:b/>
                              <w:color w:val="000000"/>
                              <w:sz w:val="23"/>
                            </w:rPr>
                            <w:t>Overhead catenary system Type F railway BDK 160St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9C8D7" id="Text Box 11" o:spid="_x0000_s1027" type="#_x0000_t202" style="position:absolute;margin-left:83.35pt;margin-top:12.95pt;width:330.3pt;height:23.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" filled="f" stroked="f">
              <v:textbox inset="0,0,0,0">
                <w:txbxContent>
                  <w:p w14:paraId="775F25EA" w14:textId="77777777" w:rsidR="007934D2" w:rsidRPr="000F5750" w:rsidRDefault="007934D2">
                    <w:pPr>
                      <w:spacing w:line="255" w:lineRule="exact"/>
                      <w:ind w:left="20"/>
                      <w:rPr>
                        <w:rFonts w:ascii="Times New Roman" w:hAnsi="Times New Roman"/>
                        <w:b/>
                        <w:color w:val="000000"/>
                        <w:sz w:val="23"/>
                        <w:szCs w:val="23"/>
                      </w:rPr>
                    </w:pPr>
                    <w:r w:rsidRPr="000F5750">
                      <w:rPr>
                        <w:rFonts w:ascii="Times New Roman" w:hAnsi="Times New Roman"/>
                        <w:b/>
                        <w:color w:val="000000"/>
                        <w:sz w:val="23"/>
                      </w:rPr>
                      <w:t>Overhead catenary system Type F railway BDK 160St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14BC0" w14:textId="77777777" w:rsidR="007934D2" w:rsidRPr="00EC7D57" w:rsidRDefault="007934D2">
    <w:pPr>
      <w:spacing w:line="14"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1E76F" w14:textId="77777777" w:rsidR="007934D2" w:rsidRPr="00F17A0B" w:rsidRDefault="007934D2" w:rsidP="00143D04">
    <w:pPr>
      <w:pStyle w:val="GFV05"/>
      <w:rPr>
        <w:rStyle w:val="GFV03"/>
      </w:rPr>
    </w:pPr>
    <w:r>
      <w:rPr>
        <w:lang w:val="da-DK" w:eastAsia="da-DK"/>
      </w:rPr>
      <mc:AlternateContent>
        <mc:Choice Requires="wps">
          <w:drawing>
            <wp:anchor distT="0" distB="0" distL="114300" distR="114300" simplePos="0" relativeHeight="251658752" behindDoc="1" locked="0" layoutInCell="1" allowOverlap="1" wp14:anchorId="5AF26D2C" wp14:editId="07777777">
              <wp:simplePos x="0" y="0"/>
              <wp:positionH relativeFrom="page">
                <wp:posOffset>6475730</wp:posOffset>
              </wp:positionH>
              <wp:positionV relativeFrom="page">
                <wp:posOffset>328295</wp:posOffset>
              </wp:positionV>
              <wp:extent cx="720725" cy="171450"/>
              <wp:effectExtent l="0" t="4445" r="444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9C8D7" w14:textId="77777777" w:rsidR="007934D2" w:rsidRDefault="007934D2" w:rsidP="00790284">
                          <w:pPr>
                            <w:spacing w:line="255" w:lineRule="exact"/>
                            <w:ind w:left="20"/>
                            <w:rPr>
                              <w:rFonts w:ascii="Times New Roman" w:hAnsi="Times New Roman"/>
                              <w:sz w:val="23"/>
                              <w:szCs w:val="23"/>
                            </w:rPr>
                          </w:pPr>
                          <w:r>
                            <w:rPr>
                              <w:rFonts w:ascii="Times New Roman"/>
                              <w:b/>
                              <w:color w:val="4D4D4D"/>
                              <w:sz w:val="23"/>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26D2C" id="_x0000_t202" coordsize="21600,21600" o:spt="202" path="m,l,21600r21600,l21600,xe">
              <v:stroke joinstyle="miter"/>
              <v:path gradientshapeok="t" o:connecttype="rect"/>
            </v:shapetype>
            <v:shape id="Text Box 22" o:spid="_x0000_s1028" type="#_x0000_t202" style="position:absolute;left:0;text-align:left;margin-left:509.9pt;margin-top:25.85pt;width:56.75pt;height:1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" filled="f" stroked="f">
              <v:textbox inset="0,0,0,0">
                <w:txbxContent>
                  <w:p w14:paraId="69E9C8D7" w14:textId="77777777" w:rsidR="007934D2" w:rsidRDefault="007934D2" w:rsidP="00790284">
                    <w:pPr>
                      <w:spacing w:line="255" w:lineRule="exact"/>
                      <w:ind w:left="20"/>
                      <w:rPr>
                        <w:rFonts w:ascii="Times New Roman" w:hAnsi="Times New Roman"/>
                        <w:sz w:val="23"/>
                        <w:szCs w:val="23"/>
                      </w:rPr>
                    </w:pPr>
                    <w:r>
                      <w:rPr>
                        <w:rFonts w:ascii="Times New Roman"/>
                        <w:b/>
                        <w:color w:val="4D4D4D"/>
                        <w:sz w:val="23"/>
                      </w:rPr>
                      <w:t>Certificate</w:t>
                    </w:r>
                  </w:p>
                </w:txbxContent>
              </v:textbox>
              <w10:wrap anchorx="page" anchory="page"/>
            </v:shape>
          </w:pict>
        </mc:Fallback>
      </mc:AlternateContent>
    </w:r>
    <w:r>
      <w:rPr>
        <w:lang w:val="da-DK" w:eastAsia="da-DK"/>
      </w:rPr>
      <mc:AlternateContent>
        <mc:Choice Requires="wps">
          <w:drawing>
            <wp:anchor distT="0" distB="0" distL="114300" distR="114300" simplePos="0" relativeHeight="251657728" behindDoc="1" locked="0" layoutInCell="1" allowOverlap="1" wp14:anchorId="02D36E61" wp14:editId="07777777">
              <wp:simplePos x="0" y="0"/>
              <wp:positionH relativeFrom="page">
                <wp:posOffset>1210945</wp:posOffset>
              </wp:positionH>
              <wp:positionV relativeFrom="page">
                <wp:posOffset>316865</wp:posOffset>
              </wp:positionV>
              <wp:extent cx="4194810" cy="298450"/>
              <wp:effectExtent l="1270" t="2540" r="4445" b="381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481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B26E6" w14:textId="77777777" w:rsidR="007934D2" w:rsidRPr="000F5750" w:rsidRDefault="007934D2" w:rsidP="00B20870">
                          <w:pPr>
                            <w:spacing w:line="255" w:lineRule="exact"/>
                            <w:ind w:left="20"/>
                            <w:rPr>
                              <w:rFonts w:ascii="Times New Roman" w:hAnsi="Times New Roman"/>
                              <w:b/>
                              <w:color w:val="000000"/>
                              <w:sz w:val="23"/>
                              <w:szCs w:val="23"/>
                            </w:rPr>
                          </w:pPr>
                          <w:r w:rsidRPr="000F5750">
                            <w:rPr>
                              <w:rFonts w:ascii="Times New Roman" w:hAnsi="Times New Roman"/>
                              <w:b/>
                              <w:color w:val="000000"/>
                              <w:sz w:val="23"/>
                            </w:rPr>
                            <w:t xml:space="preserve">Overhead catenary system Type F railway BDK </w:t>
                          </w:r>
                          <w:r>
                            <w:rPr>
                              <w:rFonts w:ascii="Times New Roman" w:hAnsi="Times New Roman"/>
                              <w:b/>
                              <w:color w:val="000000"/>
                              <w:sz w:val="23"/>
                            </w:rPr>
                            <w:t>200St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36E61" id="Text Box 21" o:spid="_x0000_s1029" type="#_x0000_t202" style="position:absolute;left:0;text-align:left;margin-left:95.35pt;margin-top:24.95pt;width:330.3pt;height:2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" filled="f" stroked="f">
              <v:textbox inset="0,0,0,0">
                <w:txbxContent>
                  <w:p w14:paraId="526B26E6" w14:textId="77777777" w:rsidR="007934D2" w:rsidRPr="000F5750" w:rsidRDefault="007934D2" w:rsidP="00B20870">
                    <w:pPr>
                      <w:spacing w:line="255" w:lineRule="exact"/>
                      <w:ind w:left="20"/>
                      <w:rPr>
                        <w:rFonts w:ascii="Times New Roman" w:hAnsi="Times New Roman"/>
                        <w:b/>
                        <w:color w:val="000000"/>
                        <w:sz w:val="23"/>
                        <w:szCs w:val="23"/>
                      </w:rPr>
                    </w:pPr>
                    <w:r w:rsidRPr="000F5750">
                      <w:rPr>
                        <w:rFonts w:ascii="Times New Roman" w:hAnsi="Times New Roman"/>
                        <w:b/>
                        <w:color w:val="000000"/>
                        <w:sz w:val="23"/>
                      </w:rPr>
                      <w:t xml:space="preserve">Overhead catenary system Type F railway BDK </w:t>
                    </w:r>
                    <w:r>
                      <w:rPr>
                        <w:rFonts w:ascii="Times New Roman" w:hAnsi="Times New Roman"/>
                        <w:b/>
                        <w:color w:val="000000"/>
                        <w:sz w:val="23"/>
                      </w:rPr>
                      <w:t>200St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0EEB" w14:textId="77777777" w:rsidR="007934D2" w:rsidRPr="00F17A0B" w:rsidRDefault="007934D2" w:rsidP="00143D04">
    <w:pPr>
      <w:pStyle w:val="GFV05"/>
      <w:rPr>
        <w:rStyle w:val="GFV0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54E47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E1837"/>
    <w:multiLevelType w:val="hybridMultilevel"/>
    <w:tmpl w:val="8E64279A"/>
    <w:lvl w:ilvl="0" w:tplc="8C6C8EF8">
      <w:start w:val="5"/>
      <w:numFmt w:val="decimal"/>
      <w:lvlText w:val="%1."/>
      <w:lvlJc w:val="left"/>
      <w:pPr>
        <w:ind w:left="818" w:hanging="706"/>
      </w:pPr>
      <w:rPr>
        <w:rFonts w:ascii="Times New Roman" w:eastAsia="Times New Roman" w:hAnsi="Times New Roman" w:hint="default"/>
        <w:b/>
        <w:bCs/>
        <w:color w:val="000000"/>
        <w:sz w:val="27"/>
        <w:szCs w:val="27"/>
      </w:rPr>
    </w:lvl>
    <w:lvl w:ilvl="1" w:tplc="4BD0CE6E">
      <w:start w:val="1"/>
      <w:numFmt w:val="bullet"/>
      <w:lvlText w:val="-"/>
      <w:lvlJc w:val="left"/>
      <w:pPr>
        <w:ind w:left="1514" w:hanging="242"/>
      </w:pPr>
      <w:rPr>
        <w:rFonts w:ascii="Times New Roman" w:eastAsia="Times New Roman" w:hAnsi="Times New Roman" w:hint="default"/>
        <w:color w:val="2B2B2B"/>
        <w:w w:val="126"/>
        <w:sz w:val="23"/>
        <w:szCs w:val="23"/>
      </w:rPr>
    </w:lvl>
    <w:lvl w:ilvl="2" w:tplc="F606C4F6">
      <w:start w:val="1"/>
      <w:numFmt w:val="bullet"/>
      <w:lvlText w:val="-"/>
      <w:lvlJc w:val="left"/>
      <w:pPr>
        <w:ind w:left="1747" w:hanging="223"/>
      </w:pPr>
      <w:rPr>
        <w:rFonts w:ascii="Times New Roman" w:eastAsia="Times New Roman" w:hAnsi="Times New Roman" w:hint="default"/>
        <w:color w:val="151515"/>
        <w:w w:val="110"/>
        <w:sz w:val="23"/>
        <w:szCs w:val="23"/>
      </w:rPr>
    </w:lvl>
    <w:lvl w:ilvl="3" w:tplc="8E56E750">
      <w:start w:val="1"/>
      <w:numFmt w:val="bullet"/>
      <w:lvlText w:val="•"/>
      <w:lvlJc w:val="left"/>
      <w:pPr>
        <w:ind w:left="2733" w:hanging="223"/>
      </w:pPr>
      <w:rPr>
        <w:rFonts w:hint="default"/>
      </w:rPr>
    </w:lvl>
    <w:lvl w:ilvl="4" w:tplc="AC1AE55C">
      <w:start w:val="1"/>
      <w:numFmt w:val="bullet"/>
      <w:lvlText w:val="•"/>
      <w:lvlJc w:val="left"/>
      <w:pPr>
        <w:ind w:left="3720" w:hanging="223"/>
      </w:pPr>
      <w:rPr>
        <w:rFonts w:hint="default"/>
      </w:rPr>
    </w:lvl>
    <w:lvl w:ilvl="5" w:tplc="B538A56E">
      <w:start w:val="1"/>
      <w:numFmt w:val="bullet"/>
      <w:lvlText w:val="•"/>
      <w:lvlJc w:val="left"/>
      <w:pPr>
        <w:ind w:left="4706" w:hanging="223"/>
      </w:pPr>
      <w:rPr>
        <w:rFonts w:hint="default"/>
      </w:rPr>
    </w:lvl>
    <w:lvl w:ilvl="6" w:tplc="DFE602A4">
      <w:start w:val="1"/>
      <w:numFmt w:val="bullet"/>
      <w:lvlText w:val="•"/>
      <w:lvlJc w:val="left"/>
      <w:pPr>
        <w:ind w:left="5693" w:hanging="223"/>
      </w:pPr>
      <w:rPr>
        <w:rFonts w:hint="default"/>
      </w:rPr>
    </w:lvl>
    <w:lvl w:ilvl="7" w:tplc="88E64796">
      <w:start w:val="1"/>
      <w:numFmt w:val="bullet"/>
      <w:lvlText w:val="•"/>
      <w:lvlJc w:val="left"/>
      <w:pPr>
        <w:ind w:left="6680" w:hanging="223"/>
      </w:pPr>
      <w:rPr>
        <w:rFonts w:hint="default"/>
      </w:rPr>
    </w:lvl>
    <w:lvl w:ilvl="8" w:tplc="B706FF94">
      <w:start w:val="1"/>
      <w:numFmt w:val="bullet"/>
      <w:lvlText w:val="•"/>
      <w:lvlJc w:val="left"/>
      <w:pPr>
        <w:ind w:left="7666" w:hanging="223"/>
      </w:pPr>
      <w:rPr>
        <w:rFonts w:hint="default"/>
      </w:rPr>
    </w:lvl>
  </w:abstractNum>
  <w:abstractNum w:abstractNumId="2" w15:restartNumberingAfterBreak="0">
    <w:nsid w:val="05D864A7"/>
    <w:multiLevelType w:val="multilevel"/>
    <w:tmpl w:val="8578B4D4"/>
    <w:lvl w:ilvl="0">
      <w:start w:val="1"/>
      <w:numFmt w:val="decimal"/>
      <w:lvlRestart w:val="0"/>
      <w:lvlText w:val="%1."/>
      <w:lvlJc w:val="left"/>
      <w:pPr>
        <w:tabs>
          <w:tab w:val="num" w:pos="720"/>
        </w:tabs>
        <w:ind w:left="720" w:hanging="504"/>
      </w:pPr>
      <w:rPr>
        <w:rFonts w:ascii="Arial" w:hAnsi="Arial" w:cs="Arial" w:hint="default"/>
        <w:b w:val="0"/>
        <w:i w:val="0"/>
        <w:color w:val="auto"/>
        <w:sz w:val="22"/>
      </w:rPr>
    </w:lvl>
    <w:lvl w:ilvl="1">
      <w:start w:val="1"/>
      <w:numFmt w:val="decimal"/>
      <w:lvlText w:val="%1.%2."/>
      <w:lvlJc w:val="left"/>
      <w:pPr>
        <w:tabs>
          <w:tab w:val="num" w:pos="720"/>
        </w:tabs>
        <w:ind w:left="720" w:hanging="504"/>
      </w:pPr>
      <w:rPr>
        <w:rFonts w:ascii="Times New Roman" w:hAnsi="Times New Roman" w:cs="Times New Roman" w:hint="default"/>
        <w:b w:val="0"/>
        <w:i w:val="0"/>
        <w:sz w:val="22"/>
      </w:rPr>
    </w:lvl>
    <w:lvl w:ilvl="2">
      <w:start w:val="1"/>
      <w:numFmt w:val="decimal"/>
      <w:lvlText w:val="%1.%2.%3."/>
      <w:lvlJc w:val="left"/>
      <w:pPr>
        <w:tabs>
          <w:tab w:val="num" w:pos="1296"/>
        </w:tabs>
        <w:ind w:left="1296" w:hanging="1080"/>
      </w:pPr>
      <w:rPr>
        <w:rFonts w:ascii="Times New Roman" w:hAnsi="Times New Roman" w:cs="Times New Roman" w:hint="default"/>
        <w:b w:val="0"/>
        <w:i w:val="0"/>
        <w:sz w:val="22"/>
      </w:rPr>
    </w:lvl>
    <w:lvl w:ilvl="3">
      <w:start w:val="1"/>
      <w:numFmt w:val="decimal"/>
      <w:lvlText w:val="%1.%2.%3.%4."/>
      <w:lvlJc w:val="left"/>
      <w:pPr>
        <w:tabs>
          <w:tab w:val="num" w:pos="1296"/>
        </w:tabs>
        <w:ind w:left="1296" w:hanging="1080"/>
      </w:pPr>
      <w:rPr>
        <w:rFonts w:ascii="Times New Roman" w:hAnsi="Times New Roman" w:cs="Times New Roman" w:hint="default"/>
        <w:b w:val="0"/>
        <w:i w:val="0"/>
        <w:sz w:val="22"/>
      </w:rPr>
    </w:lvl>
    <w:lvl w:ilvl="4">
      <w:start w:val="1"/>
      <w:numFmt w:val="upperLetter"/>
      <w:pStyle w:val="TableLevel5Numbered"/>
      <w:lvlText w:val="%5."/>
      <w:lvlJc w:val="left"/>
      <w:pPr>
        <w:tabs>
          <w:tab w:val="num" w:pos="1296"/>
        </w:tabs>
        <w:ind w:left="1296" w:hanging="576"/>
      </w:pPr>
      <w:rPr>
        <w:rFonts w:cs="Times New Roman" w:hint="default"/>
      </w:rPr>
    </w:lvl>
    <w:lvl w:ilvl="5">
      <w:start w:val="1"/>
      <w:numFmt w:val="decimal"/>
      <w:pStyle w:val="TableLevel6Numbered"/>
      <w:lvlText w:val="%6."/>
      <w:lvlJc w:val="left"/>
      <w:pPr>
        <w:tabs>
          <w:tab w:val="num" w:pos="1296"/>
        </w:tabs>
        <w:ind w:left="1296" w:hanging="576"/>
      </w:pPr>
      <w:rPr>
        <w:rFonts w:cs="Times New Roman" w:hint="default"/>
      </w:rPr>
    </w:lvl>
    <w:lvl w:ilvl="6">
      <w:start w:val="1"/>
      <w:numFmt w:val="lowerLetter"/>
      <w:pStyle w:val="TableLevel7Numbered"/>
      <w:lvlText w:val="%7."/>
      <w:lvlJc w:val="left"/>
      <w:pPr>
        <w:tabs>
          <w:tab w:val="num" w:pos="1728"/>
        </w:tabs>
        <w:ind w:left="1728" w:hanging="432"/>
      </w:pPr>
      <w:rPr>
        <w:rFonts w:cs="Times New Roman" w:hint="default"/>
      </w:rPr>
    </w:lvl>
    <w:lvl w:ilvl="7">
      <w:start w:val="1"/>
      <w:numFmt w:val="lowerRoman"/>
      <w:pStyle w:val="TableLevel8Numbered"/>
      <w:lvlText w:val="%8.)"/>
      <w:lvlJc w:val="left"/>
      <w:pPr>
        <w:tabs>
          <w:tab w:val="num" w:pos="1728"/>
        </w:tabs>
        <w:ind w:left="1728" w:hanging="432"/>
      </w:pPr>
      <w:rPr>
        <w:rFonts w:cs="Times New Roman" w:hint="default"/>
      </w:rPr>
    </w:lvl>
    <w:lvl w:ilvl="8">
      <w:start w:val="1"/>
      <w:numFmt w:val="none"/>
      <w:lvlText w:val=""/>
      <w:lvlJc w:val="left"/>
      <w:pPr>
        <w:tabs>
          <w:tab w:val="num" w:pos="360"/>
        </w:tabs>
      </w:pPr>
      <w:rPr>
        <w:rFonts w:cs="Times New Roman" w:hint="default"/>
      </w:rPr>
    </w:lvl>
  </w:abstractNum>
  <w:abstractNum w:abstractNumId="3" w15:restartNumberingAfterBreak="0">
    <w:nsid w:val="07A317F6"/>
    <w:multiLevelType w:val="hybridMultilevel"/>
    <w:tmpl w:val="00144EFC"/>
    <w:lvl w:ilvl="0" w:tplc="2A7C4196">
      <w:start w:val="1"/>
      <w:numFmt w:val="bullet"/>
      <w:pStyle w:val="bullet"/>
      <w:lvlText w:val=""/>
      <w:lvlJc w:val="left"/>
      <w:pPr>
        <w:tabs>
          <w:tab w:val="num" w:pos="567"/>
        </w:tabs>
        <w:ind w:left="567" w:hanging="567"/>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D7723D"/>
    <w:multiLevelType w:val="multilevel"/>
    <w:tmpl w:val="4BDC87BC"/>
    <w:lvl w:ilvl="0">
      <w:start w:val="1"/>
      <w:numFmt w:val="decimal"/>
      <w:pStyle w:val="BodyLevel1Numbered"/>
      <w:lvlText w:val="%1."/>
      <w:lvlJc w:val="left"/>
      <w:pPr>
        <w:tabs>
          <w:tab w:val="num" w:pos="1627"/>
        </w:tabs>
        <w:ind w:left="1627" w:hanging="547"/>
      </w:pPr>
      <w:rPr>
        <w:rFonts w:ascii="Times New Roman" w:hAnsi="Times New Roman" w:cs="Times New Roman" w:hint="default"/>
        <w:b w:val="0"/>
        <w:i w:val="0"/>
        <w:color w:val="auto"/>
        <w:sz w:val="22"/>
      </w:rPr>
    </w:lvl>
    <w:lvl w:ilvl="1">
      <w:start w:val="1"/>
      <w:numFmt w:val="decimal"/>
      <w:pStyle w:val="BodyLevel2Numbered"/>
      <w:lvlText w:val="%1.%2."/>
      <w:lvlJc w:val="left"/>
      <w:pPr>
        <w:tabs>
          <w:tab w:val="num" w:pos="2160"/>
        </w:tabs>
        <w:ind w:left="2160" w:hanging="893"/>
      </w:pPr>
      <w:rPr>
        <w:rFonts w:ascii="Times New Roman" w:hAnsi="Times New Roman" w:cs="Times New Roman" w:hint="default"/>
        <w:b w:val="0"/>
        <w:i w:val="0"/>
        <w:sz w:val="22"/>
      </w:rPr>
    </w:lvl>
    <w:lvl w:ilvl="2">
      <w:start w:val="1"/>
      <w:numFmt w:val="decimal"/>
      <w:pStyle w:val="BodyLevel3Numbered"/>
      <w:lvlText w:val="%1.%2.%3."/>
      <w:lvlJc w:val="left"/>
      <w:pPr>
        <w:tabs>
          <w:tab w:val="num" w:pos="2707"/>
        </w:tabs>
        <w:ind w:left="2707" w:hanging="1080"/>
      </w:pPr>
      <w:rPr>
        <w:rFonts w:ascii="Times New Roman" w:hAnsi="Times New Roman" w:cs="Times New Roman" w:hint="default"/>
        <w:b w:val="0"/>
        <w:i w:val="0"/>
        <w:sz w:val="22"/>
      </w:rPr>
    </w:lvl>
    <w:lvl w:ilvl="3">
      <w:start w:val="1"/>
      <w:numFmt w:val="decimal"/>
      <w:pStyle w:val="BodyLevel4Numbered"/>
      <w:lvlText w:val="%1.%2.%3.%4"/>
      <w:lvlJc w:val="left"/>
      <w:pPr>
        <w:tabs>
          <w:tab w:val="num" w:pos="3240"/>
        </w:tabs>
        <w:ind w:left="3240" w:hanging="1613"/>
      </w:pPr>
      <w:rPr>
        <w:rFonts w:ascii="Times New Roman" w:hAnsi="Times New Roman" w:cs="Times New Roman" w:hint="default"/>
        <w:b w:val="0"/>
        <w:i w:val="0"/>
        <w:sz w:val="22"/>
      </w:rPr>
    </w:lvl>
    <w:lvl w:ilvl="4">
      <w:start w:val="1"/>
      <w:numFmt w:val="none"/>
      <w:lvlText w:val=""/>
      <w:lvlJc w:val="left"/>
      <w:pPr>
        <w:tabs>
          <w:tab w:val="num" w:pos="36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5" w15:restartNumberingAfterBreak="0">
    <w:nsid w:val="110C2D19"/>
    <w:multiLevelType w:val="hybridMultilevel"/>
    <w:tmpl w:val="81449A2A"/>
    <w:lvl w:ilvl="0" w:tplc="5D946ED6">
      <w:start w:val="1"/>
      <w:numFmt w:val="decimal"/>
      <w:pStyle w:val="Opstilling-Tal"/>
      <w:lvlText w:val="%1."/>
      <w:lvlJc w:val="left"/>
      <w:pPr>
        <w:tabs>
          <w:tab w:val="num" w:pos="1182"/>
        </w:tabs>
        <w:ind w:left="1182" w:hanging="360"/>
      </w:pPr>
      <w:rPr>
        <w:rFonts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A76C9A"/>
    <w:multiLevelType w:val="hybridMultilevel"/>
    <w:tmpl w:val="96D605D6"/>
    <w:lvl w:ilvl="0" w:tplc="26ECA84C">
      <w:start w:val="1"/>
      <w:numFmt w:val="decimal"/>
      <w:pStyle w:val="sR-Spalteopstilling-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76B09F4"/>
    <w:multiLevelType w:val="multilevel"/>
    <w:tmpl w:val="59EE619E"/>
    <w:lvl w:ilvl="0">
      <w:start w:val="1"/>
      <w:numFmt w:val="decimal"/>
      <w:pStyle w:val="AA-Overskrift1ALTCTRL1"/>
      <w:lvlText w:val="%1"/>
      <w:lvlJc w:val="left"/>
      <w:pPr>
        <w:ind w:left="822" w:hanging="822"/>
      </w:pPr>
      <w:rPr>
        <w:rFonts w:hint="default"/>
      </w:rPr>
    </w:lvl>
    <w:lvl w:ilvl="1">
      <w:start w:val="1"/>
      <w:numFmt w:val="decimal"/>
      <w:pStyle w:val="AA-Niveau2ALTCTRL2"/>
      <w:lvlText w:val="%1.%2"/>
      <w:lvlJc w:val="left"/>
      <w:pPr>
        <w:ind w:left="822" w:hanging="822"/>
      </w:pPr>
      <w:rPr>
        <w:rFonts w:hint="default"/>
        <w:b w:val="0"/>
      </w:rPr>
    </w:lvl>
    <w:lvl w:ilvl="2">
      <w:start w:val="1"/>
      <w:numFmt w:val="decimal"/>
      <w:pStyle w:val="AA-Niveau3ALTCTRL3"/>
      <w:lvlText w:val="%1.%2.%3"/>
      <w:lvlJc w:val="left"/>
      <w:pPr>
        <w:ind w:left="822" w:hanging="822"/>
      </w:pPr>
      <w:rPr>
        <w:rFonts w:hint="default"/>
      </w:rPr>
    </w:lvl>
    <w:lvl w:ilvl="3">
      <w:start w:val="1"/>
      <w:numFmt w:val="decimal"/>
      <w:pStyle w:val="AA-Niveau4ALTCTRL4"/>
      <w:lvlText w:val="%1.%2.%3.%4"/>
      <w:lvlJc w:val="left"/>
      <w:pPr>
        <w:ind w:left="822" w:hanging="822"/>
      </w:pPr>
      <w:rPr>
        <w:rFonts w:hint="default"/>
      </w:rPr>
    </w:lvl>
    <w:lvl w:ilvl="4">
      <w:start w:val="1"/>
      <w:numFmt w:val="lowerLetter"/>
      <w:pStyle w:val="AA-Niveau5ALTCTRL5"/>
      <w:lvlText w:val="(%5)"/>
      <w:lvlJc w:val="left"/>
      <w:pPr>
        <w:ind w:left="1276" w:hanging="454"/>
      </w:pPr>
      <w:rPr>
        <w:rFonts w:hint="default"/>
      </w:rPr>
    </w:lvl>
    <w:lvl w:ilvl="5">
      <w:start w:val="1"/>
      <w:numFmt w:val="lowerRoman"/>
      <w:pStyle w:val="AA-Niveau6"/>
      <w:lvlText w:val="(%6)"/>
      <w:lvlJc w:val="left"/>
      <w:pPr>
        <w:ind w:left="1729" w:hanging="453"/>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9575A8D"/>
    <w:multiLevelType w:val="hybridMultilevel"/>
    <w:tmpl w:val="373076B4"/>
    <w:lvl w:ilvl="0" w:tplc="5A6C6C32">
      <w:start w:val="1"/>
      <w:numFmt w:val="decimal"/>
      <w:pStyle w:val="OpstillingNotat-Tal"/>
      <w:lvlText w:val="%1."/>
      <w:lvlJc w:val="left"/>
      <w:pPr>
        <w:tabs>
          <w:tab w:val="num" w:pos="357"/>
        </w:tabs>
        <w:ind w:left="357" w:hanging="357"/>
      </w:pPr>
      <w:rPr>
        <w:rFonts w:ascii="Georgia" w:hAnsi="Georgia" w:hint="default"/>
        <w:b w:val="0"/>
        <w:i w:val="0"/>
        <w:sz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9" w15:restartNumberingAfterBreak="0">
    <w:nsid w:val="19B90B3A"/>
    <w:multiLevelType w:val="hybridMultilevel"/>
    <w:tmpl w:val="0B38A81A"/>
    <w:lvl w:ilvl="0" w:tplc="F27C08DA">
      <w:start w:val="1"/>
      <w:numFmt w:val="upperLetter"/>
      <w:pStyle w:val="Prambel"/>
      <w:lvlText w:val="%1."/>
      <w:lvlJc w:val="left"/>
      <w:pPr>
        <w:tabs>
          <w:tab w:val="num" w:pos="822"/>
        </w:tabs>
        <w:ind w:left="822" w:hanging="822"/>
      </w:pPr>
      <w:rPr>
        <w:rFonts w:ascii="Georgia" w:hAnsi="Georgia" w:hint="default"/>
        <w:b w:val="0"/>
        <w:i w:val="0"/>
        <w:sz w:val="20"/>
      </w:rPr>
    </w:lvl>
    <w:lvl w:ilvl="1" w:tplc="04060019" w:tentative="1">
      <w:start w:val="1"/>
      <w:numFmt w:val="lowerLetter"/>
      <w:lvlText w:val="%2."/>
      <w:lvlJc w:val="left"/>
      <w:pPr>
        <w:tabs>
          <w:tab w:val="num" w:pos="2262"/>
        </w:tabs>
        <w:ind w:left="2262" w:hanging="360"/>
      </w:pPr>
    </w:lvl>
    <w:lvl w:ilvl="2" w:tplc="0406001B" w:tentative="1">
      <w:start w:val="1"/>
      <w:numFmt w:val="lowerRoman"/>
      <w:lvlText w:val="%3."/>
      <w:lvlJc w:val="right"/>
      <w:pPr>
        <w:tabs>
          <w:tab w:val="num" w:pos="2982"/>
        </w:tabs>
        <w:ind w:left="2982" w:hanging="180"/>
      </w:pPr>
    </w:lvl>
    <w:lvl w:ilvl="3" w:tplc="0406000F" w:tentative="1">
      <w:start w:val="1"/>
      <w:numFmt w:val="decimal"/>
      <w:lvlText w:val="%4."/>
      <w:lvlJc w:val="left"/>
      <w:pPr>
        <w:tabs>
          <w:tab w:val="num" w:pos="3702"/>
        </w:tabs>
        <w:ind w:left="3702" w:hanging="360"/>
      </w:pPr>
    </w:lvl>
    <w:lvl w:ilvl="4" w:tplc="04060019" w:tentative="1">
      <w:start w:val="1"/>
      <w:numFmt w:val="lowerLetter"/>
      <w:lvlText w:val="%5."/>
      <w:lvlJc w:val="left"/>
      <w:pPr>
        <w:tabs>
          <w:tab w:val="num" w:pos="4422"/>
        </w:tabs>
        <w:ind w:left="4422" w:hanging="360"/>
      </w:pPr>
    </w:lvl>
    <w:lvl w:ilvl="5" w:tplc="0406001B" w:tentative="1">
      <w:start w:val="1"/>
      <w:numFmt w:val="lowerRoman"/>
      <w:lvlText w:val="%6."/>
      <w:lvlJc w:val="right"/>
      <w:pPr>
        <w:tabs>
          <w:tab w:val="num" w:pos="5142"/>
        </w:tabs>
        <w:ind w:left="5142" w:hanging="180"/>
      </w:pPr>
    </w:lvl>
    <w:lvl w:ilvl="6" w:tplc="0406000F" w:tentative="1">
      <w:start w:val="1"/>
      <w:numFmt w:val="decimal"/>
      <w:lvlText w:val="%7."/>
      <w:lvlJc w:val="left"/>
      <w:pPr>
        <w:tabs>
          <w:tab w:val="num" w:pos="5862"/>
        </w:tabs>
        <w:ind w:left="5862" w:hanging="360"/>
      </w:pPr>
    </w:lvl>
    <w:lvl w:ilvl="7" w:tplc="04060019" w:tentative="1">
      <w:start w:val="1"/>
      <w:numFmt w:val="lowerLetter"/>
      <w:lvlText w:val="%8."/>
      <w:lvlJc w:val="left"/>
      <w:pPr>
        <w:tabs>
          <w:tab w:val="num" w:pos="6582"/>
        </w:tabs>
        <w:ind w:left="6582" w:hanging="360"/>
      </w:pPr>
    </w:lvl>
    <w:lvl w:ilvl="8" w:tplc="0406001B" w:tentative="1">
      <w:start w:val="1"/>
      <w:numFmt w:val="lowerRoman"/>
      <w:lvlText w:val="%9."/>
      <w:lvlJc w:val="right"/>
      <w:pPr>
        <w:tabs>
          <w:tab w:val="num" w:pos="7302"/>
        </w:tabs>
        <w:ind w:left="7302" w:hanging="180"/>
      </w:pPr>
    </w:lvl>
  </w:abstractNum>
  <w:abstractNum w:abstractNumId="10" w15:restartNumberingAfterBreak="0">
    <w:nsid w:val="1CA640B2"/>
    <w:multiLevelType w:val="multilevel"/>
    <w:tmpl w:val="0406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ED468D8"/>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pStyle w:val="Niveau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E023CD3"/>
    <w:multiLevelType w:val="multilevel"/>
    <w:tmpl w:val="174AF2EA"/>
    <w:lvl w:ilvl="0">
      <w:start w:val="1"/>
      <w:numFmt w:val="decimal"/>
      <w:pStyle w:val="Heading1Numbered"/>
      <w:isLgl/>
      <w:suff w:val="space"/>
      <w:lvlText w:val="%1.0"/>
      <w:lvlJc w:val="left"/>
      <w:rPr>
        <w:rFonts w:ascii="Calibri" w:hAnsi="Calibri" w:cs="Times New Roman" w:hint="default"/>
        <w:b/>
        <w:i w:val="0"/>
        <w:color w:val="auto"/>
        <w:sz w:val="28"/>
        <w:szCs w:val="28"/>
      </w:rPr>
    </w:lvl>
    <w:lvl w:ilvl="1">
      <w:start w:val="1"/>
      <w:numFmt w:val="decimal"/>
      <w:pStyle w:val="Heading2Numbered"/>
      <w:suff w:val="space"/>
      <w:lvlText w:val="%1.%2"/>
      <w:lvlJc w:val="left"/>
      <w:rPr>
        <w:rFonts w:ascii="Calibri" w:hAnsi="Calibri" w:cs="Times New Roman" w:hint="default"/>
        <w:b/>
        <w:i w:val="0"/>
        <w:sz w:val="24"/>
      </w:rPr>
    </w:lvl>
    <w:lvl w:ilvl="2">
      <w:start w:val="1"/>
      <w:numFmt w:val="decimal"/>
      <w:pStyle w:val="Heading3Numbered"/>
      <w:suff w:val="space"/>
      <w:lvlText w:val="%1.%2.%3"/>
      <w:lvlJc w:val="left"/>
      <w:rPr>
        <w:rFonts w:ascii="Calibri" w:hAnsi="Calibri" w:cs="Times New Roman" w:hint="default"/>
        <w:b/>
        <w:i w:val="0"/>
        <w:sz w:val="22"/>
      </w:rPr>
    </w:lvl>
    <w:lvl w:ilvl="3">
      <w:start w:val="1"/>
      <w:numFmt w:val="decimal"/>
      <w:pStyle w:val="Heading4Numbered"/>
      <w:suff w:val="space"/>
      <w:lvlText w:val="%1.%2.%3.%4"/>
      <w:lvlJc w:val="left"/>
      <w:rPr>
        <w:rFonts w:ascii="Calibri" w:hAnsi="Calibri" w:cs="Times New Roman" w:hint="default"/>
        <w:b/>
        <w:i w:val="0"/>
        <w:sz w:val="22"/>
      </w:rPr>
    </w:lvl>
    <w:lvl w:ilvl="4">
      <w:start w:val="1"/>
      <w:numFmt w:val="decimal"/>
      <w:pStyle w:val="Heading5Numbered"/>
      <w:suff w:val="space"/>
      <w:lvlText w:val="%1.%2.%3.%4.%5"/>
      <w:lvlJc w:val="left"/>
      <w:rPr>
        <w:rFonts w:ascii="Calibri" w:hAnsi="Calibri" w:cs="Times New Roman" w:hint="default"/>
        <w:b/>
        <w:i w:val="0"/>
        <w:sz w:val="22"/>
      </w:rPr>
    </w:lvl>
    <w:lvl w:ilvl="5">
      <w:start w:val="1"/>
      <w:numFmt w:val="none"/>
      <w:suff w:val="space"/>
      <w:lvlText w:val=""/>
      <w:lvlJc w:val="left"/>
      <w:rPr>
        <w:rFonts w:cs="Times New Roman" w:hint="default"/>
      </w:rPr>
    </w:lvl>
    <w:lvl w:ilvl="6">
      <w:start w:val="1"/>
      <w:numFmt w:val="none"/>
      <w:suff w:val="space"/>
      <w:lvlText w:val=""/>
      <w:lvlJc w:val="left"/>
      <w:rPr>
        <w:rFonts w:cs="Times New Roman" w:hint="default"/>
      </w:rPr>
    </w:lvl>
    <w:lvl w:ilvl="7">
      <w:start w:val="1"/>
      <w:numFmt w:val="none"/>
      <w:suff w:val="space"/>
      <w:lvlText w:val=""/>
      <w:lvlJc w:val="left"/>
      <w:rPr>
        <w:rFonts w:cs="Times New Roman" w:hint="default"/>
      </w:rPr>
    </w:lvl>
    <w:lvl w:ilvl="8">
      <w:start w:val="1"/>
      <w:numFmt w:val="none"/>
      <w:suff w:val="space"/>
      <w:lvlText w:val=""/>
      <w:lvlJc w:val="left"/>
      <w:rPr>
        <w:rFonts w:cs="Times New Roman" w:hint="default"/>
      </w:rPr>
    </w:lvl>
  </w:abstractNum>
  <w:abstractNum w:abstractNumId="13" w15:restartNumberingAfterBreak="0">
    <w:nsid w:val="302242E6"/>
    <w:multiLevelType w:val="multilevel"/>
    <w:tmpl w:val="32E25486"/>
    <w:lvl w:ilvl="0">
      <w:start w:val="1"/>
      <w:numFmt w:val="none"/>
      <w:pStyle w:val="OpstillingNotat-at"/>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5007219"/>
    <w:multiLevelType w:val="multilevel"/>
    <w:tmpl w:val="39025288"/>
    <w:lvl w:ilvl="0">
      <w:start w:val="1"/>
      <w:numFmt w:val="none"/>
      <w:lvlRestart w:val="0"/>
      <w:pStyle w:val="Opstilling-at"/>
      <w:lvlText w:val="%1at"/>
      <w:lvlJc w:val="left"/>
      <w:pPr>
        <w:tabs>
          <w:tab w:val="num" w:pos="822"/>
        </w:tabs>
        <w:ind w:left="1276" w:hanging="454"/>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lvlText w:val="%1.%2.%3.%4"/>
      <w:lvlJc w:val="left"/>
      <w:pPr>
        <w:tabs>
          <w:tab w:val="num" w:pos="822"/>
        </w:tabs>
        <w:ind w:left="822" w:hanging="822"/>
      </w:pPr>
      <w:rPr>
        <w:rFonts w:hint="default"/>
      </w:rPr>
    </w:lvl>
    <w:lvl w:ilvl="4">
      <w:start w:val="1"/>
      <w:numFmt w:val="lowerLetter"/>
      <w:lvlText w:val="(%5)"/>
      <w:lvlJc w:val="left"/>
      <w:pPr>
        <w:tabs>
          <w:tab w:val="num" w:pos="1276"/>
        </w:tabs>
        <w:ind w:left="1276" w:hanging="454"/>
      </w:pPr>
      <w:rPr>
        <w:rFonts w:hint="default"/>
      </w:rPr>
    </w:lvl>
    <w:lvl w:ilvl="5">
      <w:start w:val="1"/>
      <w:numFmt w:val="lowerRoman"/>
      <w:lvlText w:val="(%6)"/>
      <w:lvlJc w:val="left"/>
      <w:pPr>
        <w:tabs>
          <w:tab w:val="num" w:pos="1729"/>
        </w:tabs>
        <w:ind w:left="1729" w:hanging="453"/>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15" w15:restartNumberingAfterBreak="0">
    <w:nsid w:val="37F604BD"/>
    <w:multiLevelType w:val="hybridMultilevel"/>
    <w:tmpl w:val="4FAE5AE0"/>
    <w:lvl w:ilvl="0" w:tplc="D3E6DB64">
      <w:start w:val="1"/>
      <w:numFmt w:val="lowerLetter"/>
      <w:pStyle w:val="sR-Spalteopstilling-bogstav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AB736D1"/>
    <w:multiLevelType w:val="multilevel"/>
    <w:tmpl w:val="2DE628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CC92C3D"/>
    <w:multiLevelType w:val="hybridMultilevel"/>
    <w:tmpl w:val="998E426C"/>
    <w:lvl w:ilvl="0" w:tplc="A18AD788">
      <w:start w:val="1"/>
      <w:numFmt w:val="bullet"/>
      <w:lvlText w:val="-"/>
      <w:lvlJc w:val="left"/>
      <w:pPr>
        <w:ind w:left="353" w:hanging="121"/>
      </w:pPr>
      <w:rPr>
        <w:rFonts w:ascii="Times New Roman" w:eastAsia="Times New Roman" w:hAnsi="Times New Roman" w:hint="default"/>
        <w:color w:val="3D3D3D"/>
        <w:w w:val="133"/>
        <w:sz w:val="19"/>
        <w:szCs w:val="19"/>
      </w:rPr>
    </w:lvl>
    <w:lvl w:ilvl="1" w:tplc="382C52F4">
      <w:start w:val="1"/>
      <w:numFmt w:val="bullet"/>
      <w:lvlText w:val="•"/>
      <w:lvlJc w:val="left"/>
      <w:pPr>
        <w:ind w:left="670" w:hanging="121"/>
      </w:pPr>
      <w:rPr>
        <w:rFonts w:hint="default"/>
      </w:rPr>
    </w:lvl>
    <w:lvl w:ilvl="2" w:tplc="EAE4E4DC">
      <w:start w:val="1"/>
      <w:numFmt w:val="bullet"/>
      <w:lvlText w:val="•"/>
      <w:lvlJc w:val="left"/>
      <w:pPr>
        <w:ind w:left="988" w:hanging="121"/>
      </w:pPr>
      <w:rPr>
        <w:rFonts w:hint="default"/>
      </w:rPr>
    </w:lvl>
    <w:lvl w:ilvl="3" w:tplc="79508080">
      <w:start w:val="1"/>
      <w:numFmt w:val="bullet"/>
      <w:lvlText w:val="•"/>
      <w:lvlJc w:val="left"/>
      <w:pPr>
        <w:ind w:left="1306" w:hanging="121"/>
      </w:pPr>
      <w:rPr>
        <w:rFonts w:hint="default"/>
      </w:rPr>
    </w:lvl>
    <w:lvl w:ilvl="4" w:tplc="3D16FB20">
      <w:start w:val="1"/>
      <w:numFmt w:val="bullet"/>
      <w:lvlText w:val="•"/>
      <w:lvlJc w:val="left"/>
      <w:pPr>
        <w:ind w:left="1623" w:hanging="121"/>
      </w:pPr>
      <w:rPr>
        <w:rFonts w:hint="default"/>
      </w:rPr>
    </w:lvl>
    <w:lvl w:ilvl="5" w:tplc="8264A092">
      <w:start w:val="1"/>
      <w:numFmt w:val="bullet"/>
      <w:lvlText w:val="•"/>
      <w:lvlJc w:val="left"/>
      <w:pPr>
        <w:ind w:left="1941" w:hanging="121"/>
      </w:pPr>
      <w:rPr>
        <w:rFonts w:hint="default"/>
      </w:rPr>
    </w:lvl>
    <w:lvl w:ilvl="6" w:tplc="95FE9C06">
      <w:start w:val="1"/>
      <w:numFmt w:val="bullet"/>
      <w:lvlText w:val="•"/>
      <w:lvlJc w:val="left"/>
      <w:pPr>
        <w:ind w:left="2259" w:hanging="121"/>
      </w:pPr>
      <w:rPr>
        <w:rFonts w:hint="default"/>
      </w:rPr>
    </w:lvl>
    <w:lvl w:ilvl="7" w:tplc="27BEEBFE">
      <w:start w:val="1"/>
      <w:numFmt w:val="bullet"/>
      <w:lvlText w:val="•"/>
      <w:lvlJc w:val="left"/>
      <w:pPr>
        <w:ind w:left="2576" w:hanging="121"/>
      </w:pPr>
      <w:rPr>
        <w:rFonts w:hint="default"/>
      </w:rPr>
    </w:lvl>
    <w:lvl w:ilvl="8" w:tplc="FD8695DE">
      <w:start w:val="1"/>
      <w:numFmt w:val="bullet"/>
      <w:lvlText w:val="•"/>
      <w:lvlJc w:val="left"/>
      <w:pPr>
        <w:ind w:left="2894" w:hanging="121"/>
      </w:pPr>
      <w:rPr>
        <w:rFonts w:hint="default"/>
      </w:rPr>
    </w:lvl>
  </w:abstractNum>
  <w:abstractNum w:abstractNumId="18" w15:restartNumberingAfterBreak="0">
    <w:nsid w:val="3DC32F4A"/>
    <w:multiLevelType w:val="multilevel"/>
    <w:tmpl w:val="350A374E"/>
    <w:lvl w:ilvl="0">
      <w:start w:val="1"/>
      <w:numFmt w:val="decimal"/>
      <w:pStyle w:val="sR-Overskrift"/>
      <w:lvlText w:val="%1"/>
      <w:lvlJc w:val="left"/>
      <w:pPr>
        <w:tabs>
          <w:tab w:val="num" w:pos="567"/>
        </w:tabs>
        <w:ind w:left="567" w:hanging="567"/>
      </w:pPr>
      <w:rPr>
        <w:rFonts w:hint="default"/>
      </w:rPr>
    </w:lvl>
    <w:lvl w:ilvl="1">
      <w:start w:val="1"/>
      <w:numFmt w:val="decimal"/>
      <w:pStyle w:val="sR-Niveau2"/>
      <w:lvlText w:val="%1.%2"/>
      <w:lvlJc w:val="left"/>
      <w:pPr>
        <w:tabs>
          <w:tab w:val="num" w:pos="567"/>
        </w:tabs>
        <w:ind w:left="567" w:hanging="567"/>
      </w:pPr>
      <w:rPr>
        <w:rFonts w:hint="default"/>
      </w:rPr>
    </w:lvl>
    <w:lvl w:ilvl="2">
      <w:start w:val="1"/>
      <w:numFmt w:val="decimal"/>
      <w:pStyle w:val="sR-Niveau3"/>
      <w:lvlText w:val="%1.%2.%3"/>
      <w:lvlJc w:val="left"/>
      <w:pPr>
        <w:tabs>
          <w:tab w:val="num" w:pos="567"/>
        </w:tabs>
        <w:ind w:left="567" w:hanging="567"/>
      </w:pPr>
      <w:rPr>
        <w:rFonts w:hint="default"/>
      </w:rPr>
    </w:lvl>
    <w:lvl w:ilvl="3">
      <w:start w:val="1"/>
      <w:numFmt w:val="decimal"/>
      <w:pStyle w:val="sR-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442B78D1"/>
    <w:multiLevelType w:val="hybridMultilevel"/>
    <w:tmpl w:val="73B4290C"/>
    <w:lvl w:ilvl="0" w:tplc="F6780194">
      <w:start w:val="1"/>
      <w:numFmt w:val="upperLetter"/>
      <w:lvlText w:val="%1"/>
      <w:lvlJc w:val="left"/>
      <w:pPr>
        <w:ind w:left="722" w:hanging="344"/>
      </w:pPr>
      <w:rPr>
        <w:rFonts w:ascii="Times New Roman" w:eastAsia="Times New Roman" w:hAnsi="Times New Roman" w:hint="default"/>
        <w:b/>
        <w:color w:val="484949"/>
        <w:w w:val="97"/>
        <w:sz w:val="24"/>
        <w:szCs w:val="24"/>
      </w:rPr>
    </w:lvl>
    <w:lvl w:ilvl="1" w:tplc="40B4A792">
      <w:start w:val="1"/>
      <w:numFmt w:val="bullet"/>
      <w:lvlText w:val="•"/>
      <w:lvlJc w:val="left"/>
      <w:pPr>
        <w:ind w:left="1663" w:hanging="344"/>
      </w:pPr>
      <w:rPr>
        <w:rFonts w:hint="default"/>
      </w:rPr>
    </w:lvl>
    <w:lvl w:ilvl="2" w:tplc="1B0E2B18">
      <w:start w:val="1"/>
      <w:numFmt w:val="bullet"/>
      <w:lvlText w:val="•"/>
      <w:lvlJc w:val="left"/>
      <w:pPr>
        <w:ind w:left="2605" w:hanging="344"/>
      </w:pPr>
      <w:rPr>
        <w:rFonts w:hint="default"/>
      </w:rPr>
    </w:lvl>
    <w:lvl w:ilvl="3" w:tplc="C5A49782">
      <w:start w:val="1"/>
      <w:numFmt w:val="bullet"/>
      <w:lvlText w:val="•"/>
      <w:lvlJc w:val="left"/>
      <w:pPr>
        <w:ind w:left="3547" w:hanging="344"/>
      </w:pPr>
      <w:rPr>
        <w:rFonts w:hint="default"/>
      </w:rPr>
    </w:lvl>
    <w:lvl w:ilvl="4" w:tplc="FC062E94">
      <w:start w:val="1"/>
      <w:numFmt w:val="bullet"/>
      <w:lvlText w:val="•"/>
      <w:lvlJc w:val="left"/>
      <w:pPr>
        <w:ind w:left="4489" w:hanging="344"/>
      </w:pPr>
      <w:rPr>
        <w:rFonts w:hint="default"/>
      </w:rPr>
    </w:lvl>
    <w:lvl w:ilvl="5" w:tplc="5FCEF27C">
      <w:start w:val="1"/>
      <w:numFmt w:val="bullet"/>
      <w:lvlText w:val="•"/>
      <w:lvlJc w:val="left"/>
      <w:pPr>
        <w:ind w:left="5431" w:hanging="344"/>
      </w:pPr>
      <w:rPr>
        <w:rFonts w:hint="default"/>
      </w:rPr>
    </w:lvl>
    <w:lvl w:ilvl="6" w:tplc="FF3C5FDE">
      <w:start w:val="1"/>
      <w:numFmt w:val="bullet"/>
      <w:lvlText w:val="•"/>
      <w:lvlJc w:val="left"/>
      <w:pPr>
        <w:ind w:left="6372" w:hanging="344"/>
      </w:pPr>
      <w:rPr>
        <w:rFonts w:hint="default"/>
      </w:rPr>
    </w:lvl>
    <w:lvl w:ilvl="7" w:tplc="57608FCE">
      <w:start w:val="1"/>
      <w:numFmt w:val="bullet"/>
      <w:lvlText w:val="•"/>
      <w:lvlJc w:val="left"/>
      <w:pPr>
        <w:ind w:left="7314" w:hanging="344"/>
      </w:pPr>
      <w:rPr>
        <w:rFonts w:hint="default"/>
      </w:rPr>
    </w:lvl>
    <w:lvl w:ilvl="8" w:tplc="625E3AFE">
      <w:start w:val="1"/>
      <w:numFmt w:val="bullet"/>
      <w:lvlText w:val="•"/>
      <w:lvlJc w:val="left"/>
      <w:pPr>
        <w:ind w:left="8256" w:hanging="344"/>
      </w:pPr>
      <w:rPr>
        <w:rFonts w:hint="default"/>
      </w:rPr>
    </w:lvl>
  </w:abstractNum>
  <w:abstractNum w:abstractNumId="20" w15:restartNumberingAfterBreak="0">
    <w:nsid w:val="446062D8"/>
    <w:multiLevelType w:val="hybridMultilevel"/>
    <w:tmpl w:val="3D86C0CA"/>
    <w:lvl w:ilvl="0" w:tplc="3324717C">
      <w:start w:val="2"/>
      <w:numFmt w:val="decimal"/>
      <w:lvlText w:val="%1"/>
      <w:lvlJc w:val="left"/>
      <w:pPr>
        <w:ind w:left="500" w:hanging="360"/>
      </w:pPr>
      <w:rPr>
        <w:rFonts w:eastAsia="Calibri" w:cs="Times New Roman" w:hint="default"/>
      </w:rPr>
    </w:lvl>
    <w:lvl w:ilvl="1" w:tplc="04090019">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1" w15:restartNumberingAfterBreak="0">
    <w:nsid w:val="473466A4"/>
    <w:multiLevelType w:val="hybridMultilevel"/>
    <w:tmpl w:val="BED0CAAA"/>
    <w:lvl w:ilvl="0" w:tplc="B596D192">
      <w:start w:val="1"/>
      <w:numFmt w:val="bullet"/>
      <w:pStyle w:val="OpstillingNotat-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C20DA6"/>
    <w:multiLevelType w:val="hybridMultilevel"/>
    <w:tmpl w:val="A6E898B4"/>
    <w:lvl w:ilvl="0" w:tplc="D97C0700">
      <w:start w:val="1"/>
      <w:numFmt w:val="decimal"/>
      <w:lvlText w:val="%1."/>
      <w:lvlJc w:val="left"/>
      <w:pPr>
        <w:ind w:left="836" w:hanging="706"/>
      </w:pPr>
      <w:rPr>
        <w:rFonts w:ascii="Times New Roman" w:eastAsia="Times New Roman" w:hAnsi="Times New Roman" w:hint="default"/>
        <w:b/>
        <w:color w:val="000000"/>
        <w:w w:val="110"/>
        <w:sz w:val="28"/>
        <w:szCs w:val="28"/>
      </w:rPr>
    </w:lvl>
    <w:lvl w:ilvl="1" w:tplc="EDF20D12">
      <w:start w:val="1"/>
      <w:numFmt w:val="upperRoman"/>
      <w:lvlText w:val="%2)"/>
      <w:lvlJc w:val="left"/>
      <w:pPr>
        <w:ind w:left="2572" w:hanging="335"/>
      </w:pPr>
      <w:rPr>
        <w:rFonts w:ascii="Times New Roman" w:eastAsia="Times New Roman" w:hAnsi="Times New Roman" w:hint="default"/>
        <w:color w:val="4D4D4D"/>
        <w:w w:val="98"/>
        <w:sz w:val="17"/>
        <w:szCs w:val="17"/>
      </w:rPr>
    </w:lvl>
    <w:lvl w:ilvl="2" w:tplc="B0949168">
      <w:start w:val="1"/>
      <w:numFmt w:val="bullet"/>
      <w:lvlText w:val="•"/>
      <w:lvlJc w:val="left"/>
      <w:pPr>
        <w:ind w:left="3355" w:hanging="335"/>
      </w:pPr>
      <w:rPr>
        <w:rFonts w:hint="default"/>
      </w:rPr>
    </w:lvl>
    <w:lvl w:ilvl="3" w:tplc="E264BB9A">
      <w:start w:val="1"/>
      <w:numFmt w:val="bullet"/>
      <w:lvlText w:val="•"/>
      <w:lvlJc w:val="left"/>
      <w:pPr>
        <w:ind w:left="4138" w:hanging="335"/>
      </w:pPr>
      <w:rPr>
        <w:rFonts w:hint="default"/>
      </w:rPr>
    </w:lvl>
    <w:lvl w:ilvl="4" w:tplc="AF94761A">
      <w:start w:val="1"/>
      <w:numFmt w:val="bullet"/>
      <w:lvlText w:val="•"/>
      <w:lvlJc w:val="left"/>
      <w:pPr>
        <w:ind w:left="4921" w:hanging="335"/>
      </w:pPr>
      <w:rPr>
        <w:rFonts w:hint="default"/>
      </w:rPr>
    </w:lvl>
    <w:lvl w:ilvl="5" w:tplc="68C24476">
      <w:start w:val="1"/>
      <w:numFmt w:val="bullet"/>
      <w:lvlText w:val="•"/>
      <w:lvlJc w:val="left"/>
      <w:pPr>
        <w:ind w:left="5704" w:hanging="335"/>
      </w:pPr>
      <w:rPr>
        <w:rFonts w:hint="default"/>
      </w:rPr>
    </w:lvl>
    <w:lvl w:ilvl="6" w:tplc="F15E3292">
      <w:start w:val="1"/>
      <w:numFmt w:val="bullet"/>
      <w:lvlText w:val="•"/>
      <w:lvlJc w:val="left"/>
      <w:pPr>
        <w:ind w:left="6487" w:hanging="335"/>
      </w:pPr>
      <w:rPr>
        <w:rFonts w:hint="default"/>
      </w:rPr>
    </w:lvl>
    <w:lvl w:ilvl="7" w:tplc="8B48E062">
      <w:start w:val="1"/>
      <w:numFmt w:val="bullet"/>
      <w:lvlText w:val="•"/>
      <w:lvlJc w:val="left"/>
      <w:pPr>
        <w:ind w:left="7270" w:hanging="335"/>
      </w:pPr>
      <w:rPr>
        <w:rFonts w:hint="default"/>
      </w:rPr>
    </w:lvl>
    <w:lvl w:ilvl="8" w:tplc="A43E6434">
      <w:start w:val="1"/>
      <w:numFmt w:val="bullet"/>
      <w:lvlText w:val="•"/>
      <w:lvlJc w:val="left"/>
      <w:pPr>
        <w:ind w:left="8053" w:hanging="335"/>
      </w:pPr>
      <w:rPr>
        <w:rFonts w:hint="default"/>
      </w:rPr>
    </w:lvl>
  </w:abstractNum>
  <w:abstractNum w:abstractNumId="23" w15:restartNumberingAfterBreak="0">
    <w:nsid w:val="490B66B1"/>
    <w:multiLevelType w:val="hybridMultilevel"/>
    <w:tmpl w:val="B0C887DC"/>
    <w:lvl w:ilvl="0" w:tplc="6C8A5140">
      <w:start w:val="1"/>
      <w:numFmt w:val="upperLetter"/>
      <w:lvlText w:val="%1"/>
      <w:lvlJc w:val="left"/>
      <w:pPr>
        <w:ind w:left="603" w:hanging="352"/>
      </w:pPr>
      <w:rPr>
        <w:rFonts w:ascii="Times New Roman" w:eastAsia="Times New Roman" w:hAnsi="Times New Roman" w:hint="default"/>
        <w:color w:val="565757"/>
        <w:w w:val="100"/>
        <w:sz w:val="24"/>
        <w:szCs w:val="24"/>
      </w:rPr>
    </w:lvl>
    <w:lvl w:ilvl="1" w:tplc="2DD6D1BC">
      <w:start w:val="1"/>
      <w:numFmt w:val="bullet"/>
      <w:lvlText w:val="•"/>
      <w:lvlJc w:val="left"/>
      <w:pPr>
        <w:ind w:left="1540" w:hanging="352"/>
      </w:pPr>
      <w:rPr>
        <w:rFonts w:hint="default"/>
      </w:rPr>
    </w:lvl>
    <w:lvl w:ilvl="2" w:tplc="BB8EE1C2">
      <w:start w:val="1"/>
      <w:numFmt w:val="bullet"/>
      <w:lvlText w:val="•"/>
      <w:lvlJc w:val="left"/>
      <w:pPr>
        <w:ind w:left="2478" w:hanging="352"/>
      </w:pPr>
      <w:rPr>
        <w:rFonts w:hint="default"/>
      </w:rPr>
    </w:lvl>
    <w:lvl w:ilvl="3" w:tplc="5622E396">
      <w:start w:val="1"/>
      <w:numFmt w:val="bullet"/>
      <w:lvlText w:val="•"/>
      <w:lvlJc w:val="left"/>
      <w:pPr>
        <w:ind w:left="3416" w:hanging="352"/>
      </w:pPr>
      <w:rPr>
        <w:rFonts w:hint="default"/>
      </w:rPr>
    </w:lvl>
    <w:lvl w:ilvl="4" w:tplc="942A9D2C">
      <w:start w:val="1"/>
      <w:numFmt w:val="bullet"/>
      <w:lvlText w:val="•"/>
      <w:lvlJc w:val="left"/>
      <w:pPr>
        <w:ind w:left="4353" w:hanging="352"/>
      </w:pPr>
      <w:rPr>
        <w:rFonts w:hint="default"/>
      </w:rPr>
    </w:lvl>
    <w:lvl w:ilvl="5" w:tplc="2BE6612E">
      <w:start w:val="1"/>
      <w:numFmt w:val="bullet"/>
      <w:lvlText w:val="•"/>
      <w:lvlJc w:val="left"/>
      <w:pPr>
        <w:ind w:left="5291" w:hanging="352"/>
      </w:pPr>
      <w:rPr>
        <w:rFonts w:hint="default"/>
      </w:rPr>
    </w:lvl>
    <w:lvl w:ilvl="6" w:tplc="ADCE39C8">
      <w:start w:val="1"/>
      <w:numFmt w:val="bullet"/>
      <w:lvlText w:val="•"/>
      <w:lvlJc w:val="left"/>
      <w:pPr>
        <w:ind w:left="6229" w:hanging="352"/>
      </w:pPr>
      <w:rPr>
        <w:rFonts w:hint="default"/>
      </w:rPr>
    </w:lvl>
    <w:lvl w:ilvl="7" w:tplc="3090945C">
      <w:start w:val="1"/>
      <w:numFmt w:val="bullet"/>
      <w:lvlText w:val="•"/>
      <w:lvlJc w:val="left"/>
      <w:pPr>
        <w:ind w:left="7166" w:hanging="352"/>
      </w:pPr>
      <w:rPr>
        <w:rFonts w:hint="default"/>
      </w:rPr>
    </w:lvl>
    <w:lvl w:ilvl="8" w:tplc="1FEE2F12">
      <w:start w:val="1"/>
      <w:numFmt w:val="bullet"/>
      <w:lvlText w:val="•"/>
      <w:lvlJc w:val="left"/>
      <w:pPr>
        <w:ind w:left="8104" w:hanging="352"/>
      </w:pPr>
      <w:rPr>
        <w:rFonts w:hint="default"/>
      </w:rPr>
    </w:lvl>
  </w:abstractNum>
  <w:abstractNum w:abstractNumId="24" w15:restartNumberingAfterBreak="0">
    <w:nsid w:val="490F0234"/>
    <w:multiLevelType w:val="hybridMultilevel"/>
    <w:tmpl w:val="6D18CCBC"/>
    <w:lvl w:ilvl="0" w:tplc="FEFA55CC">
      <w:start w:val="1"/>
      <w:numFmt w:val="lowerLetter"/>
      <w:pStyle w:val="sL-Spalteopstilling-bogstaver"/>
      <w:lvlText w:val="%1)"/>
      <w:lvlJc w:val="left"/>
      <w:pPr>
        <w:tabs>
          <w:tab w:val="num" w:pos="96"/>
        </w:tabs>
        <w:ind w:left="814"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9520FBA"/>
    <w:multiLevelType w:val="hybridMultilevel"/>
    <w:tmpl w:val="D0C463F4"/>
    <w:lvl w:ilvl="0" w:tplc="ED98A874">
      <w:start w:val="1"/>
      <w:numFmt w:val="decimal"/>
      <w:lvlText w:val="%1"/>
      <w:lvlJc w:val="left"/>
      <w:pPr>
        <w:ind w:left="983" w:hanging="983"/>
      </w:pPr>
      <w:rPr>
        <w:rFonts w:ascii="Times New Roman" w:eastAsia="Times New Roman" w:hAnsi="Times New Roman" w:hint="default"/>
        <w:color w:val="000000"/>
        <w:w w:val="106"/>
        <w:sz w:val="23"/>
        <w:szCs w:val="23"/>
      </w:rPr>
    </w:lvl>
    <w:lvl w:ilvl="1" w:tplc="EB8CDCAA">
      <w:start w:val="1"/>
      <w:numFmt w:val="bullet"/>
      <w:lvlText w:val="•"/>
      <w:lvlJc w:val="left"/>
      <w:pPr>
        <w:ind w:left="1834" w:hanging="983"/>
      </w:pPr>
      <w:rPr>
        <w:rFonts w:hint="default"/>
      </w:rPr>
    </w:lvl>
    <w:lvl w:ilvl="2" w:tplc="ED22BAEC">
      <w:start w:val="1"/>
      <w:numFmt w:val="bullet"/>
      <w:lvlText w:val="•"/>
      <w:lvlJc w:val="left"/>
      <w:pPr>
        <w:ind w:left="2686" w:hanging="983"/>
      </w:pPr>
      <w:rPr>
        <w:rFonts w:hint="default"/>
      </w:rPr>
    </w:lvl>
    <w:lvl w:ilvl="3" w:tplc="825CAC6C">
      <w:start w:val="1"/>
      <w:numFmt w:val="bullet"/>
      <w:lvlText w:val="•"/>
      <w:lvlJc w:val="left"/>
      <w:pPr>
        <w:ind w:left="3537" w:hanging="983"/>
      </w:pPr>
      <w:rPr>
        <w:rFonts w:hint="default"/>
      </w:rPr>
    </w:lvl>
    <w:lvl w:ilvl="4" w:tplc="33141758">
      <w:start w:val="1"/>
      <w:numFmt w:val="bullet"/>
      <w:lvlText w:val="•"/>
      <w:lvlJc w:val="left"/>
      <w:pPr>
        <w:ind w:left="4388" w:hanging="983"/>
      </w:pPr>
      <w:rPr>
        <w:rFonts w:hint="default"/>
      </w:rPr>
    </w:lvl>
    <w:lvl w:ilvl="5" w:tplc="D280187C">
      <w:start w:val="1"/>
      <w:numFmt w:val="bullet"/>
      <w:lvlText w:val="•"/>
      <w:lvlJc w:val="left"/>
      <w:pPr>
        <w:ind w:left="5240" w:hanging="983"/>
      </w:pPr>
      <w:rPr>
        <w:rFonts w:hint="default"/>
      </w:rPr>
    </w:lvl>
    <w:lvl w:ilvl="6" w:tplc="D292D704">
      <w:start w:val="1"/>
      <w:numFmt w:val="bullet"/>
      <w:lvlText w:val="•"/>
      <w:lvlJc w:val="left"/>
      <w:pPr>
        <w:ind w:left="6091" w:hanging="983"/>
      </w:pPr>
      <w:rPr>
        <w:rFonts w:hint="default"/>
      </w:rPr>
    </w:lvl>
    <w:lvl w:ilvl="7" w:tplc="7040B034">
      <w:start w:val="1"/>
      <w:numFmt w:val="bullet"/>
      <w:lvlText w:val="•"/>
      <w:lvlJc w:val="left"/>
      <w:pPr>
        <w:ind w:left="6942" w:hanging="983"/>
      </w:pPr>
      <w:rPr>
        <w:rFonts w:hint="default"/>
      </w:rPr>
    </w:lvl>
    <w:lvl w:ilvl="8" w:tplc="64EE815E">
      <w:start w:val="1"/>
      <w:numFmt w:val="bullet"/>
      <w:lvlText w:val="•"/>
      <w:lvlJc w:val="left"/>
      <w:pPr>
        <w:ind w:left="7794" w:hanging="983"/>
      </w:pPr>
      <w:rPr>
        <w:rFonts w:hint="default"/>
      </w:rPr>
    </w:lvl>
  </w:abstractNum>
  <w:abstractNum w:abstractNumId="26" w15:restartNumberingAfterBreak="0">
    <w:nsid w:val="52DB662E"/>
    <w:multiLevelType w:val="hybridMultilevel"/>
    <w:tmpl w:val="86D4E316"/>
    <w:lvl w:ilvl="0" w:tplc="7DCA13DC">
      <w:start w:val="1"/>
      <w:numFmt w:val="bullet"/>
      <w:pStyle w:val="BodyTextBulletL1"/>
      <w:lvlText w:val=""/>
      <w:lvlJc w:val="left"/>
      <w:pPr>
        <w:tabs>
          <w:tab w:val="num" w:pos="2160"/>
        </w:tabs>
        <w:ind w:left="2160" w:hanging="53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980AD6"/>
    <w:multiLevelType w:val="hybridMultilevel"/>
    <w:tmpl w:val="7C8A6166"/>
    <w:lvl w:ilvl="0" w:tplc="200E1B2E">
      <w:start w:val="1"/>
      <w:numFmt w:val="decimal"/>
      <w:lvlText w:val="%1."/>
      <w:lvlJc w:val="left"/>
      <w:pPr>
        <w:ind w:left="866" w:hanging="706"/>
      </w:pPr>
      <w:rPr>
        <w:rFonts w:ascii="Times New Roman" w:eastAsia="Times New Roman" w:hAnsi="Times New Roman" w:hint="default"/>
        <w:color w:val="000000"/>
        <w:w w:val="116"/>
        <w:sz w:val="28"/>
        <w:szCs w:val="28"/>
      </w:rPr>
    </w:lvl>
    <w:lvl w:ilvl="1" w:tplc="0ED0B54A">
      <w:start w:val="1"/>
      <w:numFmt w:val="upperRoman"/>
      <w:lvlText w:val="%2)"/>
      <w:lvlJc w:val="left"/>
      <w:pPr>
        <w:ind w:left="2583" w:hanging="335"/>
      </w:pPr>
      <w:rPr>
        <w:rFonts w:ascii="Times New Roman" w:eastAsia="Times New Roman" w:hAnsi="Times New Roman" w:hint="default"/>
        <w:color w:val="4B4B4B"/>
        <w:w w:val="107"/>
        <w:sz w:val="17"/>
        <w:szCs w:val="17"/>
      </w:rPr>
    </w:lvl>
    <w:lvl w:ilvl="2" w:tplc="49F6EDD0">
      <w:start w:val="1"/>
      <w:numFmt w:val="bullet"/>
      <w:lvlText w:val="•"/>
      <w:lvlJc w:val="left"/>
      <w:pPr>
        <w:ind w:left="3367" w:hanging="335"/>
      </w:pPr>
      <w:rPr>
        <w:rFonts w:hint="default"/>
      </w:rPr>
    </w:lvl>
    <w:lvl w:ilvl="3" w:tplc="E25EED0A">
      <w:start w:val="1"/>
      <w:numFmt w:val="bullet"/>
      <w:lvlText w:val="•"/>
      <w:lvlJc w:val="left"/>
      <w:pPr>
        <w:ind w:left="4151" w:hanging="335"/>
      </w:pPr>
      <w:rPr>
        <w:rFonts w:hint="default"/>
      </w:rPr>
    </w:lvl>
    <w:lvl w:ilvl="4" w:tplc="49001C2E">
      <w:start w:val="1"/>
      <w:numFmt w:val="bullet"/>
      <w:lvlText w:val="•"/>
      <w:lvlJc w:val="left"/>
      <w:pPr>
        <w:ind w:left="4935" w:hanging="335"/>
      </w:pPr>
      <w:rPr>
        <w:rFonts w:hint="default"/>
      </w:rPr>
    </w:lvl>
    <w:lvl w:ilvl="5" w:tplc="9B64F3EA">
      <w:start w:val="1"/>
      <w:numFmt w:val="bullet"/>
      <w:lvlText w:val="•"/>
      <w:lvlJc w:val="left"/>
      <w:pPr>
        <w:ind w:left="5719" w:hanging="335"/>
      </w:pPr>
      <w:rPr>
        <w:rFonts w:hint="default"/>
      </w:rPr>
    </w:lvl>
    <w:lvl w:ilvl="6" w:tplc="DDAA85D8">
      <w:start w:val="1"/>
      <w:numFmt w:val="bullet"/>
      <w:lvlText w:val="•"/>
      <w:lvlJc w:val="left"/>
      <w:pPr>
        <w:ind w:left="6503" w:hanging="335"/>
      </w:pPr>
      <w:rPr>
        <w:rFonts w:hint="default"/>
      </w:rPr>
    </w:lvl>
    <w:lvl w:ilvl="7" w:tplc="32BE2AE0">
      <w:start w:val="1"/>
      <w:numFmt w:val="bullet"/>
      <w:lvlText w:val="•"/>
      <w:lvlJc w:val="left"/>
      <w:pPr>
        <w:ind w:left="7287" w:hanging="335"/>
      </w:pPr>
      <w:rPr>
        <w:rFonts w:hint="default"/>
      </w:rPr>
    </w:lvl>
    <w:lvl w:ilvl="8" w:tplc="278EE1EE">
      <w:start w:val="1"/>
      <w:numFmt w:val="bullet"/>
      <w:lvlText w:val="•"/>
      <w:lvlJc w:val="left"/>
      <w:pPr>
        <w:ind w:left="8071" w:hanging="335"/>
      </w:pPr>
      <w:rPr>
        <w:rFonts w:hint="default"/>
      </w:rPr>
    </w:lvl>
  </w:abstractNum>
  <w:abstractNum w:abstractNumId="28" w15:restartNumberingAfterBreak="0">
    <w:nsid w:val="556017F2"/>
    <w:multiLevelType w:val="hybridMultilevel"/>
    <w:tmpl w:val="826AAE84"/>
    <w:lvl w:ilvl="0" w:tplc="A1D27AC4">
      <w:start w:val="1"/>
      <w:numFmt w:val="decimal"/>
      <w:pStyle w:val="sR-Punkter-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5BA03DB"/>
    <w:multiLevelType w:val="hybridMultilevel"/>
    <w:tmpl w:val="3F2E226C"/>
    <w:lvl w:ilvl="0" w:tplc="04060001">
      <w:start w:val="1"/>
      <w:numFmt w:val="lowerLetter"/>
      <w:pStyle w:val="ListNumber2"/>
      <w:lvlText w:val="%1."/>
      <w:lvlJc w:val="left"/>
      <w:pPr>
        <w:ind w:left="720" w:hanging="360"/>
      </w:pPr>
      <w:rPr>
        <w:rFonts w:hint="default"/>
        <w:color w:val="000000"/>
      </w:rPr>
    </w:lvl>
    <w:lvl w:ilvl="1" w:tplc="04060003" w:tentative="1">
      <w:start w:val="1"/>
      <w:numFmt w:val="lowerLetter"/>
      <w:lvlText w:val="%2."/>
      <w:lvlJc w:val="left"/>
      <w:pPr>
        <w:ind w:left="1440" w:hanging="360"/>
      </w:pPr>
    </w:lvl>
    <w:lvl w:ilvl="2" w:tplc="04060005" w:tentative="1">
      <w:start w:val="1"/>
      <w:numFmt w:val="lowerRoman"/>
      <w:lvlText w:val="%3."/>
      <w:lvlJc w:val="right"/>
      <w:pPr>
        <w:ind w:left="2160" w:hanging="180"/>
      </w:pPr>
    </w:lvl>
    <w:lvl w:ilvl="3" w:tplc="04060001" w:tentative="1">
      <w:start w:val="1"/>
      <w:numFmt w:val="decimal"/>
      <w:lvlText w:val="%4."/>
      <w:lvlJc w:val="left"/>
      <w:pPr>
        <w:ind w:left="2880" w:hanging="360"/>
      </w:pPr>
    </w:lvl>
    <w:lvl w:ilvl="4" w:tplc="04060003" w:tentative="1">
      <w:start w:val="1"/>
      <w:numFmt w:val="lowerLetter"/>
      <w:lvlText w:val="%5."/>
      <w:lvlJc w:val="left"/>
      <w:pPr>
        <w:ind w:left="3600" w:hanging="360"/>
      </w:pPr>
    </w:lvl>
    <w:lvl w:ilvl="5" w:tplc="04060005" w:tentative="1">
      <w:start w:val="1"/>
      <w:numFmt w:val="lowerRoman"/>
      <w:lvlText w:val="%6."/>
      <w:lvlJc w:val="right"/>
      <w:pPr>
        <w:ind w:left="4320" w:hanging="180"/>
      </w:pPr>
    </w:lvl>
    <w:lvl w:ilvl="6" w:tplc="04060001" w:tentative="1">
      <w:start w:val="1"/>
      <w:numFmt w:val="decimal"/>
      <w:lvlText w:val="%7."/>
      <w:lvlJc w:val="left"/>
      <w:pPr>
        <w:ind w:left="5040" w:hanging="360"/>
      </w:pPr>
    </w:lvl>
    <w:lvl w:ilvl="7" w:tplc="04060003" w:tentative="1">
      <w:start w:val="1"/>
      <w:numFmt w:val="lowerLetter"/>
      <w:lvlText w:val="%8."/>
      <w:lvlJc w:val="left"/>
      <w:pPr>
        <w:ind w:left="5760" w:hanging="360"/>
      </w:pPr>
    </w:lvl>
    <w:lvl w:ilvl="8" w:tplc="04060005" w:tentative="1">
      <w:start w:val="1"/>
      <w:numFmt w:val="lowerRoman"/>
      <w:lvlText w:val="%9."/>
      <w:lvlJc w:val="right"/>
      <w:pPr>
        <w:ind w:left="6480" w:hanging="180"/>
      </w:pPr>
    </w:lvl>
  </w:abstractNum>
  <w:abstractNum w:abstractNumId="30" w15:restartNumberingAfterBreak="0">
    <w:nsid w:val="56390E0E"/>
    <w:multiLevelType w:val="multilevel"/>
    <w:tmpl w:val="632AD69C"/>
    <w:styleLink w:val="CurrentList1"/>
    <w:lvl w:ilvl="0">
      <w:start w:val="1"/>
      <w:numFmt w:val="decimal"/>
      <w:isLgl/>
      <w:lvlText w:val="%1.0"/>
      <w:lvlJc w:val="left"/>
      <w:pPr>
        <w:tabs>
          <w:tab w:val="num" w:pos="0"/>
        </w:tabs>
      </w:pPr>
      <w:rPr>
        <w:rFonts w:ascii="Calibri" w:hAnsi="Calibri" w:cs="Times New Roman" w:hint="default"/>
        <w:b/>
        <w:i w:val="0"/>
        <w:color w:val="auto"/>
        <w:sz w:val="28"/>
        <w:szCs w:val="28"/>
      </w:rPr>
    </w:lvl>
    <w:lvl w:ilvl="1">
      <w:start w:val="1"/>
      <w:numFmt w:val="decimal"/>
      <w:lvlText w:val="%1.%2."/>
      <w:lvlJc w:val="left"/>
      <w:pPr>
        <w:tabs>
          <w:tab w:val="num" w:pos="0"/>
        </w:tabs>
      </w:pPr>
      <w:rPr>
        <w:rFonts w:ascii="Calibri" w:hAnsi="Calibri" w:cs="Times New Roman" w:hint="default"/>
        <w:b/>
        <w:i w:val="0"/>
        <w:sz w:val="24"/>
      </w:rPr>
    </w:lvl>
    <w:lvl w:ilvl="2">
      <w:start w:val="1"/>
      <w:numFmt w:val="decimal"/>
      <w:lvlText w:val="%1.%2.%3."/>
      <w:lvlJc w:val="left"/>
      <w:pPr>
        <w:tabs>
          <w:tab w:val="num" w:pos="0"/>
        </w:tabs>
      </w:pPr>
      <w:rPr>
        <w:rFonts w:ascii="Calibri" w:hAnsi="Calibri" w:cs="Times New Roman" w:hint="default"/>
        <w:b/>
        <w:i w:val="0"/>
        <w:sz w:val="22"/>
      </w:rPr>
    </w:lvl>
    <w:lvl w:ilvl="3">
      <w:start w:val="1"/>
      <w:numFmt w:val="decimal"/>
      <w:lvlText w:val="%1.%2.%3.%4."/>
      <w:lvlJc w:val="left"/>
      <w:pPr>
        <w:tabs>
          <w:tab w:val="num" w:pos="0"/>
        </w:tabs>
      </w:pPr>
      <w:rPr>
        <w:rFonts w:ascii="Calibri" w:hAnsi="Calibri" w:cs="Times New Roman" w:hint="default"/>
        <w:b/>
        <w:i w:val="0"/>
        <w:sz w:val="22"/>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1" w15:restartNumberingAfterBreak="0">
    <w:nsid w:val="59B94489"/>
    <w:multiLevelType w:val="hybridMultilevel"/>
    <w:tmpl w:val="BACCDDFE"/>
    <w:lvl w:ilvl="0" w:tplc="12A805BA">
      <w:start w:val="1"/>
      <w:numFmt w:val="decimal"/>
      <w:lvlText w:val="%1)"/>
      <w:lvlJc w:val="left"/>
      <w:pPr>
        <w:ind w:left="2597" w:hanging="360"/>
      </w:pPr>
      <w:rPr>
        <w:rFonts w:eastAsia="Calibri" w:cs="Times New Roman" w:hint="default"/>
        <w:color w:val="000000"/>
        <w:w w:val="95"/>
      </w:rPr>
    </w:lvl>
    <w:lvl w:ilvl="1" w:tplc="04090019" w:tentative="1">
      <w:start w:val="1"/>
      <w:numFmt w:val="lowerLetter"/>
      <w:lvlText w:val="%2."/>
      <w:lvlJc w:val="left"/>
      <w:pPr>
        <w:ind w:left="3317" w:hanging="360"/>
      </w:pPr>
    </w:lvl>
    <w:lvl w:ilvl="2" w:tplc="0409001B" w:tentative="1">
      <w:start w:val="1"/>
      <w:numFmt w:val="lowerRoman"/>
      <w:lvlText w:val="%3."/>
      <w:lvlJc w:val="right"/>
      <w:pPr>
        <w:ind w:left="4037" w:hanging="180"/>
      </w:pPr>
    </w:lvl>
    <w:lvl w:ilvl="3" w:tplc="0409000F" w:tentative="1">
      <w:start w:val="1"/>
      <w:numFmt w:val="decimal"/>
      <w:lvlText w:val="%4."/>
      <w:lvlJc w:val="left"/>
      <w:pPr>
        <w:ind w:left="4757" w:hanging="360"/>
      </w:pPr>
    </w:lvl>
    <w:lvl w:ilvl="4" w:tplc="04090019" w:tentative="1">
      <w:start w:val="1"/>
      <w:numFmt w:val="lowerLetter"/>
      <w:lvlText w:val="%5."/>
      <w:lvlJc w:val="left"/>
      <w:pPr>
        <w:ind w:left="5477" w:hanging="360"/>
      </w:pPr>
    </w:lvl>
    <w:lvl w:ilvl="5" w:tplc="0409001B" w:tentative="1">
      <w:start w:val="1"/>
      <w:numFmt w:val="lowerRoman"/>
      <w:lvlText w:val="%6."/>
      <w:lvlJc w:val="right"/>
      <w:pPr>
        <w:ind w:left="6197" w:hanging="180"/>
      </w:pPr>
    </w:lvl>
    <w:lvl w:ilvl="6" w:tplc="0409000F" w:tentative="1">
      <w:start w:val="1"/>
      <w:numFmt w:val="decimal"/>
      <w:lvlText w:val="%7."/>
      <w:lvlJc w:val="left"/>
      <w:pPr>
        <w:ind w:left="6917" w:hanging="360"/>
      </w:pPr>
    </w:lvl>
    <w:lvl w:ilvl="7" w:tplc="04090019" w:tentative="1">
      <w:start w:val="1"/>
      <w:numFmt w:val="lowerLetter"/>
      <w:lvlText w:val="%8."/>
      <w:lvlJc w:val="left"/>
      <w:pPr>
        <w:ind w:left="7637" w:hanging="360"/>
      </w:pPr>
    </w:lvl>
    <w:lvl w:ilvl="8" w:tplc="0409001B" w:tentative="1">
      <w:start w:val="1"/>
      <w:numFmt w:val="lowerRoman"/>
      <w:lvlText w:val="%9."/>
      <w:lvlJc w:val="right"/>
      <w:pPr>
        <w:ind w:left="8357" w:hanging="180"/>
      </w:pPr>
    </w:lvl>
  </w:abstractNum>
  <w:abstractNum w:abstractNumId="32" w15:restartNumberingAfterBreak="0">
    <w:nsid w:val="5EF704C5"/>
    <w:multiLevelType w:val="multilevel"/>
    <w:tmpl w:val="026AF0B4"/>
    <w:styleLink w:val="Bulletliste"/>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Symbol" w:hAnsi="Symbol"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ind w:left="5103" w:hanging="567"/>
      </w:pPr>
      <w:rPr>
        <w:rFonts w:ascii="Symbol" w:hAnsi="Symbol" w:hint="default"/>
      </w:rPr>
    </w:lvl>
  </w:abstractNum>
  <w:abstractNum w:abstractNumId="33" w15:restartNumberingAfterBreak="0">
    <w:nsid w:val="614449B3"/>
    <w:multiLevelType w:val="hybridMultilevel"/>
    <w:tmpl w:val="3D22B19C"/>
    <w:lvl w:ilvl="0" w:tplc="2F1EF5E4">
      <w:start w:val="1"/>
      <w:numFmt w:val="bullet"/>
      <w:pStyle w:val="Opstilling-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2262"/>
        </w:tabs>
        <w:ind w:left="2262" w:hanging="360"/>
      </w:pPr>
      <w:rPr>
        <w:rFonts w:ascii="Courier New" w:hAnsi="Courier New" w:cs="Courier New" w:hint="default"/>
      </w:rPr>
    </w:lvl>
    <w:lvl w:ilvl="2" w:tplc="04060005" w:tentative="1">
      <w:start w:val="1"/>
      <w:numFmt w:val="bullet"/>
      <w:lvlText w:val=""/>
      <w:lvlJc w:val="left"/>
      <w:pPr>
        <w:tabs>
          <w:tab w:val="num" w:pos="2982"/>
        </w:tabs>
        <w:ind w:left="2982" w:hanging="360"/>
      </w:pPr>
      <w:rPr>
        <w:rFonts w:ascii="Wingdings" w:hAnsi="Wingdings" w:hint="default"/>
      </w:rPr>
    </w:lvl>
    <w:lvl w:ilvl="3" w:tplc="04060001" w:tentative="1">
      <w:start w:val="1"/>
      <w:numFmt w:val="bullet"/>
      <w:lvlText w:val=""/>
      <w:lvlJc w:val="left"/>
      <w:pPr>
        <w:tabs>
          <w:tab w:val="num" w:pos="3702"/>
        </w:tabs>
        <w:ind w:left="3702" w:hanging="360"/>
      </w:pPr>
      <w:rPr>
        <w:rFonts w:ascii="Symbol" w:hAnsi="Symbol" w:hint="default"/>
      </w:rPr>
    </w:lvl>
    <w:lvl w:ilvl="4" w:tplc="04060003" w:tentative="1">
      <w:start w:val="1"/>
      <w:numFmt w:val="bullet"/>
      <w:lvlText w:val="o"/>
      <w:lvlJc w:val="left"/>
      <w:pPr>
        <w:tabs>
          <w:tab w:val="num" w:pos="4422"/>
        </w:tabs>
        <w:ind w:left="4422" w:hanging="360"/>
      </w:pPr>
      <w:rPr>
        <w:rFonts w:ascii="Courier New" w:hAnsi="Courier New" w:cs="Courier New" w:hint="default"/>
      </w:rPr>
    </w:lvl>
    <w:lvl w:ilvl="5" w:tplc="04060005" w:tentative="1">
      <w:start w:val="1"/>
      <w:numFmt w:val="bullet"/>
      <w:lvlText w:val=""/>
      <w:lvlJc w:val="left"/>
      <w:pPr>
        <w:tabs>
          <w:tab w:val="num" w:pos="5142"/>
        </w:tabs>
        <w:ind w:left="5142" w:hanging="360"/>
      </w:pPr>
      <w:rPr>
        <w:rFonts w:ascii="Wingdings" w:hAnsi="Wingdings" w:hint="default"/>
      </w:rPr>
    </w:lvl>
    <w:lvl w:ilvl="6" w:tplc="04060001" w:tentative="1">
      <w:start w:val="1"/>
      <w:numFmt w:val="bullet"/>
      <w:lvlText w:val=""/>
      <w:lvlJc w:val="left"/>
      <w:pPr>
        <w:tabs>
          <w:tab w:val="num" w:pos="5862"/>
        </w:tabs>
        <w:ind w:left="5862" w:hanging="360"/>
      </w:pPr>
      <w:rPr>
        <w:rFonts w:ascii="Symbol" w:hAnsi="Symbol" w:hint="default"/>
      </w:rPr>
    </w:lvl>
    <w:lvl w:ilvl="7" w:tplc="04060003" w:tentative="1">
      <w:start w:val="1"/>
      <w:numFmt w:val="bullet"/>
      <w:lvlText w:val="o"/>
      <w:lvlJc w:val="left"/>
      <w:pPr>
        <w:tabs>
          <w:tab w:val="num" w:pos="6582"/>
        </w:tabs>
        <w:ind w:left="6582" w:hanging="360"/>
      </w:pPr>
      <w:rPr>
        <w:rFonts w:ascii="Courier New" w:hAnsi="Courier New" w:cs="Courier New" w:hint="default"/>
      </w:rPr>
    </w:lvl>
    <w:lvl w:ilvl="8" w:tplc="04060005" w:tentative="1">
      <w:start w:val="1"/>
      <w:numFmt w:val="bullet"/>
      <w:lvlText w:val=""/>
      <w:lvlJc w:val="left"/>
      <w:pPr>
        <w:tabs>
          <w:tab w:val="num" w:pos="7302"/>
        </w:tabs>
        <w:ind w:left="7302" w:hanging="360"/>
      </w:pPr>
      <w:rPr>
        <w:rFonts w:ascii="Wingdings" w:hAnsi="Wingdings" w:hint="default"/>
      </w:rPr>
    </w:lvl>
  </w:abstractNum>
  <w:abstractNum w:abstractNumId="34" w15:restartNumberingAfterBreak="0">
    <w:nsid w:val="636903B0"/>
    <w:multiLevelType w:val="hybridMultilevel"/>
    <w:tmpl w:val="93DE47D4"/>
    <w:lvl w:ilvl="0" w:tplc="24DEDB94">
      <w:start w:val="1"/>
      <w:numFmt w:val="decimal"/>
      <w:pStyle w:val="sL-Spalteopstilling-Tal"/>
      <w:lvlText w:val="%1."/>
      <w:lvlJc w:val="left"/>
      <w:pPr>
        <w:tabs>
          <w:tab w:val="num" w:pos="96"/>
        </w:tabs>
        <w:ind w:left="814"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5B21DE7"/>
    <w:multiLevelType w:val="hybridMultilevel"/>
    <w:tmpl w:val="A0205B80"/>
    <w:lvl w:ilvl="0" w:tplc="C81431EA">
      <w:start w:val="1"/>
      <w:numFmt w:val="bullet"/>
      <w:pStyle w:val="Spalteopstilling-streg"/>
      <w:lvlText w:val="–"/>
      <w:lvlJc w:val="left"/>
      <w:pPr>
        <w:tabs>
          <w:tab w:val="num" w:pos="1440"/>
        </w:tabs>
        <w:ind w:left="1440" w:hanging="360"/>
      </w:pPr>
      <w:rPr>
        <w:rFonts w:ascii="Courier New" w:hAnsi="Courier New"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EA0991"/>
    <w:multiLevelType w:val="hybridMultilevel"/>
    <w:tmpl w:val="7586099C"/>
    <w:lvl w:ilvl="0" w:tplc="E23EFF86">
      <w:start w:val="1"/>
      <w:numFmt w:val="bullet"/>
      <w:lvlText w:val="-"/>
      <w:lvlJc w:val="left"/>
      <w:pPr>
        <w:ind w:left="520" w:hanging="121"/>
      </w:pPr>
      <w:rPr>
        <w:rFonts w:ascii="Times New Roman" w:eastAsia="Times New Roman" w:hAnsi="Times New Roman" w:hint="default"/>
        <w:color w:val="232323"/>
        <w:w w:val="133"/>
        <w:sz w:val="19"/>
        <w:szCs w:val="19"/>
      </w:rPr>
    </w:lvl>
    <w:lvl w:ilvl="1" w:tplc="71A64D06">
      <w:start w:val="1"/>
      <w:numFmt w:val="bullet"/>
      <w:lvlText w:val="•"/>
      <w:lvlJc w:val="left"/>
      <w:pPr>
        <w:ind w:left="821" w:hanging="121"/>
      </w:pPr>
      <w:rPr>
        <w:rFonts w:hint="default"/>
      </w:rPr>
    </w:lvl>
    <w:lvl w:ilvl="2" w:tplc="4376716E">
      <w:start w:val="1"/>
      <w:numFmt w:val="bullet"/>
      <w:lvlText w:val="•"/>
      <w:lvlJc w:val="left"/>
      <w:pPr>
        <w:ind w:left="1122" w:hanging="121"/>
      </w:pPr>
      <w:rPr>
        <w:rFonts w:hint="default"/>
      </w:rPr>
    </w:lvl>
    <w:lvl w:ilvl="3" w:tplc="1958BBF6">
      <w:start w:val="1"/>
      <w:numFmt w:val="bullet"/>
      <w:lvlText w:val="•"/>
      <w:lvlJc w:val="left"/>
      <w:pPr>
        <w:ind w:left="1423" w:hanging="121"/>
      </w:pPr>
      <w:rPr>
        <w:rFonts w:hint="default"/>
      </w:rPr>
    </w:lvl>
    <w:lvl w:ilvl="4" w:tplc="6FE069D8">
      <w:start w:val="1"/>
      <w:numFmt w:val="bullet"/>
      <w:lvlText w:val="•"/>
      <w:lvlJc w:val="left"/>
      <w:pPr>
        <w:ind w:left="1724" w:hanging="121"/>
      </w:pPr>
      <w:rPr>
        <w:rFonts w:hint="default"/>
      </w:rPr>
    </w:lvl>
    <w:lvl w:ilvl="5" w:tplc="E8AC8AEA">
      <w:start w:val="1"/>
      <w:numFmt w:val="bullet"/>
      <w:lvlText w:val="•"/>
      <w:lvlJc w:val="left"/>
      <w:pPr>
        <w:ind w:left="2025" w:hanging="121"/>
      </w:pPr>
      <w:rPr>
        <w:rFonts w:hint="default"/>
      </w:rPr>
    </w:lvl>
    <w:lvl w:ilvl="6" w:tplc="D2F80F9C">
      <w:start w:val="1"/>
      <w:numFmt w:val="bullet"/>
      <w:lvlText w:val="•"/>
      <w:lvlJc w:val="left"/>
      <w:pPr>
        <w:ind w:left="2326" w:hanging="121"/>
      </w:pPr>
      <w:rPr>
        <w:rFonts w:hint="default"/>
      </w:rPr>
    </w:lvl>
    <w:lvl w:ilvl="7" w:tplc="110EC370">
      <w:start w:val="1"/>
      <w:numFmt w:val="bullet"/>
      <w:lvlText w:val="•"/>
      <w:lvlJc w:val="left"/>
      <w:pPr>
        <w:ind w:left="2627" w:hanging="121"/>
      </w:pPr>
      <w:rPr>
        <w:rFonts w:hint="default"/>
      </w:rPr>
    </w:lvl>
    <w:lvl w:ilvl="8" w:tplc="2CA8A880">
      <w:start w:val="1"/>
      <w:numFmt w:val="bullet"/>
      <w:lvlText w:val="•"/>
      <w:lvlJc w:val="left"/>
      <w:pPr>
        <w:ind w:left="2928" w:hanging="121"/>
      </w:pPr>
      <w:rPr>
        <w:rFonts w:hint="default"/>
      </w:rPr>
    </w:lvl>
  </w:abstractNum>
  <w:abstractNum w:abstractNumId="37" w15:restartNumberingAfterBreak="0">
    <w:nsid w:val="65F12A8E"/>
    <w:multiLevelType w:val="multilevel"/>
    <w:tmpl w:val="A8740B34"/>
    <w:lvl w:ilvl="0">
      <w:start w:val="1"/>
      <w:numFmt w:val="decimal"/>
      <w:pStyle w:val="sL-Overskrift"/>
      <w:lvlText w:val="%1"/>
      <w:lvlJc w:val="left"/>
      <w:pPr>
        <w:tabs>
          <w:tab w:val="num" w:pos="567"/>
        </w:tabs>
        <w:ind w:left="567" w:hanging="567"/>
      </w:pPr>
      <w:rPr>
        <w:rFonts w:hint="default"/>
      </w:rPr>
    </w:lvl>
    <w:lvl w:ilvl="1">
      <w:start w:val="1"/>
      <w:numFmt w:val="decimal"/>
      <w:pStyle w:val="sL-Niveau2"/>
      <w:lvlText w:val="%1.%2"/>
      <w:lvlJc w:val="left"/>
      <w:pPr>
        <w:tabs>
          <w:tab w:val="num" w:pos="567"/>
        </w:tabs>
        <w:ind w:left="567" w:hanging="567"/>
      </w:pPr>
      <w:rPr>
        <w:rFonts w:hint="default"/>
      </w:rPr>
    </w:lvl>
    <w:lvl w:ilvl="2">
      <w:start w:val="1"/>
      <w:numFmt w:val="decimal"/>
      <w:pStyle w:val="sL-Niveau3"/>
      <w:lvlText w:val="%1.%2.%3"/>
      <w:lvlJc w:val="left"/>
      <w:pPr>
        <w:tabs>
          <w:tab w:val="num" w:pos="567"/>
        </w:tabs>
        <w:ind w:left="567" w:hanging="567"/>
      </w:pPr>
      <w:rPr>
        <w:rFonts w:hint="default"/>
      </w:rPr>
    </w:lvl>
    <w:lvl w:ilvl="3">
      <w:start w:val="1"/>
      <w:numFmt w:val="decimal"/>
      <w:pStyle w:val="sL-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8" w15:restartNumberingAfterBreak="0">
    <w:nsid w:val="74437AAF"/>
    <w:multiLevelType w:val="hybridMultilevel"/>
    <w:tmpl w:val="A4D034C4"/>
    <w:lvl w:ilvl="0" w:tplc="C720994A">
      <w:start w:val="1"/>
      <w:numFmt w:val="decimal"/>
      <w:pStyle w:val="sL-Punkter-tal"/>
      <w:lvlText w:val="%1"/>
      <w:lvlJc w:val="left"/>
      <w:pPr>
        <w:ind w:left="720" w:hanging="360"/>
      </w:pPr>
      <w:rPr>
        <w:rFonts w:hint="default"/>
      </w:rPr>
    </w:lvl>
    <w:lvl w:ilvl="1" w:tplc="04060019" w:tentative="1">
      <w:start w:val="1"/>
      <w:numFmt w:val="lowerLetter"/>
      <w:pStyle w:val="TableLevel2Numbered"/>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9EE7949"/>
    <w:multiLevelType w:val="hybridMultilevel"/>
    <w:tmpl w:val="3A58BF50"/>
    <w:lvl w:ilvl="0" w:tplc="4BD0CE6E">
      <w:start w:val="1"/>
      <w:numFmt w:val="bullet"/>
      <w:lvlText w:val="-"/>
      <w:lvlJc w:val="left"/>
      <w:pPr>
        <w:ind w:left="720" w:hanging="360"/>
      </w:pPr>
      <w:rPr>
        <w:rFonts w:ascii="Times New Roman" w:eastAsia="Times New Roman" w:hAnsi="Times New Roman" w:hint="default"/>
        <w:color w:val="2B2B2B"/>
        <w:w w:val="126"/>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BA0B1A"/>
    <w:multiLevelType w:val="hybridMultilevel"/>
    <w:tmpl w:val="17568916"/>
    <w:lvl w:ilvl="0" w:tplc="8F925DC0">
      <w:start w:val="1"/>
      <w:numFmt w:val="bullet"/>
      <w:lvlText w:val="-"/>
      <w:lvlJc w:val="left"/>
      <w:pPr>
        <w:ind w:left="1524" w:hanging="242"/>
      </w:pPr>
      <w:rPr>
        <w:rFonts w:ascii="Times New Roman" w:eastAsia="Times New Roman" w:hAnsi="Times New Roman" w:hint="default"/>
        <w:color w:val="212121"/>
        <w:w w:val="120"/>
        <w:sz w:val="24"/>
        <w:szCs w:val="24"/>
      </w:rPr>
    </w:lvl>
    <w:lvl w:ilvl="1" w:tplc="E5547C9A">
      <w:start w:val="1"/>
      <w:numFmt w:val="bullet"/>
      <w:lvlText w:val="-"/>
      <w:lvlJc w:val="left"/>
      <w:pPr>
        <w:ind w:left="1756" w:hanging="214"/>
      </w:pPr>
      <w:rPr>
        <w:rFonts w:ascii="Times New Roman" w:eastAsia="Times New Roman" w:hAnsi="Times New Roman" w:hint="default"/>
        <w:color w:val="111111"/>
        <w:w w:val="110"/>
        <w:sz w:val="23"/>
        <w:szCs w:val="23"/>
      </w:rPr>
    </w:lvl>
    <w:lvl w:ilvl="2" w:tplc="B94ADC4E">
      <w:start w:val="1"/>
      <w:numFmt w:val="bullet"/>
      <w:lvlText w:val="•"/>
      <w:lvlJc w:val="left"/>
      <w:pPr>
        <w:ind w:left="2632" w:hanging="214"/>
      </w:pPr>
      <w:rPr>
        <w:rFonts w:hint="default"/>
      </w:rPr>
    </w:lvl>
    <w:lvl w:ilvl="3" w:tplc="4678D13C">
      <w:start w:val="1"/>
      <w:numFmt w:val="bullet"/>
      <w:lvlText w:val="•"/>
      <w:lvlJc w:val="left"/>
      <w:pPr>
        <w:ind w:left="3508" w:hanging="214"/>
      </w:pPr>
      <w:rPr>
        <w:rFonts w:hint="default"/>
      </w:rPr>
    </w:lvl>
    <w:lvl w:ilvl="4" w:tplc="6EDC6324">
      <w:start w:val="1"/>
      <w:numFmt w:val="bullet"/>
      <w:lvlText w:val="•"/>
      <w:lvlJc w:val="left"/>
      <w:pPr>
        <w:ind w:left="4384" w:hanging="214"/>
      </w:pPr>
      <w:rPr>
        <w:rFonts w:hint="default"/>
      </w:rPr>
    </w:lvl>
    <w:lvl w:ilvl="5" w:tplc="C106ABCE">
      <w:start w:val="1"/>
      <w:numFmt w:val="bullet"/>
      <w:lvlText w:val="•"/>
      <w:lvlJc w:val="left"/>
      <w:pPr>
        <w:ind w:left="5260" w:hanging="214"/>
      </w:pPr>
      <w:rPr>
        <w:rFonts w:hint="default"/>
      </w:rPr>
    </w:lvl>
    <w:lvl w:ilvl="6" w:tplc="74A8C3DA">
      <w:start w:val="1"/>
      <w:numFmt w:val="bullet"/>
      <w:lvlText w:val="•"/>
      <w:lvlJc w:val="left"/>
      <w:pPr>
        <w:ind w:left="6136" w:hanging="214"/>
      </w:pPr>
      <w:rPr>
        <w:rFonts w:hint="default"/>
      </w:rPr>
    </w:lvl>
    <w:lvl w:ilvl="7" w:tplc="3CC25D42">
      <w:start w:val="1"/>
      <w:numFmt w:val="bullet"/>
      <w:lvlText w:val="•"/>
      <w:lvlJc w:val="left"/>
      <w:pPr>
        <w:ind w:left="7012" w:hanging="214"/>
      </w:pPr>
      <w:rPr>
        <w:rFonts w:hint="default"/>
      </w:rPr>
    </w:lvl>
    <w:lvl w:ilvl="8" w:tplc="37A4D9DC">
      <w:start w:val="1"/>
      <w:numFmt w:val="bullet"/>
      <w:lvlText w:val="•"/>
      <w:lvlJc w:val="left"/>
      <w:pPr>
        <w:ind w:left="7888" w:hanging="214"/>
      </w:pPr>
      <w:rPr>
        <w:rFonts w:hint="default"/>
      </w:rPr>
    </w:lvl>
  </w:abstractNum>
  <w:abstractNum w:abstractNumId="41" w15:restartNumberingAfterBreak="0">
    <w:nsid w:val="7C2D2831"/>
    <w:multiLevelType w:val="hybridMultilevel"/>
    <w:tmpl w:val="AA52ACB0"/>
    <w:lvl w:ilvl="0" w:tplc="8CBC8ADC">
      <w:start w:val="10"/>
      <w:numFmt w:val="upperLetter"/>
      <w:lvlText w:val="%1"/>
      <w:lvlJc w:val="left"/>
      <w:pPr>
        <w:ind w:left="612" w:hanging="352"/>
      </w:pPr>
      <w:rPr>
        <w:rFonts w:ascii="Times New Roman" w:eastAsia="Times New Roman" w:hAnsi="Times New Roman" w:hint="default"/>
        <w:color w:val="565757"/>
        <w:w w:val="100"/>
        <w:sz w:val="25"/>
        <w:szCs w:val="25"/>
      </w:rPr>
    </w:lvl>
    <w:lvl w:ilvl="1" w:tplc="421A6586">
      <w:start w:val="1"/>
      <w:numFmt w:val="bullet"/>
      <w:lvlText w:val="•"/>
      <w:lvlJc w:val="left"/>
      <w:pPr>
        <w:ind w:left="1549" w:hanging="352"/>
      </w:pPr>
      <w:rPr>
        <w:rFonts w:hint="default"/>
      </w:rPr>
    </w:lvl>
    <w:lvl w:ilvl="2" w:tplc="6204CD32">
      <w:start w:val="1"/>
      <w:numFmt w:val="bullet"/>
      <w:lvlText w:val="•"/>
      <w:lvlJc w:val="left"/>
      <w:pPr>
        <w:ind w:left="2485" w:hanging="352"/>
      </w:pPr>
      <w:rPr>
        <w:rFonts w:hint="default"/>
      </w:rPr>
    </w:lvl>
    <w:lvl w:ilvl="3" w:tplc="A9AA7276">
      <w:start w:val="1"/>
      <w:numFmt w:val="bullet"/>
      <w:lvlText w:val="•"/>
      <w:lvlJc w:val="left"/>
      <w:pPr>
        <w:ind w:left="3422" w:hanging="352"/>
      </w:pPr>
      <w:rPr>
        <w:rFonts w:hint="default"/>
      </w:rPr>
    </w:lvl>
    <w:lvl w:ilvl="4" w:tplc="90D85630">
      <w:start w:val="1"/>
      <w:numFmt w:val="bullet"/>
      <w:lvlText w:val="•"/>
      <w:lvlJc w:val="left"/>
      <w:pPr>
        <w:ind w:left="4359" w:hanging="352"/>
      </w:pPr>
      <w:rPr>
        <w:rFonts w:hint="default"/>
      </w:rPr>
    </w:lvl>
    <w:lvl w:ilvl="5" w:tplc="D2C0C7F2">
      <w:start w:val="1"/>
      <w:numFmt w:val="bullet"/>
      <w:lvlText w:val="•"/>
      <w:lvlJc w:val="left"/>
      <w:pPr>
        <w:ind w:left="5296" w:hanging="352"/>
      </w:pPr>
      <w:rPr>
        <w:rFonts w:hint="default"/>
      </w:rPr>
    </w:lvl>
    <w:lvl w:ilvl="6" w:tplc="231AE398">
      <w:start w:val="1"/>
      <w:numFmt w:val="bullet"/>
      <w:lvlText w:val="•"/>
      <w:lvlJc w:val="left"/>
      <w:pPr>
        <w:ind w:left="6232" w:hanging="352"/>
      </w:pPr>
      <w:rPr>
        <w:rFonts w:hint="default"/>
      </w:rPr>
    </w:lvl>
    <w:lvl w:ilvl="7" w:tplc="F62C9158">
      <w:start w:val="1"/>
      <w:numFmt w:val="bullet"/>
      <w:lvlText w:val="•"/>
      <w:lvlJc w:val="left"/>
      <w:pPr>
        <w:ind w:left="7169" w:hanging="352"/>
      </w:pPr>
      <w:rPr>
        <w:rFonts w:hint="default"/>
      </w:rPr>
    </w:lvl>
    <w:lvl w:ilvl="8" w:tplc="5B52D10E">
      <w:start w:val="1"/>
      <w:numFmt w:val="bullet"/>
      <w:lvlText w:val="•"/>
      <w:lvlJc w:val="left"/>
      <w:pPr>
        <w:ind w:left="8106" w:hanging="352"/>
      </w:pPr>
      <w:rPr>
        <w:rFonts w:hint="default"/>
      </w:rPr>
    </w:lvl>
  </w:abstractNum>
  <w:num w:numId="1">
    <w:abstractNumId w:val="9"/>
  </w:num>
  <w:num w:numId="2">
    <w:abstractNumId w:val="8"/>
  </w:num>
  <w:num w:numId="3">
    <w:abstractNumId w:val="21"/>
  </w:num>
  <w:num w:numId="4">
    <w:abstractNumId w:val="33"/>
  </w:num>
  <w:num w:numId="5">
    <w:abstractNumId w:val="5"/>
  </w:num>
  <w:num w:numId="6">
    <w:abstractNumId w:val="11"/>
  </w:num>
  <w:num w:numId="7">
    <w:abstractNumId w:val="14"/>
  </w:num>
  <w:num w:numId="8">
    <w:abstractNumId w:val="37"/>
  </w:num>
  <w:num w:numId="9">
    <w:abstractNumId w:val="18"/>
  </w:num>
  <w:num w:numId="10">
    <w:abstractNumId w:val="24"/>
  </w:num>
  <w:num w:numId="11">
    <w:abstractNumId w:val="35"/>
  </w:num>
  <w:num w:numId="12">
    <w:abstractNumId w:val="34"/>
  </w:num>
  <w:num w:numId="13">
    <w:abstractNumId w:val="13"/>
  </w:num>
  <w:num w:numId="14">
    <w:abstractNumId w:val="38"/>
  </w:num>
  <w:num w:numId="15">
    <w:abstractNumId w:val="28"/>
  </w:num>
  <w:num w:numId="16">
    <w:abstractNumId w:val="6"/>
  </w:num>
  <w:num w:numId="17">
    <w:abstractNumId w:val="15"/>
  </w:num>
  <w:num w:numId="18">
    <w:abstractNumId w:val="7"/>
  </w:num>
  <w:num w:numId="19">
    <w:abstractNumId w:val="12"/>
  </w:num>
  <w:num w:numId="20">
    <w:abstractNumId w:val="29"/>
  </w:num>
  <w:num w:numId="21">
    <w:abstractNumId w:val="0"/>
  </w:num>
  <w:num w:numId="22">
    <w:abstractNumId w:val="0"/>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
  </w:num>
  <w:num w:numId="28">
    <w:abstractNumId w:val="32"/>
  </w:num>
  <w:num w:numId="29">
    <w:abstractNumId w:val="10"/>
  </w:num>
  <w:num w:numId="30">
    <w:abstractNumId w:val="1"/>
  </w:num>
  <w:num w:numId="31">
    <w:abstractNumId w:val="17"/>
  </w:num>
  <w:num w:numId="32">
    <w:abstractNumId w:val="36"/>
  </w:num>
  <w:num w:numId="33">
    <w:abstractNumId w:val="22"/>
  </w:num>
  <w:num w:numId="34">
    <w:abstractNumId w:val="25"/>
  </w:num>
  <w:num w:numId="35">
    <w:abstractNumId w:val="19"/>
  </w:num>
  <w:num w:numId="36">
    <w:abstractNumId w:val="31"/>
  </w:num>
  <w:num w:numId="37">
    <w:abstractNumId w:val="39"/>
  </w:num>
  <w:num w:numId="38">
    <w:abstractNumId w:val="40"/>
  </w:num>
  <w:num w:numId="39">
    <w:abstractNumId w:val="27"/>
  </w:num>
  <w:num w:numId="40">
    <w:abstractNumId w:val="41"/>
  </w:num>
  <w:num w:numId="41">
    <w:abstractNumId w:val="23"/>
  </w:num>
  <w:num w:numId="42">
    <w:abstractNumId w:val="20"/>
  </w:num>
  <w:num w:numId="43">
    <w:abstractNumId w:val="16"/>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s-VE" w:vendorID="64" w:dllVersion="6" w:nlCheck="1" w:checkStyle="1"/>
  <w:activeWritingStyle w:appName="MSWord" w:lang="en-GB" w:vendorID="64" w:dllVersion="0" w:nlCheck="1" w:checkStyle="0"/>
  <w:activeWritingStyle w:appName="MSWord" w:lang="es-VE" w:vendorID="64" w:dllVersion="0" w:nlCheck="1" w:checkStyle="0"/>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doNotTrackFormatting/>
  <w:defaultTabStop w:val="1304"/>
  <w:hyphenationZone w:val="425"/>
  <w:characterSpacingControl w:val="doNotCompress"/>
  <w:hdrShapeDefaults>
    <o:shapedefaults v:ext="edit" spidmax="2049" style="mso-position-horizontal-relative:margin;mso-position-vertical-relative:page" o:allowoverlap="f"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C874ED"/>
    <w:rsid w:val="00003281"/>
    <w:rsid w:val="000077FF"/>
    <w:rsid w:val="00014C18"/>
    <w:rsid w:val="00017106"/>
    <w:rsid w:val="00026069"/>
    <w:rsid w:val="00030E39"/>
    <w:rsid w:val="0003138E"/>
    <w:rsid w:val="000329C7"/>
    <w:rsid w:val="00037BCF"/>
    <w:rsid w:val="00041122"/>
    <w:rsid w:val="00041CCD"/>
    <w:rsid w:val="00051ABC"/>
    <w:rsid w:val="000549E9"/>
    <w:rsid w:val="000572F2"/>
    <w:rsid w:val="000579C2"/>
    <w:rsid w:val="00060F37"/>
    <w:rsid w:val="00061987"/>
    <w:rsid w:val="00063CB0"/>
    <w:rsid w:val="00065A62"/>
    <w:rsid w:val="00066BCF"/>
    <w:rsid w:val="00067A63"/>
    <w:rsid w:val="00070A76"/>
    <w:rsid w:val="00070BEB"/>
    <w:rsid w:val="00071AED"/>
    <w:rsid w:val="00072FA6"/>
    <w:rsid w:val="0008004A"/>
    <w:rsid w:val="00080C32"/>
    <w:rsid w:val="00084D25"/>
    <w:rsid w:val="000869C0"/>
    <w:rsid w:val="00090969"/>
    <w:rsid w:val="000939B5"/>
    <w:rsid w:val="000A1E2F"/>
    <w:rsid w:val="000A49FE"/>
    <w:rsid w:val="000A4C4F"/>
    <w:rsid w:val="000A5867"/>
    <w:rsid w:val="000B3814"/>
    <w:rsid w:val="000C44B6"/>
    <w:rsid w:val="000C79D6"/>
    <w:rsid w:val="000D2390"/>
    <w:rsid w:val="000D4AE0"/>
    <w:rsid w:val="000D6505"/>
    <w:rsid w:val="000E01EB"/>
    <w:rsid w:val="000E19A7"/>
    <w:rsid w:val="000F1B25"/>
    <w:rsid w:val="000F1EA7"/>
    <w:rsid w:val="000F2287"/>
    <w:rsid w:val="000F3A1C"/>
    <w:rsid w:val="000F41A9"/>
    <w:rsid w:val="000F5750"/>
    <w:rsid w:val="0010006C"/>
    <w:rsid w:val="001033F4"/>
    <w:rsid w:val="00107319"/>
    <w:rsid w:val="00107532"/>
    <w:rsid w:val="00110D3B"/>
    <w:rsid w:val="00111EDF"/>
    <w:rsid w:val="00117C7A"/>
    <w:rsid w:val="00123F81"/>
    <w:rsid w:val="001257EB"/>
    <w:rsid w:val="00125D7B"/>
    <w:rsid w:val="001268D4"/>
    <w:rsid w:val="001304BC"/>
    <w:rsid w:val="001317DF"/>
    <w:rsid w:val="0013199B"/>
    <w:rsid w:val="00131F6E"/>
    <w:rsid w:val="00134A7A"/>
    <w:rsid w:val="00135AED"/>
    <w:rsid w:val="001366CD"/>
    <w:rsid w:val="001428CF"/>
    <w:rsid w:val="00143B96"/>
    <w:rsid w:val="00143D04"/>
    <w:rsid w:val="0014493C"/>
    <w:rsid w:val="00146FD7"/>
    <w:rsid w:val="00150106"/>
    <w:rsid w:val="00151FDD"/>
    <w:rsid w:val="0015298E"/>
    <w:rsid w:val="00152B8A"/>
    <w:rsid w:val="001535F3"/>
    <w:rsid w:val="00154571"/>
    <w:rsid w:val="00157D51"/>
    <w:rsid w:val="00161365"/>
    <w:rsid w:val="00163523"/>
    <w:rsid w:val="00165415"/>
    <w:rsid w:val="0017432A"/>
    <w:rsid w:val="001762E1"/>
    <w:rsid w:val="00176391"/>
    <w:rsid w:val="001777ED"/>
    <w:rsid w:val="00187928"/>
    <w:rsid w:val="001940F1"/>
    <w:rsid w:val="00195AB5"/>
    <w:rsid w:val="00195EC5"/>
    <w:rsid w:val="00197258"/>
    <w:rsid w:val="001A21CF"/>
    <w:rsid w:val="001B2C42"/>
    <w:rsid w:val="001B347B"/>
    <w:rsid w:val="001B4941"/>
    <w:rsid w:val="001B4D81"/>
    <w:rsid w:val="001B6915"/>
    <w:rsid w:val="001B7E9B"/>
    <w:rsid w:val="001C05C6"/>
    <w:rsid w:val="001D1890"/>
    <w:rsid w:val="001E08D1"/>
    <w:rsid w:val="001E0EE0"/>
    <w:rsid w:val="001E1781"/>
    <w:rsid w:val="001E4990"/>
    <w:rsid w:val="001F3371"/>
    <w:rsid w:val="001F3937"/>
    <w:rsid w:val="001F737D"/>
    <w:rsid w:val="001F755B"/>
    <w:rsid w:val="002019EB"/>
    <w:rsid w:val="00206769"/>
    <w:rsid w:val="0020777C"/>
    <w:rsid w:val="002134B1"/>
    <w:rsid w:val="002168E8"/>
    <w:rsid w:val="00217B74"/>
    <w:rsid w:val="00220606"/>
    <w:rsid w:val="002238C7"/>
    <w:rsid w:val="00225389"/>
    <w:rsid w:val="00226897"/>
    <w:rsid w:val="00226BAD"/>
    <w:rsid w:val="0025225E"/>
    <w:rsid w:val="00253E68"/>
    <w:rsid w:val="00257323"/>
    <w:rsid w:val="002628DF"/>
    <w:rsid w:val="002631B9"/>
    <w:rsid w:val="00264A9D"/>
    <w:rsid w:val="002701E5"/>
    <w:rsid w:val="00275ECA"/>
    <w:rsid w:val="00282D5C"/>
    <w:rsid w:val="00286D35"/>
    <w:rsid w:val="002870B0"/>
    <w:rsid w:val="00293B43"/>
    <w:rsid w:val="002955F8"/>
    <w:rsid w:val="002A1ACC"/>
    <w:rsid w:val="002A33E1"/>
    <w:rsid w:val="002A3855"/>
    <w:rsid w:val="002A611A"/>
    <w:rsid w:val="002A6677"/>
    <w:rsid w:val="002A7F50"/>
    <w:rsid w:val="002B1A35"/>
    <w:rsid w:val="002B3B37"/>
    <w:rsid w:val="002B5D71"/>
    <w:rsid w:val="002C0B57"/>
    <w:rsid w:val="002C0E38"/>
    <w:rsid w:val="002C1DA5"/>
    <w:rsid w:val="002C2D6E"/>
    <w:rsid w:val="002C5EB3"/>
    <w:rsid w:val="002D4D42"/>
    <w:rsid w:val="002D79F6"/>
    <w:rsid w:val="002E35CD"/>
    <w:rsid w:val="002F725C"/>
    <w:rsid w:val="002F7987"/>
    <w:rsid w:val="002F7B0A"/>
    <w:rsid w:val="00302080"/>
    <w:rsid w:val="00302C71"/>
    <w:rsid w:val="003068AF"/>
    <w:rsid w:val="00311580"/>
    <w:rsid w:val="0031230D"/>
    <w:rsid w:val="003153F2"/>
    <w:rsid w:val="0032559F"/>
    <w:rsid w:val="00325B96"/>
    <w:rsid w:val="00332845"/>
    <w:rsid w:val="00335113"/>
    <w:rsid w:val="00337DEF"/>
    <w:rsid w:val="003477E1"/>
    <w:rsid w:val="003547AD"/>
    <w:rsid w:val="00355941"/>
    <w:rsid w:val="003636FE"/>
    <w:rsid w:val="00365B12"/>
    <w:rsid w:val="00367EA7"/>
    <w:rsid w:val="00371C02"/>
    <w:rsid w:val="00371EA8"/>
    <w:rsid w:val="00381013"/>
    <w:rsid w:val="00384906"/>
    <w:rsid w:val="003873E1"/>
    <w:rsid w:val="0038783C"/>
    <w:rsid w:val="00390BCF"/>
    <w:rsid w:val="00390EB3"/>
    <w:rsid w:val="00391F5B"/>
    <w:rsid w:val="00393B16"/>
    <w:rsid w:val="00395614"/>
    <w:rsid w:val="003A0795"/>
    <w:rsid w:val="003A3C0B"/>
    <w:rsid w:val="003A426A"/>
    <w:rsid w:val="003B01BD"/>
    <w:rsid w:val="003B1688"/>
    <w:rsid w:val="003B2355"/>
    <w:rsid w:val="003B3ACF"/>
    <w:rsid w:val="003B4A0A"/>
    <w:rsid w:val="003B7559"/>
    <w:rsid w:val="003B75AB"/>
    <w:rsid w:val="003C4091"/>
    <w:rsid w:val="003C7662"/>
    <w:rsid w:val="003D0307"/>
    <w:rsid w:val="003D5FE0"/>
    <w:rsid w:val="003E6ECC"/>
    <w:rsid w:val="003F21E0"/>
    <w:rsid w:val="003F4CD0"/>
    <w:rsid w:val="0040100F"/>
    <w:rsid w:val="00403556"/>
    <w:rsid w:val="0040440C"/>
    <w:rsid w:val="00414085"/>
    <w:rsid w:val="00415003"/>
    <w:rsid w:val="00416A12"/>
    <w:rsid w:val="00416D0D"/>
    <w:rsid w:val="0042046A"/>
    <w:rsid w:val="00420883"/>
    <w:rsid w:val="00420B06"/>
    <w:rsid w:val="00423720"/>
    <w:rsid w:val="00424A85"/>
    <w:rsid w:val="00426472"/>
    <w:rsid w:val="00426C43"/>
    <w:rsid w:val="0043063D"/>
    <w:rsid w:val="00441F8C"/>
    <w:rsid w:val="0044242A"/>
    <w:rsid w:val="00442C4F"/>
    <w:rsid w:val="00445107"/>
    <w:rsid w:val="0045200E"/>
    <w:rsid w:val="0045715F"/>
    <w:rsid w:val="00461F6D"/>
    <w:rsid w:val="00466189"/>
    <w:rsid w:val="004661EB"/>
    <w:rsid w:val="00466977"/>
    <w:rsid w:val="0047162D"/>
    <w:rsid w:val="00471CD3"/>
    <w:rsid w:val="00473B44"/>
    <w:rsid w:val="0047783B"/>
    <w:rsid w:val="004807E1"/>
    <w:rsid w:val="0048414C"/>
    <w:rsid w:val="004863E2"/>
    <w:rsid w:val="004907F7"/>
    <w:rsid w:val="0049291B"/>
    <w:rsid w:val="004A0603"/>
    <w:rsid w:val="004A6241"/>
    <w:rsid w:val="004B0610"/>
    <w:rsid w:val="004B60CD"/>
    <w:rsid w:val="004C1659"/>
    <w:rsid w:val="004C6903"/>
    <w:rsid w:val="004E06D0"/>
    <w:rsid w:val="004E2836"/>
    <w:rsid w:val="004E403B"/>
    <w:rsid w:val="004E6792"/>
    <w:rsid w:val="004F55E9"/>
    <w:rsid w:val="004F66A8"/>
    <w:rsid w:val="0051399B"/>
    <w:rsid w:val="0051636B"/>
    <w:rsid w:val="00516F0F"/>
    <w:rsid w:val="00523FF9"/>
    <w:rsid w:val="005326A2"/>
    <w:rsid w:val="005328CD"/>
    <w:rsid w:val="00535D11"/>
    <w:rsid w:val="005458F5"/>
    <w:rsid w:val="005458FB"/>
    <w:rsid w:val="005459F9"/>
    <w:rsid w:val="00547274"/>
    <w:rsid w:val="00550539"/>
    <w:rsid w:val="0055425B"/>
    <w:rsid w:val="00554AAA"/>
    <w:rsid w:val="005604DE"/>
    <w:rsid w:val="005609FA"/>
    <w:rsid w:val="00564D50"/>
    <w:rsid w:val="00573E19"/>
    <w:rsid w:val="00576334"/>
    <w:rsid w:val="005774D7"/>
    <w:rsid w:val="0058428A"/>
    <w:rsid w:val="00590BFE"/>
    <w:rsid w:val="00596674"/>
    <w:rsid w:val="005A230B"/>
    <w:rsid w:val="005A2F30"/>
    <w:rsid w:val="005A3961"/>
    <w:rsid w:val="005A42E0"/>
    <w:rsid w:val="005A4EFC"/>
    <w:rsid w:val="005A7F54"/>
    <w:rsid w:val="005B14F5"/>
    <w:rsid w:val="005B22DE"/>
    <w:rsid w:val="005B3D36"/>
    <w:rsid w:val="005B5632"/>
    <w:rsid w:val="005C1A43"/>
    <w:rsid w:val="005C4AB5"/>
    <w:rsid w:val="005C7EA7"/>
    <w:rsid w:val="005D08C9"/>
    <w:rsid w:val="005D4596"/>
    <w:rsid w:val="005D5574"/>
    <w:rsid w:val="005D7C83"/>
    <w:rsid w:val="005E2A07"/>
    <w:rsid w:val="005E5073"/>
    <w:rsid w:val="005F17AB"/>
    <w:rsid w:val="005F2EB5"/>
    <w:rsid w:val="005F6A67"/>
    <w:rsid w:val="00600E44"/>
    <w:rsid w:val="00604636"/>
    <w:rsid w:val="0061481E"/>
    <w:rsid w:val="006168BD"/>
    <w:rsid w:val="00616E46"/>
    <w:rsid w:val="00616F72"/>
    <w:rsid w:val="00621AD2"/>
    <w:rsid w:val="00622148"/>
    <w:rsid w:val="0062254D"/>
    <w:rsid w:val="00623899"/>
    <w:rsid w:val="00624537"/>
    <w:rsid w:val="00627E16"/>
    <w:rsid w:val="00634BED"/>
    <w:rsid w:val="00635F1A"/>
    <w:rsid w:val="006374FC"/>
    <w:rsid w:val="006427FB"/>
    <w:rsid w:val="00644E6C"/>
    <w:rsid w:val="0064558B"/>
    <w:rsid w:val="00651023"/>
    <w:rsid w:val="006510EE"/>
    <w:rsid w:val="006534B5"/>
    <w:rsid w:val="006553D1"/>
    <w:rsid w:val="00656B7F"/>
    <w:rsid w:val="00656D00"/>
    <w:rsid w:val="00657996"/>
    <w:rsid w:val="0066035D"/>
    <w:rsid w:val="00662258"/>
    <w:rsid w:val="0066275E"/>
    <w:rsid w:val="00666082"/>
    <w:rsid w:val="006675D8"/>
    <w:rsid w:val="00670545"/>
    <w:rsid w:val="00672AE2"/>
    <w:rsid w:val="00673051"/>
    <w:rsid w:val="00683FC3"/>
    <w:rsid w:val="0068676C"/>
    <w:rsid w:val="00692050"/>
    <w:rsid w:val="00694C5B"/>
    <w:rsid w:val="00696E48"/>
    <w:rsid w:val="006A057F"/>
    <w:rsid w:val="006A1C5B"/>
    <w:rsid w:val="006A6147"/>
    <w:rsid w:val="006A6395"/>
    <w:rsid w:val="006B2149"/>
    <w:rsid w:val="006B2236"/>
    <w:rsid w:val="006B51E1"/>
    <w:rsid w:val="006B73CD"/>
    <w:rsid w:val="006C0024"/>
    <w:rsid w:val="006C06E6"/>
    <w:rsid w:val="006C0946"/>
    <w:rsid w:val="006C7F68"/>
    <w:rsid w:val="006D06C3"/>
    <w:rsid w:val="006D13FD"/>
    <w:rsid w:val="006D4D75"/>
    <w:rsid w:val="006D7963"/>
    <w:rsid w:val="006E0CD9"/>
    <w:rsid w:val="006E1BE0"/>
    <w:rsid w:val="006E4939"/>
    <w:rsid w:val="006F46C9"/>
    <w:rsid w:val="006F4743"/>
    <w:rsid w:val="006F5D57"/>
    <w:rsid w:val="006F735B"/>
    <w:rsid w:val="00703403"/>
    <w:rsid w:val="00704DD0"/>
    <w:rsid w:val="00711020"/>
    <w:rsid w:val="00711F43"/>
    <w:rsid w:val="00714B05"/>
    <w:rsid w:val="0071702B"/>
    <w:rsid w:val="007214F3"/>
    <w:rsid w:val="00721677"/>
    <w:rsid w:val="00722E48"/>
    <w:rsid w:val="007317E9"/>
    <w:rsid w:val="007321A0"/>
    <w:rsid w:val="00732F33"/>
    <w:rsid w:val="007340A7"/>
    <w:rsid w:val="00741494"/>
    <w:rsid w:val="00746F4A"/>
    <w:rsid w:val="0075231C"/>
    <w:rsid w:val="007573EB"/>
    <w:rsid w:val="00761609"/>
    <w:rsid w:val="00761E68"/>
    <w:rsid w:val="00763143"/>
    <w:rsid w:val="00763924"/>
    <w:rsid w:val="007649E8"/>
    <w:rsid w:val="00765176"/>
    <w:rsid w:val="00770618"/>
    <w:rsid w:val="00770FBD"/>
    <w:rsid w:val="00773911"/>
    <w:rsid w:val="00773F71"/>
    <w:rsid w:val="00783635"/>
    <w:rsid w:val="00790284"/>
    <w:rsid w:val="007918CA"/>
    <w:rsid w:val="007925F4"/>
    <w:rsid w:val="007934D2"/>
    <w:rsid w:val="007A0F18"/>
    <w:rsid w:val="007A168A"/>
    <w:rsid w:val="007A6324"/>
    <w:rsid w:val="007A6E3A"/>
    <w:rsid w:val="007B19EE"/>
    <w:rsid w:val="007B1E69"/>
    <w:rsid w:val="007C69A9"/>
    <w:rsid w:val="007D21A3"/>
    <w:rsid w:val="007D6BBC"/>
    <w:rsid w:val="007E6A45"/>
    <w:rsid w:val="007E6A9E"/>
    <w:rsid w:val="007F0598"/>
    <w:rsid w:val="007F2DF7"/>
    <w:rsid w:val="00800F4D"/>
    <w:rsid w:val="00803761"/>
    <w:rsid w:val="00806D4D"/>
    <w:rsid w:val="0081449C"/>
    <w:rsid w:val="00820A32"/>
    <w:rsid w:val="00821414"/>
    <w:rsid w:val="00822EFA"/>
    <w:rsid w:val="008236A6"/>
    <w:rsid w:val="00823AB8"/>
    <w:rsid w:val="00832008"/>
    <w:rsid w:val="00835A76"/>
    <w:rsid w:val="00837A3E"/>
    <w:rsid w:val="00841158"/>
    <w:rsid w:val="00842BCE"/>
    <w:rsid w:val="008446F7"/>
    <w:rsid w:val="00844C87"/>
    <w:rsid w:val="00850250"/>
    <w:rsid w:val="0085251C"/>
    <w:rsid w:val="00856D58"/>
    <w:rsid w:val="008613BF"/>
    <w:rsid w:val="00861ED8"/>
    <w:rsid w:val="00862270"/>
    <w:rsid w:val="008653AE"/>
    <w:rsid w:val="00867E53"/>
    <w:rsid w:val="00871865"/>
    <w:rsid w:val="00873AF0"/>
    <w:rsid w:val="00874C3C"/>
    <w:rsid w:val="008804D4"/>
    <w:rsid w:val="00881726"/>
    <w:rsid w:val="008867E9"/>
    <w:rsid w:val="008937D7"/>
    <w:rsid w:val="0089578D"/>
    <w:rsid w:val="00895995"/>
    <w:rsid w:val="008A080C"/>
    <w:rsid w:val="008A5CED"/>
    <w:rsid w:val="008B0CCC"/>
    <w:rsid w:val="008B34B4"/>
    <w:rsid w:val="008B3A26"/>
    <w:rsid w:val="008C0E4E"/>
    <w:rsid w:val="008C3900"/>
    <w:rsid w:val="008D1FE7"/>
    <w:rsid w:val="008D337A"/>
    <w:rsid w:val="008D72A4"/>
    <w:rsid w:val="008F28FD"/>
    <w:rsid w:val="00904FC0"/>
    <w:rsid w:val="009101F1"/>
    <w:rsid w:val="00912B4F"/>
    <w:rsid w:val="009132AD"/>
    <w:rsid w:val="00933DD0"/>
    <w:rsid w:val="009401AC"/>
    <w:rsid w:val="00941A41"/>
    <w:rsid w:val="00943239"/>
    <w:rsid w:val="00944C58"/>
    <w:rsid w:val="00950EF0"/>
    <w:rsid w:val="009512CB"/>
    <w:rsid w:val="00964240"/>
    <w:rsid w:val="00967864"/>
    <w:rsid w:val="00971A61"/>
    <w:rsid w:val="00971ABB"/>
    <w:rsid w:val="0098221E"/>
    <w:rsid w:val="0098290D"/>
    <w:rsid w:val="009842AE"/>
    <w:rsid w:val="00991BAE"/>
    <w:rsid w:val="00992154"/>
    <w:rsid w:val="0099655F"/>
    <w:rsid w:val="00996B9A"/>
    <w:rsid w:val="009A0DCF"/>
    <w:rsid w:val="009B41AB"/>
    <w:rsid w:val="009B7481"/>
    <w:rsid w:val="009B7D68"/>
    <w:rsid w:val="009C0A04"/>
    <w:rsid w:val="009C2849"/>
    <w:rsid w:val="009C34D6"/>
    <w:rsid w:val="009C38E0"/>
    <w:rsid w:val="009C7D36"/>
    <w:rsid w:val="009D1540"/>
    <w:rsid w:val="009D1ADC"/>
    <w:rsid w:val="009D1CFF"/>
    <w:rsid w:val="009D5939"/>
    <w:rsid w:val="009E1C14"/>
    <w:rsid w:val="009E3906"/>
    <w:rsid w:val="009E3AE6"/>
    <w:rsid w:val="009E7437"/>
    <w:rsid w:val="009F016B"/>
    <w:rsid w:val="009F0C43"/>
    <w:rsid w:val="009F0CB8"/>
    <w:rsid w:val="009F4B09"/>
    <w:rsid w:val="009F6B99"/>
    <w:rsid w:val="009F7626"/>
    <w:rsid w:val="00A00E0D"/>
    <w:rsid w:val="00A01220"/>
    <w:rsid w:val="00A028EA"/>
    <w:rsid w:val="00A02D76"/>
    <w:rsid w:val="00A03820"/>
    <w:rsid w:val="00A04E8D"/>
    <w:rsid w:val="00A0543C"/>
    <w:rsid w:val="00A06FA9"/>
    <w:rsid w:val="00A14B7F"/>
    <w:rsid w:val="00A17944"/>
    <w:rsid w:val="00A200CA"/>
    <w:rsid w:val="00A20792"/>
    <w:rsid w:val="00A21E03"/>
    <w:rsid w:val="00A227D2"/>
    <w:rsid w:val="00A26A42"/>
    <w:rsid w:val="00A304B9"/>
    <w:rsid w:val="00A33A36"/>
    <w:rsid w:val="00A33BCC"/>
    <w:rsid w:val="00A34B24"/>
    <w:rsid w:val="00A3500D"/>
    <w:rsid w:val="00A356C8"/>
    <w:rsid w:val="00A37BCD"/>
    <w:rsid w:val="00A403FC"/>
    <w:rsid w:val="00A42CEC"/>
    <w:rsid w:val="00A4320F"/>
    <w:rsid w:val="00A45739"/>
    <w:rsid w:val="00A5513F"/>
    <w:rsid w:val="00A5720F"/>
    <w:rsid w:val="00A631D4"/>
    <w:rsid w:val="00A643F6"/>
    <w:rsid w:val="00A6590C"/>
    <w:rsid w:val="00A65922"/>
    <w:rsid w:val="00A65DC3"/>
    <w:rsid w:val="00A6607D"/>
    <w:rsid w:val="00A72EB9"/>
    <w:rsid w:val="00A754FA"/>
    <w:rsid w:val="00A75CFE"/>
    <w:rsid w:val="00A75D64"/>
    <w:rsid w:val="00A8294E"/>
    <w:rsid w:val="00A8793C"/>
    <w:rsid w:val="00A87E54"/>
    <w:rsid w:val="00A92DC5"/>
    <w:rsid w:val="00A946C8"/>
    <w:rsid w:val="00A94CF2"/>
    <w:rsid w:val="00A9633D"/>
    <w:rsid w:val="00A9677D"/>
    <w:rsid w:val="00AA3FB6"/>
    <w:rsid w:val="00AA5BEC"/>
    <w:rsid w:val="00AB4B52"/>
    <w:rsid w:val="00AB7C7C"/>
    <w:rsid w:val="00AC22EF"/>
    <w:rsid w:val="00AC38EC"/>
    <w:rsid w:val="00AC65B2"/>
    <w:rsid w:val="00AD66BA"/>
    <w:rsid w:val="00AE3F18"/>
    <w:rsid w:val="00AE6C7F"/>
    <w:rsid w:val="00AE7DED"/>
    <w:rsid w:val="00AF03CB"/>
    <w:rsid w:val="00AF1042"/>
    <w:rsid w:val="00AF16C1"/>
    <w:rsid w:val="00AF5641"/>
    <w:rsid w:val="00B04509"/>
    <w:rsid w:val="00B04B2F"/>
    <w:rsid w:val="00B061E5"/>
    <w:rsid w:val="00B065C1"/>
    <w:rsid w:val="00B11A4B"/>
    <w:rsid w:val="00B15E50"/>
    <w:rsid w:val="00B164D2"/>
    <w:rsid w:val="00B170AB"/>
    <w:rsid w:val="00B20870"/>
    <w:rsid w:val="00B23234"/>
    <w:rsid w:val="00B30AA5"/>
    <w:rsid w:val="00B31F04"/>
    <w:rsid w:val="00B359B2"/>
    <w:rsid w:val="00B36753"/>
    <w:rsid w:val="00B374EB"/>
    <w:rsid w:val="00B40556"/>
    <w:rsid w:val="00B4189A"/>
    <w:rsid w:val="00B43952"/>
    <w:rsid w:val="00B559B4"/>
    <w:rsid w:val="00B66180"/>
    <w:rsid w:val="00B740E6"/>
    <w:rsid w:val="00B74320"/>
    <w:rsid w:val="00B75187"/>
    <w:rsid w:val="00B7688E"/>
    <w:rsid w:val="00B76D45"/>
    <w:rsid w:val="00B77089"/>
    <w:rsid w:val="00B86F72"/>
    <w:rsid w:val="00B90B20"/>
    <w:rsid w:val="00B918D9"/>
    <w:rsid w:val="00B91EAA"/>
    <w:rsid w:val="00B93BA6"/>
    <w:rsid w:val="00B9517D"/>
    <w:rsid w:val="00B95561"/>
    <w:rsid w:val="00B97B18"/>
    <w:rsid w:val="00BA1F3B"/>
    <w:rsid w:val="00BA2A0D"/>
    <w:rsid w:val="00BA54A1"/>
    <w:rsid w:val="00BA619B"/>
    <w:rsid w:val="00BA6790"/>
    <w:rsid w:val="00BA75A1"/>
    <w:rsid w:val="00BA7D38"/>
    <w:rsid w:val="00BA7DC5"/>
    <w:rsid w:val="00BB08EA"/>
    <w:rsid w:val="00BC1D8A"/>
    <w:rsid w:val="00BC3B2F"/>
    <w:rsid w:val="00BC65FD"/>
    <w:rsid w:val="00BC6C78"/>
    <w:rsid w:val="00BC7067"/>
    <w:rsid w:val="00BC77B9"/>
    <w:rsid w:val="00BD2406"/>
    <w:rsid w:val="00BE0C68"/>
    <w:rsid w:val="00BE1C74"/>
    <w:rsid w:val="00BE2ED5"/>
    <w:rsid w:val="00BE37E2"/>
    <w:rsid w:val="00BE772F"/>
    <w:rsid w:val="00BF26B6"/>
    <w:rsid w:val="00BF3469"/>
    <w:rsid w:val="00BF7217"/>
    <w:rsid w:val="00C01641"/>
    <w:rsid w:val="00C13600"/>
    <w:rsid w:val="00C171FD"/>
    <w:rsid w:val="00C233F4"/>
    <w:rsid w:val="00C365B7"/>
    <w:rsid w:val="00C44761"/>
    <w:rsid w:val="00C54EDC"/>
    <w:rsid w:val="00C5516C"/>
    <w:rsid w:val="00C556A5"/>
    <w:rsid w:val="00C57CB2"/>
    <w:rsid w:val="00C625A5"/>
    <w:rsid w:val="00C703B4"/>
    <w:rsid w:val="00C74D59"/>
    <w:rsid w:val="00C750F0"/>
    <w:rsid w:val="00C75127"/>
    <w:rsid w:val="00C76444"/>
    <w:rsid w:val="00C8335D"/>
    <w:rsid w:val="00C838D2"/>
    <w:rsid w:val="00C84D55"/>
    <w:rsid w:val="00C8715A"/>
    <w:rsid w:val="00C874ED"/>
    <w:rsid w:val="00C91ABB"/>
    <w:rsid w:val="00C94112"/>
    <w:rsid w:val="00C9778B"/>
    <w:rsid w:val="00CA2559"/>
    <w:rsid w:val="00CA2D2B"/>
    <w:rsid w:val="00CA3758"/>
    <w:rsid w:val="00CB27AA"/>
    <w:rsid w:val="00CC2C15"/>
    <w:rsid w:val="00CD3419"/>
    <w:rsid w:val="00CD3C0F"/>
    <w:rsid w:val="00CD41C6"/>
    <w:rsid w:val="00CD772B"/>
    <w:rsid w:val="00CE026C"/>
    <w:rsid w:val="00CE0D6F"/>
    <w:rsid w:val="00CE3913"/>
    <w:rsid w:val="00CE476F"/>
    <w:rsid w:val="00CE75EB"/>
    <w:rsid w:val="00D026EE"/>
    <w:rsid w:val="00D06D87"/>
    <w:rsid w:val="00D136E8"/>
    <w:rsid w:val="00D307AB"/>
    <w:rsid w:val="00D447D6"/>
    <w:rsid w:val="00D44AFF"/>
    <w:rsid w:val="00D46059"/>
    <w:rsid w:val="00D4668B"/>
    <w:rsid w:val="00D50A61"/>
    <w:rsid w:val="00D51214"/>
    <w:rsid w:val="00D62E1A"/>
    <w:rsid w:val="00D632D3"/>
    <w:rsid w:val="00D64FF9"/>
    <w:rsid w:val="00D72A1B"/>
    <w:rsid w:val="00D8199F"/>
    <w:rsid w:val="00D84129"/>
    <w:rsid w:val="00D870BF"/>
    <w:rsid w:val="00D91060"/>
    <w:rsid w:val="00D9776B"/>
    <w:rsid w:val="00DA2108"/>
    <w:rsid w:val="00DB0AC1"/>
    <w:rsid w:val="00DB3536"/>
    <w:rsid w:val="00DB5F50"/>
    <w:rsid w:val="00DC0CDC"/>
    <w:rsid w:val="00DC4887"/>
    <w:rsid w:val="00DC4EE7"/>
    <w:rsid w:val="00DC7DBD"/>
    <w:rsid w:val="00DD4195"/>
    <w:rsid w:val="00DD505D"/>
    <w:rsid w:val="00DD72C5"/>
    <w:rsid w:val="00DE2579"/>
    <w:rsid w:val="00DE3522"/>
    <w:rsid w:val="00DE4242"/>
    <w:rsid w:val="00DF1C9E"/>
    <w:rsid w:val="00DF3E7D"/>
    <w:rsid w:val="00DF7443"/>
    <w:rsid w:val="00DF7B36"/>
    <w:rsid w:val="00E00544"/>
    <w:rsid w:val="00E007DE"/>
    <w:rsid w:val="00E036A9"/>
    <w:rsid w:val="00E03F00"/>
    <w:rsid w:val="00E11381"/>
    <w:rsid w:val="00E1263C"/>
    <w:rsid w:val="00E13135"/>
    <w:rsid w:val="00E13EDB"/>
    <w:rsid w:val="00E17AE9"/>
    <w:rsid w:val="00E21AD1"/>
    <w:rsid w:val="00E23684"/>
    <w:rsid w:val="00E23E1D"/>
    <w:rsid w:val="00E353B9"/>
    <w:rsid w:val="00E435D9"/>
    <w:rsid w:val="00E45C0F"/>
    <w:rsid w:val="00E46474"/>
    <w:rsid w:val="00E46A1E"/>
    <w:rsid w:val="00E5237E"/>
    <w:rsid w:val="00E538F4"/>
    <w:rsid w:val="00E557C5"/>
    <w:rsid w:val="00E56E0C"/>
    <w:rsid w:val="00E602A9"/>
    <w:rsid w:val="00E6209E"/>
    <w:rsid w:val="00E65DAB"/>
    <w:rsid w:val="00E67E1C"/>
    <w:rsid w:val="00E70BD9"/>
    <w:rsid w:val="00E73159"/>
    <w:rsid w:val="00E74C58"/>
    <w:rsid w:val="00E774E5"/>
    <w:rsid w:val="00E83D92"/>
    <w:rsid w:val="00E86C63"/>
    <w:rsid w:val="00E877E3"/>
    <w:rsid w:val="00E90DFE"/>
    <w:rsid w:val="00E912E1"/>
    <w:rsid w:val="00E91AD3"/>
    <w:rsid w:val="00E92AF1"/>
    <w:rsid w:val="00E931FB"/>
    <w:rsid w:val="00E9341E"/>
    <w:rsid w:val="00E951A1"/>
    <w:rsid w:val="00E96467"/>
    <w:rsid w:val="00EA3D5E"/>
    <w:rsid w:val="00EB120E"/>
    <w:rsid w:val="00EB299D"/>
    <w:rsid w:val="00EB36BE"/>
    <w:rsid w:val="00EB47C9"/>
    <w:rsid w:val="00EB7691"/>
    <w:rsid w:val="00EC4108"/>
    <w:rsid w:val="00EC43A3"/>
    <w:rsid w:val="00EC45A0"/>
    <w:rsid w:val="00EC743A"/>
    <w:rsid w:val="00ED19D7"/>
    <w:rsid w:val="00ED26AF"/>
    <w:rsid w:val="00ED5FEC"/>
    <w:rsid w:val="00EE0049"/>
    <w:rsid w:val="00EE02D4"/>
    <w:rsid w:val="00EE0566"/>
    <w:rsid w:val="00EF01F3"/>
    <w:rsid w:val="00EF335A"/>
    <w:rsid w:val="00EF3DF2"/>
    <w:rsid w:val="00EF5B1C"/>
    <w:rsid w:val="00F00BD3"/>
    <w:rsid w:val="00F05222"/>
    <w:rsid w:val="00F11AE2"/>
    <w:rsid w:val="00F13897"/>
    <w:rsid w:val="00F17A0B"/>
    <w:rsid w:val="00F20838"/>
    <w:rsid w:val="00F2179F"/>
    <w:rsid w:val="00F22E43"/>
    <w:rsid w:val="00F23774"/>
    <w:rsid w:val="00F25CDB"/>
    <w:rsid w:val="00F37E2A"/>
    <w:rsid w:val="00F423DC"/>
    <w:rsid w:val="00F44099"/>
    <w:rsid w:val="00F44CB2"/>
    <w:rsid w:val="00F50BDE"/>
    <w:rsid w:val="00F555B3"/>
    <w:rsid w:val="00F57068"/>
    <w:rsid w:val="00F63C9E"/>
    <w:rsid w:val="00F649EB"/>
    <w:rsid w:val="00F67011"/>
    <w:rsid w:val="00F70967"/>
    <w:rsid w:val="00F75BCA"/>
    <w:rsid w:val="00F817FE"/>
    <w:rsid w:val="00F8238D"/>
    <w:rsid w:val="00F85A6D"/>
    <w:rsid w:val="00F86833"/>
    <w:rsid w:val="00F9091B"/>
    <w:rsid w:val="00F92ECF"/>
    <w:rsid w:val="00F949D1"/>
    <w:rsid w:val="00F95F4E"/>
    <w:rsid w:val="00F96470"/>
    <w:rsid w:val="00F96DFF"/>
    <w:rsid w:val="00FB0E8F"/>
    <w:rsid w:val="00FB1624"/>
    <w:rsid w:val="00FB1DAB"/>
    <w:rsid w:val="00FB3470"/>
    <w:rsid w:val="00FB516D"/>
    <w:rsid w:val="00FB651C"/>
    <w:rsid w:val="00FB6931"/>
    <w:rsid w:val="00FC0F3C"/>
    <w:rsid w:val="00FC1EF4"/>
    <w:rsid w:val="00FC30F3"/>
    <w:rsid w:val="00FC3EF3"/>
    <w:rsid w:val="00FC7CAB"/>
    <w:rsid w:val="00FD020F"/>
    <w:rsid w:val="00FD0E9B"/>
    <w:rsid w:val="00FD2C51"/>
    <w:rsid w:val="00FE0B29"/>
    <w:rsid w:val="00FE2A38"/>
    <w:rsid w:val="00FE53A8"/>
    <w:rsid w:val="00FE5E6A"/>
    <w:rsid w:val="00FE71D6"/>
    <w:rsid w:val="00FF2BC2"/>
    <w:rsid w:val="00FF3460"/>
    <w:rsid w:val="00FF6197"/>
    <w:rsid w:val="00FF6387"/>
    <w:rsid w:val="262DF0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page" o:allowoverlap="f" fill="f" fillcolor="white" stroke="f">
      <v:fill color="white" on="f"/>
      <v:stroke on="f"/>
    </o:shapedefaults>
    <o:shapelayout v:ext="edit">
      <o:idmap v:ext="edit" data="1"/>
    </o:shapelayout>
  </w:shapeDefaults>
  <w:decimalSymbol w:val="."/>
  <w:listSeparator w:val=","/>
  <w14:docId w14:val="5BAE82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A0B"/>
    <w:pPr>
      <w:spacing w:line="240" w:lineRule="atLeast"/>
    </w:pPr>
    <w:rPr>
      <w:rFonts w:eastAsia="Times New Roman"/>
      <w:szCs w:val="24"/>
      <w:lang w:val="en-GB" w:eastAsia="da-DK"/>
    </w:rPr>
  </w:style>
  <w:style w:type="paragraph" w:styleId="Heading1">
    <w:name w:val="heading 1"/>
    <w:aliases w:val="AL 1,heading 1"/>
    <w:basedOn w:val="Normal"/>
    <w:next w:val="Niveau2"/>
    <w:link w:val="Heading1Char"/>
    <w:autoRedefine/>
    <w:uiPriority w:val="9"/>
    <w:qFormat/>
    <w:rsid w:val="006675D8"/>
    <w:pPr>
      <w:numPr>
        <w:numId w:val="43"/>
      </w:numPr>
      <w:spacing w:before="240"/>
      <w:outlineLvl w:val="0"/>
    </w:pPr>
    <w:rPr>
      <w:rFonts w:cs="Arial"/>
      <w:b/>
      <w:bCs/>
      <w:szCs w:val="32"/>
      <w:lang w:eastAsia="ko-KR"/>
    </w:rPr>
  </w:style>
  <w:style w:type="paragraph" w:styleId="Heading2">
    <w:name w:val="heading 2"/>
    <w:aliases w:val="AL 2,heading 2"/>
    <w:basedOn w:val="Normal"/>
    <w:next w:val="Niveau3"/>
    <w:link w:val="Heading2Char"/>
    <w:autoRedefine/>
    <w:uiPriority w:val="9"/>
    <w:qFormat/>
    <w:rsid w:val="006675D8"/>
    <w:pPr>
      <w:numPr>
        <w:ilvl w:val="1"/>
        <w:numId w:val="43"/>
      </w:numPr>
      <w:spacing w:before="240"/>
      <w:outlineLvl w:val="1"/>
    </w:pPr>
    <w:rPr>
      <w:rFonts w:cs="Arial"/>
      <w:b/>
      <w:bCs/>
      <w:iCs/>
      <w:szCs w:val="28"/>
    </w:rPr>
  </w:style>
  <w:style w:type="paragraph" w:styleId="Heading3">
    <w:name w:val="heading 3"/>
    <w:aliases w:val="AL 3,heading 3"/>
    <w:basedOn w:val="Normal"/>
    <w:next w:val="Niveau4"/>
    <w:link w:val="Heading3Char"/>
    <w:autoRedefine/>
    <w:uiPriority w:val="99"/>
    <w:qFormat/>
    <w:rsid w:val="00A200CA"/>
    <w:pPr>
      <w:keepNext/>
      <w:numPr>
        <w:ilvl w:val="2"/>
        <w:numId w:val="43"/>
      </w:numPr>
      <w:spacing w:after="120"/>
      <w:outlineLvl w:val="2"/>
    </w:pPr>
    <w:rPr>
      <w:rFonts w:cs="Arial"/>
      <w:bCs/>
      <w:szCs w:val="26"/>
      <w:lang w:eastAsia="ko-KR"/>
    </w:rPr>
  </w:style>
  <w:style w:type="paragraph" w:styleId="Heading4">
    <w:name w:val="heading 4"/>
    <w:aliases w:val="AL 4,heading 4"/>
    <w:basedOn w:val="Normal"/>
    <w:next w:val="Niveau4"/>
    <w:link w:val="Heading4Char"/>
    <w:uiPriority w:val="9"/>
    <w:qFormat/>
    <w:rsid w:val="00BE37E2"/>
    <w:pPr>
      <w:keepNext/>
      <w:numPr>
        <w:ilvl w:val="3"/>
        <w:numId w:val="43"/>
      </w:numPr>
      <w:spacing w:after="120"/>
      <w:outlineLvl w:val="3"/>
    </w:pPr>
    <w:rPr>
      <w:bCs/>
      <w:szCs w:val="28"/>
    </w:r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Headi"/>
    <w:basedOn w:val="Normal"/>
    <w:next w:val="Niveau5"/>
    <w:link w:val="Heading5Char"/>
    <w:uiPriority w:val="9"/>
    <w:qFormat/>
    <w:rsid w:val="00F17A0B"/>
    <w:pPr>
      <w:keepNext/>
      <w:numPr>
        <w:ilvl w:val="4"/>
        <w:numId w:val="43"/>
      </w:numPr>
      <w:outlineLvl w:val="4"/>
    </w:pPr>
    <w:rPr>
      <w:bCs/>
      <w:iCs/>
      <w:szCs w:val="26"/>
    </w:rPr>
  </w:style>
  <w:style w:type="paragraph" w:styleId="Heading6">
    <w:name w:val="heading 6"/>
    <w:aliases w:val="Heading 6(unused),Legal Level 1.,L1 PIP,Heading 6  Appendix Y &amp; Z,Lev 6,H6 DO NOT USE,Bullet list,PA Appendix,H6,H61,PR14,Appendix,dash GS,level6,Name of Org,h6,Sub5Para,a,b,Body Text 5,6,heading 6,ITT t6,fcl,figurecapl,(I),Level 6,bullet2"/>
    <w:basedOn w:val="Normal"/>
    <w:next w:val="Normal"/>
    <w:link w:val="Heading6Char"/>
    <w:uiPriority w:val="9"/>
    <w:qFormat/>
    <w:rsid w:val="00F17A0B"/>
    <w:pPr>
      <w:keepNext/>
      <w:numPr>
        <w:ilvl w:val="5"/>
        <w:numId w:val="43"/>
      </w:numPr>
      <w:outlineLvl w:val="5"/>
    </w:pPr>
    <w:rPr>
      <w:bCs/>
      <w:szCs w:val="22"/>
    </w:rPr>
  </w:style>
  <w:style w:type="paragraph" w:styleId="Heading7">
    <w:name w:val="heading 7"/>
    <w:aliases w:val="Heading 7(unused),Legal Level 1.1.,L2 PIP,Lev 7,H7DO NOT USE,PA Appendix Major,Appendix Major,H7,i.,square GS,level1noheading,h7,Body Text 6,letter list,7,req3,heading 7,ITT t7,fcs,figurecaps,lettered list,ap,Level 1.1,VZ App Heading 7"/>
    <w:basedOn w:val="Normal"/>
    <w:next w:val="Normal"/>
    <w:link w:val="Heading7Char"/>
    <w:uiPriority w:val="9"/>
    <w:qFormat/>
    <w:rsid w:val="00F17A0B"/>
    <w:pPr>
      <w:numPr>
        <w:ilvl w:val="6"/>
        <w:numId w:val="43"/>
      </w:numPr>
      <w:spacing w:before="240" w:after="60"/>
      <w:outlineLvl w:val="6"/>
    </w:pPr>
    <w:rPr>
      <w:rFonts w:ascii="Times New Roman" w:hAnsi="Times New Roman"/>
      <w:sz w:val="24"/>
    </w:rPr>
  </w:style>
  <w:style w:type="paragraph" w:styleId="Heading8">
    <w:name w:val="heading 8"/>
    <w:aliases w:val="Legal Level 1.1.1.,Lev 8,h8 DO NOT USE,PA Appendix Minor,Appendix Minor,H8,level2(a),L3 PIP,Heading 8(unused),h8,Body Text 7,action,8,r,requirement,req2,Reference List,heading 8,ITT t8,ad,Level 1.1.1,Blank 4,Heading 8 (do not use),Do Not Us"/>
    <w:basedOn w:val="Normal"/>
    <w:next w:val="Normal"/>
    <w:link w:val="Heading8Char"/>
    <w:uiPriority w:val="9"/>
    <w:qFormat/>
    <w:rsid w:val="00F17A0B"/>
    <w:pPr>
      <w:numPr>
        <w:ilvl w:val="7"/>
        <w:numId w:val="43"/>
      </w:numPr>
      <w:spacing w:before="240" w:after="60"/>
      <w:outlineLvl w:val="7"/>
    </w:pPr>
    <w:rPr>
      <w:rFonts w:ascii="Times New Roman" w:hAnsi="Times New Roman"/>
      <w:i/>
      <w:iCs/>
      <w:sz w:val="24"/>
    </w:rPr>
  </w:style>
  <w:style w:type="paragraph" w:styleId="Heading9">
    <w:name w:val="heading 9"/>
    <w:aliases w:val="Heading 9 (defunct),Legal Level 1.1.1.1.,Lev 9,h9 DO NOT USE,App Heading,Titre 10,App1,H9,level3(i),Body Text 8,h9,Heading 9(unused),progress,9,rb,req bullet,req1,heading 9,ITT t9,number,aat,Level (a),Bullet 2,Blank 5,appendix,App Headin,IT"/>
    <w:basedOn w:val="Normal"/>
    <w:next w:val="Normal"/>
    <w:link w:val="Heading9Char"/>
    <w:uiPriority w:val="9"/>
    <w:qFormat/>
    <w:rsid w:val="00F17A0B"/>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L 1 Char,heading 1 Char"/>
    <w:link w:val="Heading1"/>
    <w:uiPriority w:val="9"/>
    <w:rsid w:val="006675D8"/>
    <w:rPr>
      <w:rFonts w:eastAsia="Times New Roman" w:cs="Arial"/>
      <w:b/>
      <w:bCs/>
      <w:szCs w:val="32"/>
      <w:lang w:val="en-GB" w:eastAsia="ko-KR"/>
    </w:rPr>
  </w:style>
  <w:style w:type="character" w:customStyle="1" w:styleId="Heading2Char">
    <w:name w:val="Heading 2 Char"/>
    <w:aliases w:val="AL 2 Char,heading 2 Char"/>
    <w:link w:val="Heading2"/>
    <w:uiPriority w:val="9"/>
    <w:rsid w:val="006675D8"/>
    <w:rPr>
      <w:rFonts w:eastAsia="Times New Roman" w:cs="Arial"/>
      <w:b/>
      <w:bCs/>
      <w:iCs/>
      <w:szCs w:val="28"/>
      <w:lang w:val="en-GB"/>
    </w:rPr>
  </w:style>
  <w:style w:type="character" w:customStyle="1" w:styleId="Heading3Char">
    <w:name w:val="Heading 3 Char"/>
    <w:aliases w:val="AL 3 Char,heading 3 Char"/>
    <w:link w:val="Heading3"/>
    <w:uiPriority w:val="99"/>
    <w:rsid w:val="00A200CA"/>
    <w:rPr>
      <w:rFonts w:eastAsia="Times New Roman" w:cs="Arial"/>
      <w:bCs/>
      <w:szCs w:val="26"/>
      <w:lang w:val="en-GB" w:eastAsia="ko-KR"/>
    </w:rPr>
  </w:style>
  <w:style w:type="character" w:customStyle="1" w:styleId="Heading4Char">
    <w:name w:val="Heading 4 Char"/>
    <w:aliases w:val="AL 4 Char,heading 4 Char"/>
    <w:link w:val="Heading4"/>
    <w:uiPriority w:val="9"/>
    <w:rsid w:val="00BE37E2"/>
    <w:rPr>
      <w:rFonts w:eastAsia="Times New Roman"/>
      <w:bCs/>
      <w:szCs w:val="28"/>
      <w:lang w:val="en-GB"/>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link w:val="Heading5"/>
    <w:uiPriority w:val="9"/>
    <w:rsid w:val="00C874ED"/>
    <w:rPr>
      <w:rFonts w:eastAsia="Times New Roman"/>
      <w:bCs/>
      <w:iCs/>
      <w:szCs w:val="26"/>
      <w:lang w:val="en-GB"/>
    </w:rPr>
  </w:style>
  <w:style w:type="character" w:customStyle="1" w:styleId="Heading6Char">
    <w:name w:val="Heading 6 Char"/>
    <w:aliases w:val="Heading 6(unused) Char,Legal Level 1. Char,L1 PIP Char,Heading 6  Appendix Y &amp; Z Char,Lev 6 Char,H6 DO NOT USE Char,Bullet list Char,PA Appendix Char,H6 Char,H61 Char,PR14 Char,Appendix Char,dash GS Char,level6 Char,Name of Org Char"/>
    <w:link w:val="Heading6"/>
    <w:uiPriority w:val="9"/>
    <w:rsid w:val="00C874ED"/>
    <w:rPr>
      <w:rFonts w:eastAsia="Times New Roman"/>
      <w:bCs/>
      <w:szCs w:val="22"/>
      <w:lang w:val="en-GB"/>
    </w:rPr>
  </w:style>
  <w:style w:type="character" w:customStyle="1" w:styleId="Heading7Char">
    <w:name w:val="Heading 7 Char"/>
    <w:aliases w:val="Heading 7(unused) Char,Legal Level 1.1. Char,L2 PIP Char,Lev 7 Char,H7DO NOT USE Char,PA Appendix Major Char,Appendix Major Char,H7 Char,i. Char,square GS Char,level1noheading Char,h7 Char,Body Text 6 Char,letter list Char,7 Char,fcs Char"/>
    <w:link w:val="Heading7"/>
    <w:uiPriority w:val="9"/>
    <w:rsid w:val="00C874ED"/>
    <w:rPr>
      <w:rFonts w:ascii="Times New Roman" w:eastAsia="Times New Roman" w:hAnsi="Times New Roman"/>
      <w:sz w:val="24"/>
      <w:szCs w:val="24"/>
      <w:lang w:val="en-GB"/>
    </w:rPr>
  </w:style>
  <w:style w:type="character" w:customStyle="1" w:styleId="Heading8Char">
    <w:name w:val="Heading 8 Char"/>
    <w:aliases w:val="Legal Level 1.1.1. Char,Lev 8 Char,h8 DO NOT USE Char,PA Appendix Minor Char,Appendix Minor Char,H8 Char,level2(a) Char,L3 PIP Char,Heading 8(unused) Char,h8 Char,Body Text 7 Char,action Char,8 Char,r Char,requirement Char,req2 Char"/>
    <w:link w:val="Heading8"/>
    <w:uiPriority w:val="9"/>
    <w:rsid w:val="00C874ED"/>
    <w:rPr>
      <w:rFonts w:ascii="Times New Roman" w:eastAsia="Times New Roman" w:hAnsi="Times New Roman"/>
      <w:i/>
      <w:iCs/>
      <w:sz w:val="24"/>
      <w:szCs w:val="24"/>
      <w:lang w:val="en-GB"/>
    </w:rPr>
  </w:style>
  <w:style w:type="character" w:customStyle="1" w:styleId="Heading9Char">
    <w:name w:val="Heading 9 Char"/>
    <w:aliases w:val="Heading 9 (defunct) Char,Legal Level 1.1.1.1. Char,Lev 9 Char,h9 DO NOT USE Char,App Heading Char,Titre 10 Char,App1 Char,H9 Char,level3(i) Char,Body Text 8 Char,h9 Char,Heading 9(unused) Char,progress Char,9 Char,rb Char,req bullet Char"/>
    <w:link w:val="Heading9"/>
    <w:uiPriority w:val="9"/>
    <w:rsid w:val="00C874ED"/>
    <w:rPr>
      <w:rFonts w:ascii="Arial" w:eastAsia="Times New Roman" w:hAnsi="Arial" w:cs="Arial"/>
      <w:sz w:val="22"/>
      <w:szCs w:val="22"/>
      <w:lang w:val="en-GB"/>
    </w:rPr>
  </w:style>
  <w:style w:type="paragraph" w:customStyle="1" w:styleId="ForsideOverSkriftGr">
    <w:name w:val="ForsideOverSkriftGrå"/>
    <w:basedOn w:val="Normal"/>
    <w:next w:val="ForsideUnderOverSkriftGr"/>
    <w:rsid w:val="00F17A0B"/>
    <w:pPr>
      <w:ind w:left="-822"/>
    </w:pPr>
    <w:rPr>
      <w:color w:val="5F5F5D"/>
      <w:sz w:val="36"/>
      <w:szCs w:val="36"/>
      <w:lang w:eastAsia="en-GB"/>
    </w:rPr>
  </w:style>
  <w:style w:type="paragraph" w:customStyle="1" w:styleId="ForsideUnderOverSkriftGr">
    <w:name w:val="ForsideUnderOverSkriftGrå"/>
    <w:basedOn w:val="Normal"/>
    <w:next w:val="Normal"/>
    <w:rsid w:val="00F17A0B"/>
    <w:pPr>
      <w:ind w:left="-822"/>
    </w:pPr>
    <w:rPr>
      <w:color w:val="5F5F5D"/>
      <w:sz w:val="24"/>
      <w:lang w:eastAsia="en-GB"/>
    </w:rPr>
  </w:style>
  <w:style w:type="paragraph" w:customStyle="1" w:styleId="ForsideUdkasttekstGr">
    <w:name w:val="ForsideUdkasttekstGrå"/>
    <w:basedOn w:val="Normal"/>
    <w:next w:val="ForsideOverSkriftGr"/>
    <w:rsid w:val="00F17A0B"/>
    <w:pPr>
      <w:spacing w:after="240"/>
      <w:ind w:left="-822"/>
    </w:pPr>
    <w:rPr>
      <w:color w:val="5F5F5D"/>
      <w:szCs w:val="20"/>
      <w:lang w:eastAsia="en-GB"/>
    </w:rPr>
  </w:style>
  <w:style w:type="paragraph" w:customStyle="1" w:styleId="Prambel">
    <w:name w:val="Præambel"/>
    <w:basedOn w:val="Normal"/>
    <w:rsid w:val="00F17A0B"/>
    <w:pPr>
      <w:numPr>
        <w:numId w:val="1"/>
      </w:numPr>
      <w:tabs>
        <w:tab w:val="clear" w:pos="822"/>
      </w:tabs>
      <w:spacing w:after="240"/>
    </w:pPr>
    <w:rPr>
      <w:szCs w:val="18"/>
      <w:lang w:eastAsia="en-GB"/>
    </w:rPr>
  </w:style>
  <w:style w:type="paragraph" w:styleId="BodyText">
    <w:name w:val="Body Text"/>
    <w:basedOn w:val="Normal"/>
    <w:link w:val="BodyTextChar"/>
    <w:rsid w:val="00F17A0B"/>
    <w:pPr>
      <w:spacing w:after="240"/>
    </w:pPr>
    <w:rPr>
      <w:szCs w:val="18"/>
      <w:lang w:eastAsia="en-GB"/>
    </w:rPr>
  </w:style>
  <w:style w:type="character" w:customStyle="1" w:styleId="BodyTextChar">
    <w:name w:val="Body Text Char"/>
    <w:link w:val="BodyText"/>
    <w:rsid w:val="00C874ED"/>
    <w:rPr>
      <w:rFonts w:eastAsia="Times New Roman"/>
      <w:szCs w:val="18"/>
      <w:lang w:eastAsia="en-GB"/>
    </w:rPr>
  </w:style>
  <w:style w:type="paragraph" w:styleId="Header">
    <w:name w:val="header"/>
    <w:basedOn w:val="Normal"/>
    <w:link w:val="HeaderChar"/>
    <w:rsid w:val="00F17A0B"/>
    <w:rPr>
      <w:szCs w:val="18"/>
      <w:lang w:eastAsia="en-GB"/>
    </w:rPr>
  </w:style>
  <w:style w:type="character" w:customStyle="1" w:styleId="HeaderChar">
    <w:name w:val="Header Char"/>
    <w:link w:val="Header"/>
    <w:rsid w:val="00F17A0B"/>
    <w:rPr>
      <w:rFonts w:eastAsia="Times New Roman"/>
      <w:szCs w:val="18"/>
      <w:lang w:eastAsia="en-GB"/>
    </w:rPr>
  </w:style>
  <w:style w:type="paragraph" w:styleId="Footer">
    <w:name w:val="footer"/>
    <w:basedOn w:val="Normal"/>
    <w:link w:val="FooterChar"/>
    <w:uiPriority w:val="99"/>
    <w:rsid w:val="00F17A0B"/>
    <w:rPr>
      <w:szCs w:val="18"/>
      <w:lang w:eastAsia="en-GB"/>
    </w:rPr>
  </w:style>
  <w:style w:type="character" w:customStyle="1" w:styleId="FooterChar">
    <w:name w:val="Footer Char"/>
    <w:link w:val="Footer"/>
    <w:uiPriority w:val="99"/>
    <w:rsid w:val="00C874ED"/>
    <w:rPr>
      <w:rFonts w:eastAsia="Times New Roman"/>
      <w:szCs w:val="18"/>
      <w:lang w:eastAsia="en-GB"/>
    </w:rPr>
  </w:style>
  <w:style w:type="paragraph" w:customStyle="1" w:styleId="Part">
    <w:name w:val="Part"/>
    <w:basedOn w:val="Normal"/>
    <w:rsid w:val="00F17A0B"/>
    <w:pPr>
      <w:spacing w:after="240"/>
    </w:pPr>
    <w:rPr>
      <w:color w:val="5F5F5B"/>
    </w:rPr>
  </w:style>
  <w:style w:type="paragraph" w:customStyle="1" w:styleId="OpstillingNotat-at">
    <w:name w:val="Opstilling Notat - at"/>
    <w:basedOn w:val="Normal"/>
    <w:rsid w:val="00F17A0B"/>
    <w:pPr>
      <w:numPr>
        <w:numId w:val="13"/>
      </w:numPr>
      <w:tabs>
        <w:tab w:val="clear" w:pos="357"/>
        <w:tab w:val="num" w:pos="454"/>
      </w:tabs>
      <w:spacing w:after="240"/>
      <w:ind w:left="454" w:hanging="454"/>
    </w:pPr>
  </w:style>
  <w:style w:type="paragraph" w:customStyle="1" w:styleId="Vedr">
    <w:name w:val="Vedr"/>
    <w:basedOn w:val="Normal"/>
    <w:next w:val="Normal"/>
    <w:rsid w:val="00F17A0B"/>
    <w:rPr>
      <w:b/>
      <w:szCs w:val="18"/>
      <w:lang w:eastAsia="en-GB"/>
    </w:rPr>
  </w:style>
  <w:style w:type="paragraph" w:customStyle="1" w:styleId="GFV01">
    <w:name w:val="GFV01"/>
    <w:basedOn w:val="Normal"/>
    <w:rsid w:val="00F17A0B"/>
    <w:pPr>
      <w:spacing w:line="200" w:lineRule="atLeast"/>
      <w:ind w:left="-2835"/>
    </w:pPr>
    <w:rPr>
      <w:noProof/>
      <w:sz w:val="16"/>
      <w:szCs w:val="18"/>
      <w:lang w:eastAsia="en-GB"/>
    </w:rPr>
  </w:style>
  <w:style w:type="paragraph" w:customStyle="1" w:styleId="GFV02">
    <w:name w:val="GFV02"/>
    <w:basedOn w:val="Normal"/>
    <w:rsid w:val="00F17A0B"/>
    <w:pPr>
      <w:tabs>
        <w:tab w:val="right" w:pos="8816"/>
      </w:tabs>
      <w:spacing w:line="200" w:lineRule="atLeast"/>
      <w:ind w:left="-822"/>
    </w:pPr>
    <w:rPr>
      <w:noProof/>
      <w:sz w:val="12"/>
      <w:szCs w:val="18"/>
      <w:lang w:eastAsia="en-GB"/>
    </w:rPr>
  </w:style>
  <w:style w:type="character" w:customStyle="1" w:styleId="GFV03">
    <w:name w:val="GFV03"/>
    <w:rsid w:val="00F17A0B"/>
    <w:rPr>
      <w:vanish w:val="0"/>
    </w:rPr>
  </w:style>
  <w:style w:type="paragraph" w:customStyle="1" w:styleId="Ref">
    <w:name w:val="Ref"/>
    <w:basedOn w:val="Normal"/>
    <w:rsid w:val="00F17A0B"/>
    <w:rPr>
      <w:sz w:val="16"/>
      <w:szCs w:val="18"/>
      <w:lang w:eastAsia="en-GB"/>
    </w:rPr>
  </w:style>
  <w:style w:type="paragraph" w:customStyle="1" w:styleId="Ref06">
    <w:name w:val="Ref06"/>
    <w:basedOn w:val="Ref"/>
    <w:rsid w:val="00F17A0B"/>
    <w:pPr>
      <w:spacing w:line="120" w:lineRule="atLeast"/>
    </w:pPr>
    <w:rPr>
      <w:noProof/>
      <w:sz w:val="12"/>
      <w:szCs w:val="12"/>
    </w:rPr>
  </w:style>
  <w:style w:type="character" w:styleId="PageNumber">
    <w:name w:val="page number"/>
    <w:rsid w:val="00F17A0B"/>
    <w:rPr>
      <w:rFonts w:ascii="Georgia" w:hAnsi="Georgia"/>
      <w:sz w:val="12"/>
    </w:rPr>
  </w:style>
  <w:style w:type="paragraph" w:customStyle="1" w:styleId="BrdtekstMedIndryk">
    <w:name w:val="BrødtekstMedIndryk"/>
    <w:basedOn w:val="BodyText"/>
    <w:link w:val="BrdtekstMedIndrykTegn"/>
    <w:rsid w:val="00F17A0B"/>
    <w:pPr>
      <w:ind w:left="822"/>
    </w:pPr>
  </w:style>
  <w:style w:type="paragraph" w:customStyle="1" w:styleId="Paragraf">
    <w:name w:val="Paragraf"/>
    <w:basedOn w:val="BodyText"/>
    <w:rsid w:val="00F17A0B"/>
    <w:pPr>
      <w:ind w:left="822" w:hanging="822"/>
    </w:pPr>
  </w:style>
  <w:style w:type="paragraph" w:customStyle="1" w:styleId="OpstillingNotat-Tal">
    <w:name w:val="Opstilling Notat - Tal"/>
    <w:basedOn w:val="Normal"/>
    <w:rsid w:val="00F17A0B"/>
    <w:pPr>
      <w:numPr>
        <w:numId w:val="2"/>
      </w:numPr>
      <w:tabs>
        <w:tab w:val="clear" w:pos="357"/>
        <w:tab w:val="left" w:pos="454"/>
      </w:tabs>
      <w:spacing w:after="240"/>
      <w:ind w:left="454" w:hanging="454"/>
    </w:pPr>
    <w:rPr>
      <w:szCs w:val="20"/>
      <w:lang w:eastAsia="en-GB"/>
    </w:rPr>
  </w:style>
  <w:style w:type="paragraph" w:customStyle="1" w:styleId="OpstillingNotat-Streg">
    <w:name w:val="Opstilling Notat - Streg"/>
    <w:basedOn w:val="Normal"/>
    <w:rsid w:val="00F17A0B"/>
    <w:pPr>
      <w:numPr>
        <w:numId w:val="3"/>
      </w:numPr>
      <w:tabs>
        <w:tab w:val="clear" w:pos="1182"/>
        <w:tab w:val="left" w:pos="454"/>
      </w:tabs>
      <w:spacing w:after="240"/>
      <w:ind w:left="454" w:hanging="454"/>
    </w:pPr>
    <w:rPr>
      <w:szCs w:val="18"/>
      <w:lang w:eastAsia="en-GB"/>
    </w:rPr>
  </w:style>
  <w:style w:type="paragraph" w:customStyle="1" w:styleId="GFV04">
    <w:name w:val="GFV04"/>
    <w:basedOn w:val="GFV01"/>
    <w:rsid w:val="00F17A0B"/>
    <w:pPr>
      <w:ind w:left="-3119"/>
    </w:pPr>
  </w:style>
  <w:style w:type="paragraph" w:customStyle="1" w:styleId="GFV05">
    <w:name w:val="GFV05"/>
    <w:basedOn w:val="GFV02"/>
    <w:rsid w:val="00F17A0B"/>
    <w:pPr>
      <w:ind w:left="-1106"/>
    </w:pPr>
  </w:style>
  <w:style w:type="paragraph" w:customStyle="1" w:styleId="Opstilling-Streg">
    <w:name w:val="Opstilling - Streg"/>
    <w:basedOn w:val="Normal"/>
    <w:qFormat/>
    <w:rsid w:val="00F17A0B"/>
    <w:pPr>
      <w:numPr>
        <w:numId w:val="4"/>
      </w:numPr>
      <w:tabs>
        <w:tab w:val="clear" w:pos="1182"/>
      </w:tabs>
      <w:spacing w:after="240"/>
      <w:ind w:left="1276" w:hanging="454"/>
    </w:pPr>
    <w:rPr>
      <w:szCs w:val="18"/>
      <w:lang w:eastAsia="en-GB"/>
    </w:rPr>
  </w:style>
  <w:style w:type="paragraph" w:customStyle="1" w:styleId="Opstilling-Tal">
    <w:name w:val="Opstilling - Tal"/>
    <w:basedOn w:val="Normal"/>
    <w:rsid w:val="00F17A0B"/>
    <w:pPr>
      <w:numPr>
        <w:numId w:val="5"/>
      </w:numPr>
      <w:tabs>
        <w:tab w:val="clear" w:pos="1182"/>
      </w:tabs>
      <w:spacing w:after="240"/>
      <w:ind w:left="1276" w:hanging="454"/>
    </w:pPr>
    <w:rPr>
      <w:szCs w:val="18"/>
      <w:lang w:eastAsia="en-GB"/>
    </w:rPr>
  </w:style>
  <w:style w:type="paragraph" w:styleId="TOC1">
    <w:name w:val="toc 1"/>
    <w:basedOn w:val="Normal"/>
    <w:next w:val="Normal"/>
    <w:uiPriority w:val="39"/>
    <w:rsid w:val="00F17A0B"/>
  </w:style>
  <w:style w:type="paragraph" w:customStyle="1" w:styleId="Niveau2">
    <w:name w:val="Niveau 2"/>
    <w:basedOn w:val="Heading2"/>
    <w:link w:val="Niveau2Tegn"/>
    <w:rsid w:val="00F17A0B"/>
    <w:pPr>
      <w:spacing w:after="240"/>
    </w:pPr>
  </w:style>
  <w:style w:type="paragraph" w:customStyle="1" w:styleId="Niveau3">
    <w:name w:val="Niveau 3"/>
    <w:basedOn w:val="Heading3"/>
    <w:link w:val="Niveau3Tegn"/>
    <w:rsid w:val="00F17A0B"/>
    <w:pPr>
      <w:keepNext w:val="0"/>
      <w:numPr>
        <w:numId w:val="6"/>
      </w:numPr>
      <w:spacing w:after="240"/>
    </w:pPr>
  </w:style>
  <w:style w:type="paragraph" w:customStyle="1" w:styleId="Niveau4">
    <w:name w:val="Niveau 4"/>
    <w:basedOn w:val="Heading4"/>
    <w:rsid w:val="00F17A0B"/>
    <w:pPr>
      <w:keepNext w:val="0"/>
      <w:spacing w:after="240"/>
    </w:pPr>
  </w:style>
  <w:style w:type="paragraph" w:customStyle="1" w:styleId="Niveau5">
    <w:name w:val="Niveau 5"/>
    <w:basedOn w:val="Heading5"/>
    <w:link w:val="Niveau5Tegn"/>
    <w:rsid w:val="00F17A0B"/>
    <w:pPr>
      <w:keepNext w:val="0"/>
      <w:spacing w:after="240"/>
      <w:outlineLvl w:val="6"/>
    </w:pPr>
  </w:style>
  <w:style w:type="paragraph" w:customStyle="1" w:styleId="Niveau6">
    <w:name w:val="Niveau 6"/>
    <w:basedOn w:val="Heading6"/>
    <w:rsid w:val="00F17A0B"/>
    <w:pPr>
      <w:keepNext w:val="0"/>
      <w:spacing w:after="240"/>
      <w:outlineLvl w:val="6"/>
    </w:pPr>
  </w:style>
  <w:style w:type="character" w:styleId="Hyperlink">
    <w:name w:val="Hyperlink"/>
    <w:uiPriority w:val="99"/>
    <w:rsid w:val="00F17A0B"/>
    <w:rPr>
      <w:color w:val="0000FF"/>
      <w:u w:val="single"/>
    </w:rPr>
  </w:style>
  <w:style w:type="paragraph" w:styleId="BalloonText">
    <w:name w:val="Balloon Text"/>
    <w:basedOn w:val="Normal"/>
    <w:link w:val="BalloonTextChar"/>
    <w:rsid w:val="00F17A0B"/>
    <w:pPr>
      <w:spacing w:line="240" w:lineRule="auto"/>
    </w:pPr>
    <w:rPr>
      <w:rFonts w:ascii="Tahoma" w:hAnsi="Tahoma" w:cs="Tahoma"/>
      <w:sz w:val="16"/>
      <w:szCs w:val="16"/>
    </w:rPr>
  </w:style>
  <w:style w:type="character" w:customStyle="1" w:styleId="BalloonTextChar">
    <w:name w:val="Balloon Text Char"/>
    <w:link w:val="BalloonText"/>
    <w:rsid w:val="00F17A0B"/>
    <w:rPr>
      <w:rFonts w:ascii="Tahoma" w:eastAsia="Times New Roman" w:hAnsi="Tahoma" w:cs="Tahoma"/>
      <w:sz w:val="16"/>
      <w:szCs w:val="16"/>
    </w:rPr>
  </w:style>
  <w:style w:type="paragraph" w:customStyle="1" w:styleId="Brdtekst1">
    <w:name w:val="Brødtekst1"/>
    <w:basedOn w:val="Normal"/>
    <w:qFormat/>
    <w:rsid w:val="00F17A0B"/>
    <w:pPr>
      <w:spacing w:after="240"/>
    </w:pPr>
  </w:style>
  <w:style w:type="paragraph" w:customStyle="1" w:styleId="Opstilling-at">
    <w:name w:val="Opstilling - at"/>
    <w:basedOn w:val="Normal"/>
    <w:qFormat/>
    <w:rsid w:val="00F17A0B"/>
    <w:pPr>
      <w:numPr>
        <w:numId w:val="7"/>
      </w:numPr>
      <w:spacing w:after="240"/>
    </w:pPr>
  </w:style>
  <w:style w:type="paragraph" w:customStyle="1" w:styleId="sL-Spalteopstilling-bogstaver">
    <w:name w:val="sL-Spalte opstilling - bogstaver"/>
    <w:basedOn w:val="Normal"/>
    <w:qFormat/>
    <w:rsid w:val="00F17A0B"/>
    <w:pPr>
      <w:numPr>
        <w:numId w:val="10"/>
      </w:numPr>
      <w:tabs>
        <w:tab w:val="clear" w:pos="96"/>
      </w:tabs>
      <w:spacing w:after="113"/>
      <w:ind w:left="1009" w:hanging="357"/>
    </w:pPr>
  </w:style>
  <w:style w:type="paragraph" w:customStyle="1" w:styleId="Spalteopstilling-streg">
    <w:name w:val="Spalte opstilling - streg"/>
    <w:basedOn w:val="Normal"/>
    <w:rsid w:val="00F17A0B"/>
    <w:pPr>
      <w:numPr>
        <w:numId w:val="11"/>
      </w:numPr>
      <w:tabs>
        <w:tab w:val="clear" w:pos="1440"/>
        <w:tab w:val="left" w:pos="113"/>
      </w:tabs>
      <w:spacing w:after="113"/>
      <w:ind w:left="1009" w:hanging="357"/>
    </w:pPr>
  </w:style>
  <w:style w:type="paragraph" w:customStyle="1" w:styleId="sL-Niveau2">
    <w:name w:val="sL-Niveau2"/>
    <w:basedOn w:val="Normal"/>
    <w:rsid w:val="00F17A0B"/>
    <w:pPr>
      <w:numPr>
        <w:ilvl w:val="1"/>
        <w:numId w:val="8"/>
      </w:numPr>
      <w:tabs>
        <w:tab w:val="clear" w:pos="567"/>
        <w:tab w:val="num" w:pos="652"/>
      </w:tabs>
      <w:ind w:left="652" w:hanging="652"/>
      <w:outlineLvl w:val="1"/>
    </w:pPr>
  </w:style>
  <w:style w:type="paragraph" w:customStyle="1" w:styleId="sL-Overskrift">
    <w:name w:val="sL-Overskrift"/>
    <w:basedOn w:val="Normal"/>
    <w:next w:val="sL-Niveau2"/>
    <w:rsid w:val="00F17A0B"/>
    <w:pPr>
      <w:numPr>
        <w:numId w:val="8"/>
      </w:numPr>
      <w:tabs>
        <w:tab w:val="clear" w:pos="567"/>
        <w:tab w:val="left" w:pos="652"/>
      </w:tabs>
      <w:ind w:left="652" w:hanging="652"/>
      <w:outlineLvl w:val="0"/>
    </w:pPr>
    <w:rPr>
      <w:b/>
    </w:rPr>
  </w:style>
  <w:style w:type="paragraph" w:customStyle="1" w:styleId="sR-Niveau2">
    <w:name w:val="sR-Niveau2"/>
    <w:basedOn w:val="Normal"/>
    <w:rsid w:val="00F17A0B"/>
    <w:pPr>
      <w:numPr>
        <w:ilvl w:val="1"/>
        <w:numId w:val="9"/>
      </w:numPr>
      <w:tabs>
        <w:tab w:val="clear" w:pos="567"/>
        <w:tab w:val="left" w:pos="652"/>
      </w:tabs>
      <w:ind w:left="652" w:hanging="652"/>
      <w:outlineLvl w:val="0"/>
    </w:pPr>
  </w:style>
  <w:style w:type="paragraph" w:customStyle="1" w:styleId="sR-Overskrift">
    <w:name w:val="sR-Overskrift"/>
    <w:basedOn w:val="Normal"/>
    <w:next w:val="sR-Niveau2"/>
    <w:rsid w:val="00F17A0B"/>
    <w:pPr>
      <w:numPr>
        <w:numId w:val="9"/>
      </w:numPr>
      <w:tabs>
        <w:tab w:val="clear" w:pos="567"/>
        <w:tab w:val="left" w:pos="652"/>
      </w:tabs>
      <w:ind w:left="652" w:hanging="652"/>
      <w:outlineLvl w:val="0"/>
    </w:pPr>
    <w:rPr>
      <w:b/>
    </w:rPr>
  </w:style>
  <w:style w:type="paragraph" w:customStyle="1" w:styleId="sL-Spalteopstilling-Tal">
    <w:name w:val="sL-Spalte opstilling - Tal"/>
    <w:basedOn w:val="Normal"/>
    <w:qFormat/>
    <w:rsid w:val="00F17A0B"/>
    <w:pPr>
      <w:numPr>
        <w:numId w:val="12"/>
      </w:numPr>
      <w:tabs>
        <w:tab w:val="clear" w:pos="96"/>
      </w:tabs>
      <w:spacing w:after="113"/>
      <w:ind w:left="1009" w:hanging="357"/>
    </w:pPr>
  </w:style>
  <w:style w:type="paragraph" w:customStyle="1" w:styleId="sL-Niveau3">
    <w:name w:val="sL-Niveau3"/>
    <w:basedOn w:val="Normal"/>
    <w:qFormat/>
    <w:rsid w:val="00F17A0B"/>
    <w:pPr>
      <w:numPr>
        <w:ilvl w:val="2"/>
        <w:numId w:val="8"/>
      </w:numPr>
      <w:tabs>
        <w:tab w:val="clear" w:pos="567"/>
        <w:tab w:val="num" w:pos="652"/>
      </w:tabs>
      <w:ind w:left="652" w:hanging="652"/>
    </w:pPr>
  </w:style>
  <w:style w:type="paragraph" w:customStyle="1" w:styleId="sL-Niveau4">
    <w:name w:val="sL-Niveau4"/>
    <w:basedOn w:val="Normal"/>
    <w:qFormat/>
    <w:rsid w:val="00F17A0B"/>
    <w:pPr>
      <w:numPr>
        <w:ilvl w:val="3"/>
        <w:numId w:val="8"/>
      </w:numPr>
      <w:tabs>
        <w:tab w:val="clear" w:pos="567"/>
        <w:tab w:val="left" w:pos="652"/>
      </w:tabs>
      <w:ind w:left="652" w:hanging="652"/>
    </w:pPr>
  </w:style>
  <w:style w:type="paragraph" w:customStyle="1" w:styleId="sR-Niveau3">
    <w:name w:val="sR-Niveau3"/>
    <w:basedOn w:val="Normal"/>
    <w:qFormat/>
    <w:rsid w:val="00F17A0B"/>
    <w:pPr>
      <w:numPr>
        <w:ilvl w:val="2"/>
        <w:numId w:val="9"/>
      </w:numPr>
      <w:tabs>
        <w:tab w:val="clear" w:pos="567"/>
        <w:tab w:val="left" w:pos="652"/>
      </w:tabs>
      <w:ind w:left="652" w:hanging="652"/>
      <w:outlineLvl w:val="0"/>
    </w:pPr>
  </w:style>
  <w:style w:type="paragraph" w:customStyle="1" w:styleId="sR-Niveau4">
    <w:name w:val="sR-Niveau4"/>
    <w:basedOn w:val="Normal"/>
    <w:qFormat/>
    <w:rsid w:val="00F17A0B"/>
    <w:pPr>
      <w:numPr>
        <w:ilvl w:val="3"/>
        <w:numId w:val="9"/>
      </w:numPr>
      <w:tabs>
        <w:tab w:val="clear" w:pos="567"/>
        <w:tab w:val="left" w:pos="652"/>
      </w:tabs>
      <w:ind w:left="652" w:hanging="652"/>
      <w:outlineLvl w:val="0"/>
    </w:pPr>
  </w:style>
  <w:style w:type="paragraph" w:customStyle="1" w:styleId="sL-Punkter-tal">
    <w:name w:val="sL-Punkter - tal"/>
    <w:basedOn w:val="Normal"/>
    <w:qFormat/>
    <w:rsid w:val="00F17A0B"/>
    <w:pPr>
      <w:numPr>
        <w:numId w:val="14"/>
      </w:numPr>
      <w:tabs>
        <w:tab w:val="left" w:pos="652"/>
      </w:tabs>
      <w:ind w:left="652" w:hanging="652"/>
    </w:pPr>
  </w:style>
  <w:style w:type="paragraph" w:customStyle="1" w:styleId="sR-Punkter-tal">
    <w:name w:val="sR-Punkter - tal"/>
    <w:basedOn w:val="Normal"/>
    <w:qFormat/>
    <w:rsid w:val="00F17A0B"/>
    <w:pPr>
      <w:numPr>
        <w:numId w:val="15"/>
      </w:numPr>
      <w:tabs>
        <w:tab w:val="left" w:pos="652"/>
      </w:tabs>
      <w:ind w:left="652" w:hanging="652"/>
    </w:pPr>
  </w:style>
  <w:style w:type="paragraph" w:styleId="ListParagraph">
    <w:name w:val="List Paragraph"/>
    <w:basedOn w:val="Normal"/>
    <w:uiPriority w:val="34"/>
    <w:qFormat/>
    <w:rsid w:val="00F17A0B"/>
    <w:pPr>
      <w:ind w:left="720"/>
      <w:contextualSpacing/>
    </w:pPr>
  </w:style>
  <w:style w:type="paragraph" w:customStyle="1" w:styleId="sR-Spalteopstilling-Tal">
    <w:name w:val="sR-Spalte opstilling - Tal"/>
    <w:basedOn w:val="ListParagraph"/>
    <w:qFormat/>
    <w:rsid w:val="00F17A0B"/>
    <w:pPr>
      <w:numPr>
        <w:numId w:val="16"/>
      </w:numPr>
      <w:spacing w:after="133"/>
      <w:ind w:left="1009" w:hanging="357"/>
    </w:pPr>
  </w:style>
  <w:style w:type="paragraph" w:customStyle="1" w:styleId="sR-Spalteopstilling-bogstaver">
    <w:name w:val="sR-Spalte opstilling - bogstaver"/>
    <w:basedOn w:val="ListParagraph"/>
    <w:qFormat/>
    <w:rsid w:val="00F17A0B"/>
    <w:pPr>
      <w:numPr>
        <w:numId w:val="17"/>
      </w:numPr>
      <w:spacing w:after="133"/>
      <w:ind w:left="1009" w:hanging="357"/>
    </w:pPr>
  </w:style>
  <w:style w:type="paragraph" w:customStyle="1" w:styleId="AA-Niveau2ALTCTRL2">
    <w:name w:val="AA-Niveau 2 (ALT+CTRL+2)"/>
    <w:basedOn w:val="Normal"/>
    <w:qFormat/>
    <w:rsid w:val="000869C0"/>
    <w:pPr>
      <w:keepNext/>
      <w:numPr>
        <w:ilvl w:val="1"/>
        <w:numId w:val="18"/>
      </w:numPr>
      <w:spacing w:after="240"/>
    </w:pPr>
  </w:style>
  <w:style w:type="paragraph" w:customStyle="1" w:styleId="AA-Niveau3ALTCTRL3">
    <w:name w:val="AA-Niveau 3 (ALT+CTRL+3)"/>
    <w:basedOn w:val="Normal"/>
    <w:qFormat/>
    <w:rsid w:val="000869C0"/>
    <w:pPr>
      <w:keepNext/>
      <w:numPr>
        <w:ilvl w:val="2"/>
        <w:numId w:val="18"/>
      </w:numPr>
      <w:spacing w:after="240"/>
    </w:pPr>
  </w:style>
  <w:style w:type="paragraph" w:customStyle="1" w:styleId="AA-Niveau4ALTCTRL4">
    <w:name w:val="AA-Niveau 4 (ALT+CTRL+4)"/>
    <w:basedOn w:val="Normal"/>
    <w:qFormat/>
    <w:rsid w:val="000869C0"/>
    <w:pPr>
      <w:numPr>
        <w:ilvl w:val="3"/>
        <w:numId w:val="18"/>
      </w:numPr>
      <w:spacing w:after="240"/>
    </w:pPr>
    <w:rPr>
      <w:lang w:val="da-DK"/>
    </w:rPr>
  </w:style>
  <w:style w:type="paragraph" w:customStyle="1" w:styleId="AA-Niveau5ALTCTRL5">
    <w:name w:val="AA-Niveau 5 (ALT+CTRL+5)"/>
    <w:basedOn w:val="Normal"/>
    <w:qFormat/>
    <w:rsid w:val="000869C0"/>
    <w:pPr>
      <w:keepNext/>
      <w:numPr>
        <w:ilvl w:val="4"/>
        <w:numId w:val="18"/>
      </w:numPr>
      <w:spacing w:after="240"/>
    </w:pPr>
    <w:rPr>
      <w:lang w:val="da-DK"/>
    </w:rPr>
  </w:style>
  <w:style w:type="paragraph" w:customStyle="1" w:styleId="AA-Niveau6">
    <w:name w:val="AA-Niveau 6"/>
    <w:basedOn w:val="Normal"/>
    <w:qFormat/>
    <w:rsid w:val="000869C0"/>
    <w:pPr>
      <w:numPr>
        <w:ilvl w:val="5"/>
        <w:numId w:val="18"/>
      </w:numPr>
      <w:spacing w:after="240"/>
    </w:pPr>
    <w:rPr>
      <w:lang w:val="da-DK"/>
    </w:rPr>
  </w:style>
  <w:style w:type="paragraph" w:customStyle="1" w:styleId="AA-Overskrift1ALTCTRL1">
    <w:name w:val="AA-Overskrift 1 (ALT+CTRL+1)"/>
    <w:basedOn w:val="Normal"/>
    <w:next w:val="AA-Niveau2ALTCTRL2"/>
    <w:qFormat/>
    <w:rsid w:val="000869C0"/>
    <w:pPr>
      <w:numPr>
        <w:numId w:val="18"/>
      </w:numPr>
      <w:spacing w:before="240" w:after="120"/>
    </w:pPr>
    <w:rPr>
      <w:b/>
      <w:lang w:val="da-DK"/>
    </w:rPr>
  </w:style>
  <w:style w:type="paragraph" w:styleId="Title">
    <w:name w:val="Title"/>
    <w:basedOn w:val="Normal"/>
    <w:next w:val="Normal"/>
    <w:link w:val="TitleChar"/>
    <w:uiPriority w:val="99"/>
    <w:qFormat/>
    <w:rsid w:val="00F17A0B"/>
    <w:pPr>
      <w:spacing w:after="300" w:line="240" w:lineRule="auto"/>
      <w:contextualSpacing/>
      <w:jc w:val="center"/>
    </w:pPr>
    <w:rPr>
      <w:rFonts w:ascii="Calibri" w:eastAsia="Arial" w:hAnsi="Calibri"/>
      <w:spacing w:val="5"/>
      <w:kern w:val="28"/>
      <w:sz w:val="52"/>
      <w:szCs w:val="52"/>
      <w:lang w:val="da-DK" w:eastAsia="en-US"/>
    </w:rPr>
  </w:style>
  <w:style w:type="character" w:customStyle="1" w:styleId="TitleChar">
    <w:name w:val="Title Char"/>
    <w:link w:val="Title"/>
    <w:uiPriority w:val="99"/>
    <w:rsid w:val="00F17A0B"/>
    <w:rPr>
      <w:rFonts w:ascii="Calibri" w:eastAsia="Arial" w:hAnsi="Calibri"/>
      <w:spacing w:val="5"/>
      <w:kern w:val="28"/>
      <w:sz w:val="52"/>
      <w:szCs w:val="52"/>
      <w:lang w:eastAsia="en-US"/>
    </w:rPr>
  </w:style>
  <w:style w:type="paragraph" w:customStyle="1" w:styleId="Heading1Numbered">
    <w:name w:val="Heading 1 Numbered"/>
    <w:basedOn w:val="Normal"/>
    <w:next w:val="Normal"/>
    <w:link w:val="Heading1NumberedChar"/>
    <w:uiPriority w:val="99"/>
    <w:rsid w:val="00F17A0B"/>
    <w:pPr>
      <w:keepNext/>
      <w:keepLines/>
      <w:numPr>
        <w:numId w:val="19"/>
      </w:numPr>
      <w:spacing w:before="240" w:after="240" w:line="240" w:lineRule="auto"/>
    </w:pPr>
    <w:rPr>
      <w:rFonts w:ascii="Calibri" w:eastAsia="Arial" w:hAnsi="Calibri"/>
      <w:b/>
      <w:caps/>
      <w:sz w:val="28"/>
      <w:lang w:val="en-US" w:eastAsia="en-US"/>
    </w:rPr>
  </w:style>
  <w:style w:type="paragraph" w:customStyle="1" w:styleId="Heading2Numbered">
    <w:name w:val="Heading 2 Numbered"/>
    <w:basedOn w:val="Normal"/>
    <w:next w:val="Normal"/>
    <w:link w:val="Heading2NumberedChar"/>
    <w:uiPriority w:val="99"/>
    <w:rsid w:val="00F17A0B"/>
    <w:pPr>
      <w:keepNext/>
      <w:keepLines/>
      <w:numPr>
        <w:ilvl w:val="1"/>
        <w:numId w:val="19"/>
      </w:numPr>
      <w:spacing w:before="240" w:after="240" w:line="240" w:lineRule="auto"/>
    </w:pPr>
    <w:rPr>
      <w:rFonts w:ascii="Calibri" w:eastAsia="Arial" w:hAnsi="Calibri" w:cs="Arial"/>
      <w:b/>
      <w:sz w:val="24"/>
      <w:lang w:val="en-US" w:eastAsia="en-US"/>
    </w:rPr>
  </w:style>
  <w:style w:type="paragraph" w:customStyle="1" w:styleId="Heading3Numbered">
    <w:name w:val="Heading 3 Numbered"/>
    <w:basedOn w:val="Heading2Numbered"/>
    <w:next w:val="Normal"/>
    <w:uiPriority w:val="99"/>
    <w:rsid w:val="00F17A0B"/>
    <w:pPr>
      <w:numPr>
        <w:ilvl w:val="2"/>
      </w:numPr>
      <w:tabs>
        <w:tab w:val="num" w:pos="454"/>
        <w:tab w:val="num" w:pos="2160"/>
      </w:tabs>
      <w:ind w:left="2160" w:hanging="360"/>
    </w:pPr>
    <w:rPr>
      <w:b w:val="0"/>
      <w:sz w:val="22"/>
    </w:rPr>
  </w:style>
  <w:style w:type="paragraph" w:customStyle="1" w:styleId="Heading4Numbered">
    <w:name w:val="Heading 4 Numbered"/>
    <w:basedOn w:val="Normal"/>
    <w:next w:val="Normal"/>
    <w:uiPriority w:val="99"/>
    <w:rsid w:val="00F17A0B"/>
    <w:pPr>
      <w:keepNext/>
      <w:keepLines/>
      <w:numPr>
        <w:ilvl w:val="3"/>
        <w:numId w:val="19"/>
      </w:numPr>
      <w:spacing w:before="240" w:after="240" w:line="240" w:lineRule="auto"/>
    </w:pPr>
    <w:rPr>
      <w:rFonts w:ascii="Calibri" w:eastAsia="Arial" w:hAnsi="Calibri"/>
      <w:b/>
      <w:sz w:val="22"/>
      <w:lang w:val="en-US" w:eastAsia="en-US"/>
    </w:rPr>
  </w:style>
  <w:style w:type="paragraph" w:customStyle="1" w:styleId="Heading5Numbered">
    <w:name w:val="Heading 5 Numbered"/>
    <w:basedOn w:val="Normal"/>
    <w:uiPriority w:val="99"/>
    <w:rsid w:val="00F17A0B"/>
    <w:pPr>
      <w:numPr>
        <w:ilvl w:val="4"/>
        <w:numId w:val="19"/>
      </w:numPr>
      <w:spacing w:before="120" w:after="200" w:line="240" w:lineRule="auto"/>
    </w:pPr>
    <w:rPr>
      <w:rFonts w:ascii="Calibri" w:eastAsia="Arial" w:hAnsi="Calibri"/>
      <w:b/>
      <w:sz w:val="22"/>
      <w:lang w:val="en-US" w:eastAsia="en-US"/>
    </w:rPr>
  </w:style>
  <w:style w:type="character" w:customStyle="1" w:styleId="Heading1NumberedChar">
    <w:name w:val="Heading 1 Numbered Char"/>
    <w:link w:val="Heading1Numbered"/>
    <w:uiPriority w:val="99"/>
    <w:locked/>
    <w:rsid w:val="00F17A0B"/>
    <w:rPr>
      <w:rFonts w:ascii="Calibri" w:eastAsia="Arial" w:hAnsi="Calibri"/>
      <w:b/>
      <w:caps/>
      <w:sz w:val="28"/>
      <w:szCs w:val="24"/>
      <w:lang w:val="en-US" w:eastAsia="en-US"/>
    </w:rPr>
  </w:style>
  <w:style w:type="paragraph" w:customStyle="1" w:styleId="TableLevel2Numbered">
    <w:name w:val="Table Level 2 Numbered"/>
    <w:basedOn w:val="Normal"/>
    <w:link w:val="TableLevel2NumberedChar"/>
    <w:uiPriority w:val="99"/>
    <w:rsid w:val="00F17A0B"/>
    <w:pPr>
      <w:numPr>
        <w:ilvl w:val="1"/>
        <w:numId w:val="14"/>
      </w:numPr>
      <w:spacing w:before="120" w:after="200" w:line="240" w:lineRule="auto"/>
    </w:pPr>
    <w:rPr>
      <w:rFonts w:ascii="Calibri" w:eastAsia="Arial" w:hAnsi="Calibri"/>
      <w:sz w:val="22"/>
      <w:lang w:val="en-US" w:eastAsia="en-US"/>
    </w:rPr>
  </w:style>
  <w:style w:type="character" w:customStyle="1" w:styleId="TableLevel2NumberedChar">
    <w:name w:val="Table Level 2 Numbered Char"/>
    <w:link w:val="TableLevel2Numbered"/>
    <w:uiPriority w:val="99"/>
    <w:locked/>
    <w:rsid w:val="00F17A0B"/>
    <w:rPr>
      <w:rFonts w:ascii="Calibri" w:eastAsia="Arial" w:hAnsi="Calibri"/>
      <w:sz w:val="22"/>
      <w:szCs w:val="24"/>
      <w:lang w:val="en-US" w:eastAsia="en-US"/>
    </w:rPr>
  </w:style>
  <w:style w:type="character" w:customStyle="1" w:styleId="Heading2NumberedChar">
    <w:name w:val="Heading 2 Numbered Char"/>
    <w:link w:val="Heading2Numbered"/>
    <w:uiPriority w:val="99"/>
    <w:locked/>
    <w:rsid w:val="00F17A0B"/>
    <w:rPr>
      <w:rFonts w:ascii="Calibri" w:eastAsia="Arial" w:hAnsi="Calibri" w:cs="Arial"/>
      <w:b/>
      <w:sz w:val="24"/>
      <w:szCs w:val="24"/>
      <w:lang w:val="en-US" w:eastAsia="en-US"/>
    </w:rPr>
  </w:style>
  <w:style w:type="character" w:styleId="CommentReference">
    <w:name w:val="annotation reference"/>
    <w:uiPriority w:val="99"/>
    <w:rsid w:val="00111EDF"/>
    <w:rPr>
      <w:rFonts w:cs="Times New Roman"/>
      <w:sz w:val="16"/>
      <w:szCs w:val="16"/>
    </w:rPr>
  </w:style>
  <w:style w:type="paragraph" w:styleId="CommentText">
    <w:name w:val="annotation text"/>
    <w:basedOn w:val="Normal"/>
    <w:link w:val="CommentTextChar"/>
    <w:uiPriority w:val="99"/>
    <w:rsid w:val="00111EDF"/>
    <w:pPr>
      <w:keepNext/>
      <w:tabs>
        <w:tab w:val="decimal" w:pos="9356"/>
      </w:tabs>
      <w:spacing w:after="200"/>
    </w:pPr>
    <w:rPr>
      <w:rFonts w:ascii="Arial" w:eastAsia="Arial" w:hAnsi="Arial"/>
      <w:szCs w:val="20"/>
      <w:lang w:val="x-none" w:eastAsia="x-none"/>
    </w:rPr>
  </w:style>
  <w:style w:type="character" w:customStyle="1" w:styleId="CommentTextChar">
    <w:name w:val="Comment Text Char"/>
    <w:link w:val="CommentText"/>
    <w:uiPriority w:val="99"/>
    <w:rsid w:val="00111EDF"/>
    <w:rPr>
      <w:rFonts w:ascii="Arial" w:eastAsia="Arial" w:hAnsi="Arial"/>
      <w:lang w:val="x-none" w:eastAsia="x-none"/>
    </w:rPr>
  </w:style>
  <w:style w:type="character" w:customStyle="1" w:styleId="Niveau3Tegn">
    <w:name w:val="Niveau 3 Tegn"/>
    <w:link w:val="Niveau3"/>
    <w:locked/>
    <w:rsid w:val="00111EDF"/>
    <w:rPr>
      <w:rFonts w:eastAsia="Times New Roman" w:cs="Arial"/>
      <w:bCs/>
      <w:szCs w:val="26"/>
      <w:lang w:val="en-GB" w:eastAsia="ko-KR"/>
    </w:rPr>
  </w:style>
  <w:style w:type="character" w:customStyle="1" w:styleId="Niveau2Tegn">
    <w:name w:val="Niveau 2 Tegn"/>
    <w:link w:val="Niveau2"/>
    <w:locked/>
    <w:rsid w:val="003F4CD0"/>
    <w:rPr>
      <w:rFonts w:eastAsia="Times New Roman" w:cs="Arial"/>
      <w:b/>
      <w:bCs/>
      <w:iCs/>
      <w:szCs w:val="28"/>
      <w:lang w:val="en-GB"/>
    </w:rPr>
  </w:style>
  <w:style w:type="paragraph" w:styleId="CommentSubject">
    <w:name w:val="annotation subject"/>
    <w:basedOn w:val="CommentText"/>
    <w:next w:val="CommentText"/>
    <w:link w:val="CommentSubjectChar"/>
    <w:uiPriority w:val="99"/>
    <w:unhideWhenUsed/>
    <w:rsid w:val="00066BCF"/>
    <w:pPr>
      <w:keepNext w:val="0"/>
      <w:tabs>
        <w:tab w:val="clear" w:pos="9356"/>
      </w:tabs>
      <w:spacing w:after="0"/>
    </w:pPr>
    <w:rPr>
      <w:rFonts w:ascii="Georgia" w:eastAsia="Times New Roman" w:hAnsi="Georgia"/>
      <w:b/>
      <w:bCs/>
      <w:lang w:val="en-GB" w:eastAsia="da-DK"/>
    </w:rPr>
  </w:style>
  <w:style w:type="character" w:customStyle="1" w:styleId="CommentSubjectChar">
    <w:name w:val="Comment Subject Char"/>
    <w:link w:val="CommentSubject"/>
    <w:uiPriority w:val="99"/>
    <w:rsid w:val="00066BCF"/>
    <w:rPr>
      <w:rFonts w:ascii="Arial" w:eastAsia="Times New Roman" w:hAnsi="Arial"/>
      <w:b/>
      <w:bCs/>
      <w:lang w:val="en-GB" w:eastAsia="x-none"/>
    </w:rPr>
  </w:style>
  <w:style w:type="table" w:styleId="TableGrid">
    <w:name w:val="Table Grid"/>
    <w:basedOn w:val="TableNormal"/>
    <w:rsid w:val="00513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veau5Tegn">
    <w:name w:val="Niveau 5 Tegn"/>
    <w:link w:val="Niveau5"/>
    <w:locked/>
    <w:rsid w:val="0051399B"/>
    <w:rPr>
      <w:rFonts w:eastAsia="Times New Roman"/>
      <w:bCs/>
      <w:iCs/>
      <w:szCs w:val="26"/>
      <w:lang w:val="en-GB"/>
    </w:rPr>
  </w:style>
  <w:style w:type="character" w:styleId="PlaceholderText">
    <w:name w:val="Placeholder Text"/>
    <w:uiPriority w:val="99"/>
    <w:semiHidden/>
    <w:rsid w:val="00943239"/>
    <w:rPr>
      <w:color w:val="FFFFFF"/>
    </w:rPr>
  </w:style>
  <w:style w:type="paragraph" w:customStyle="1" w:styleId="TableHeading">
    <w:name w:val="TableHeading"/>
    <w:basedOn w:val="Normal"/>
    <w:uiPriority w:val="16"/>
    <w:qFormat/>
    <w:rsid w:val="00550539"/>
    <w:pPr>
      <w:spacing w:before="60" w:after="60" w:line="240" w:lineRule="auto"/>
    </w:pPr>
    <w:rPr>
      <w:rFonts w:ascii="Arial" w:eastAsia="Batang" w:hAnsi="Arial" w:cs="Arial"/>
      <w:b/>
      <w:color w:val="394A58"/>
      <w:szCs w:val="20"/>
      <w:lang w:eastAsia="ko-KR"/>
    </w:rPr>
  </w:style>
  <w:style w:type="paragraph" w:styleId="ListNumber2">
    <w:name w:val="List Number 2"/>
    <w:basedOn w:val="Normal"/>
    <w:uiPriority w:val="99"/>
    <w:semiHidden/>
    <w:rsid w:val="00550539"/>
    <w:pPr>
      <w:numPr>
        <w:numId w:val="20"/>
      </w:numPr>
      <w:tabs>
        <w:tab w:val="num" w:pos="822"/>
      </w:tabs>
      <w:spacing w:line="240" w:lineRule="auto"/>
      <w:ind w:left="822" w:hanging="822"/>
      <w:contextualSpacing/>
    </w:pPr>
    <w:rPr>
      <w:rFonts w:ascii="Arial" w:eastAsia="Calibri" w:hAnsi="Arial"/>
      <w:color w:val="394A58"/>
      <w:szCs w:val="22"/>
      <w:lang w:eastAsia="en-US"/>
    </w:rPr>
  </w:style>
  <w:style w:type="paragraph" w:styleId="FootnoteText">
    <w:name w:val="footnote text"/>
    <w:basedOn w:val="Normal"/>
    <w:link w:val="FootnoteTextChar"/>
    <w:uiPriority w:val="99"/>
    <w:semiHidden/>
    <w:unhideWhenUsed/>
    <w:rsid w:val="002A611A"/>
    <w:pPr>
      <w:spacing w:line="240" w:lineRule="auto"/>
    </w:pPr>
    <w:rPr>
      <w:rFonts w:ascii="Arial" w:eastAsia="Calibri" w:hAnsi="Arial"/>
      <w:color w:val="394A58"/>
      <w:szCs w:val="20"/>
      <w:lang w:eastAsia="en-US"/>
    </w:rPr>
  </w:style>
  <w:style w:type="character" w:customStyle="1" w:styleId="FootnoteTextChar">
    <w:name w:val="Footnote Text Char"/>
    <w:link w:val="FootnoteText"/>
    <w:uiPriority w:val="99"/>
    <w:semiHidden/>
    <w:rsid w:val="002A611A"/>
    <w:rPr>
      <w:rFonts w:ascii="Arial" w:eastAsia="Calibri" w:hAnsi="Arial"/>
      <w:color w:val="394A58"/>
      <w:lang w:val="en-GB" w:eastAsia="en-US"/>
    </w:rPr>
  </w:style>
  <w:style w:type="paragraph" w:styleId="ListBullet">
    <w:name w:val="List Bullet"/>
    <w:basedOn w:val="Normal"/>
    <w:uiPriority w:val="99"/>
    <w:unhideWhenUsed/>
    <w:rsid w:val="001777ED"/>
    <w:pPr>
      <w:numPr>
        <w:numId w:val="21"/>
      </w:numPr>
      <w:contextualSpacing/>
    </w:pPr>
  </w:style>
  <w:style w:type="character" w:customStyle="1" w:styleId="Overskrift1Tegn">
    <w:name w:val="Overskrift 1 Tegn"/>
    <w:aliases w:val="Regnskaber Tegn,Heading Tegn,h1 Tegn,A MAJOR/BOLD Tegn,Schedheading Tegn,Heading 1(Report Only) Tegn,h1 chapter heading Tegn,Section Heading Tegn,H1 Tegn,Attribute Heading 1 Tegn,Roman 14 B Heading Tegn,Roman 14 B Heading1 Tegn,2 Tegn"/>
    <w:uiPriority w:val="9"/>
    <w:rsid w:val="007B1E69"/>
    <w:rPr>
      <w:rFonts w:eastAsia="Times New Roman" w:cs="Arial"/>
      <w:b/>
      <w:bCs/>
      <w:szCs w:val="32"/>
    </w:rPr>
  </w:style>
  <w:style w:type="character" w:customStyle="1" w:styleId="Heading4Char1">
    <w:name w:val="Heading 4 Char1"/>
    <w:aliases w:val="n Char1,h4 Char1,h4 sub sub heading Char1,D Sub-Sub/Plain Char1,Level 2 - (a) Char1,Level 2 - a Char1,GPH Heading 4 Char1,Schedules Char1,Second Level Heading HM Char1,Subhead C Char1,Sub-Minor Char1,H4 Char1,dash Char1,4 Char1,14 Char1"/>
    <w:rsid w:val="007B1E69"/>
    <w:rPr>
      <w:rFonts w:eastAsia="Times New Roman"/>
      <w:bCs/>
      <w:szCs w:val="28"/>
    </w:rPr>
  </w:style>
  <w:style w:type="character" w:customStyle="1" w:styleId="Heading4Char2">
    <w:name w:val="Heading 4 Char2"/>
    <w:aliases w:val="n Char2,h4 Char2,h4 sub sub heading Char2,D Sub-Sub/Plain Char2,Level 2 - (a) Char2,Level 2 - a Char2,GPH Heading 4 Char2,Schedules Char2,Second Level Heading HM Char2,Subhead C Char2,Sub-Minor Char2,H4 Char2,dash Char2,4 Char2,14 Char2"/>
    <w:uiPriority w:val="99"/>
    <w:semiHidden/>
    <w:locked/>
    <w:rsid w:val="007B1E69"/>
    <w:rPr>
      <w:rFonts w:ascii="Calibri" w:hAnsi="Calibri" w:cs="Times New Roman"/>
      <w:b/>
      <w:bCs/>
      <w:color w:val="000000"/>
      <w:sz w:val="28"/>
      <w:szCs w:val="28"/>
      <w:lang w:eastAsia="en-US"/>
    </w:rPr>
  </w:style>
  <w:style w:type="paragraph" w:styleId="Subtitle">
    <w:name w:val="Subtitle"/>
    <w:basedOn w:val="Normal"/>
    <w:next w:val="Normal"/>
    <w:link w:val="SubtitleChar"/>
    <w:uiPriority w:val="99"/>
    <w:qFormat/>
    <w:rsid w:val="007B1E69"/>
    <w:pPr>
      <w:numPr>
        <w:ilvl w:val="1"/>
      </w:numPr>
      <w:spacing w:after="200" w:line="276" w:lineRule="auto"/>
      <w:jc w:val="center"/>
    </w:pPr>
    <w:rPr>
      <w:rFonts w:ascii="Calibri" w:hAnsi="Calibri"/>
      <w:b/>
      <w:iCs/>
      <w:spacing w:val="15"/>
      <w:sz w:val="40"/>
      <w:lang w:eastAsia="en-US"/>
    </w:rPr>
  </w:style>
  <w:style w:type="character" w:customStyle="1" w:styleId="SubtitleChar">
    <w:name w:val="Subtitle Char"/>
    <w:link w:val="Subtitle"/>
    <w:uiPriority w:val="99"/>
    <w:rsid w:val="007B1E69"/>
    <w:rPr>
      <w:rFonts w:ascii="Calibri" w:eastAsia="Times New Roman" w:hAnsi="Calibri"/>
      <w:b/>
      <w:iCs/>
      <w:spacing w:val="15"/>
      <w:sz w:val="40"/>
      <w:szCs w:val="24"/>
      <w:lang w:eastAsia="en-US"/>
    </w:rPr>
  </w:style>
  <w:style w:type="paragraph" w:customStyle="1" w:styleId="HeadingTable">
    <w:name w:val="Heading Table"/>
    <w:basedOn w:val="Normal"/>
    <w:uiPriority w:val="99"/>
    <w:rsid w:val="007B1E69"/>
    <w:pPr>
      <w:spacing w:before="120" w:after="200" w:line="240" w:lineRule="auto"/>
      <w:jc w:val="center"/>
    </w:pPr>
    <w:rPr>
      <w:rFonts w:ascii="Times New Roman Bold" w:hAnsi="Times New Roman Bold"/>
      <w:b/>
      <w:sz w:val="22"/>
      <w:lang w:val="en-US" w:eastAsia="en-US"/>
    </w:rPr>
  </w:style>
  <w:style w:type="paragraph" w:customStyle="1" w:styleId="TableText">
    <w:name w:val="Table Text"/>
    <w:basedOn w:val="Normal"/>
    <w:link w:val="TableTextChar"/>
    <w:uiPriority w:val="99"/>
    <w:rsid w:val="007B1E69"/>
    <w:pPr>
      <w:spacing w:before="120" w:after="200" w:line="240" w:lineRule="auto"/>
    </w:pPr>
    <w:rPr>
      <w:rFonts w:ascii="Calibri" w:hAnsi="Calibri"/>
      <w:sz w:val="22"/>
      <w:lang w:val="en-US" w:eastAsia="en-US"/>
    </w:rPr>
  </w:style>
  <w:style w:type="paragraph" w:customStyle="1" w:styleId="ReverseIndent">
    <w:name w:val="Reverse Indent"/>
    <w:uiPriority w:val="99"/>
    <w:rsid w:val="007B1E69"/>
    <w:pPr>
      <w:spacing w:before="120" w:after="120"/>
      <w:ind w:left="720" w:hanging="504"/>
    </w:pPr>
    <w:rPr>
      <w:rFonts w:ascii="Times New Roman" w:eastAsia="Times New Roman" w:hAnsi="Times New Roman"/>
      <w:sz w:val="22"/>
      <w:szCs w:val="24"/>
    </w:rPr>
  </w:style>
  <w:style w:type="character" w:customStyle="1" w:styleId="TableTextChar">
    <w:name w:val="Table Text Char"/>
    <w:link w:val="TableText"/>
    <w:uiPriority w:val="99"/>
    <w:locked/>
    <w:rsid w:val="007B1E69"/>
    <w:rPr>
      <w:rFonts w:ascii="Calibri" w:eastAsia="Times New Roman" w:hAnsi="Calibri"/>
      <w:sz w:val="22"/>
      <w:szCs w:val="24"/>
      <w:lang w:val="en-US" w:eastAsia="en-US"/>
    </w:rPr>
  </w:style>
  <w:style w:type="paragraph" w:customStyle="1" w:styleId="TableRef">
    <w:name w:val="Table Ref #"/>
    <w:uiPriority w:val="99"/>
    <w:rsid w:val="007B1E69"/>
    <w:pPr>
      <w:spacing w:before="120" w:after="120"/>
    </w:pPr>
    <w:rPr>
      <w:rFonts w:ascii="Times New Roman" w:eastAsia="Times New Roman" w:hAnsi="Times New Roman"/>
      <w:sz w:val="16"/>
      <w:szCs w:val="24"/>
    </w:rPr>
  </w:style>
  <w:style w:type="paragraph" w:customStyle="1" w:styleId="TableComplyColYN">
    <w:name w:val="Table Comply Col (Y/N)"/>
    <w:uiPriority w:val="99"/>
    <w:rsid w:val="007B1E69"/>
    <w:pPr>
      <w:spacing w:before="120" w:after="120"/>
      <w:jc w:val="center"/>
    </w:pPr>
    <w:rPr>
      <w:rFonts w:ascii="Times New Roman" w:eastAsia="Times New Roman" w:hAnsi="Times New Roman"/>
      <w:sz w:val="22"/>
      <w:szCs w:val="24"/>
    </w:rPr>
  </w:style>
  <w:style w:type="paragraph" w:customStyle="1" w:styleId="TableHeadingnumbered">
    <w:name w:val="Table Heading numbered"/>
    <w:basedOn w:val="Heading1Numbered"/>
    <w:link w:val="TableHeadingnumberedChar"/>
    <w:uiPriority w:val="99"/>
    <w:rsid w:val="007B1E69"/>
    <w:pPr>
      <w:numPr>
        <w:numId w:val="0"/>
      </w:numPr>
      <w:tabs>
        <w:tab w:val="num" w:pos="360"/>
      </w:tabs>
    </w:pPr>
    <w:rPr>
      <w:rFonts w:eastAsia="Times New Roman"/>
    </w:rPr>
  </w:style>
  <w:style w:type="paragraph" w:customStyle="1" w:styleId="Tablereferencenumber">
    <w:name w:val="Table reference number"/>
    <w:basedOn w:val="TableText"/>
    <w:link w:val="TablereferencenumberChar"/>
    <w:uiPriority w:val="99"/>
    <w:rsid w:val="007B1E69"/>
    <w:rPr>
      <w:sz w:val="16"/>
      <w:szCs w:val="16"/>
    </w:rPr>
  </w:style>
  <w:style w:type="character" w:customStyle="1" w:styleId="TableHeadingnumberedChar">
    <w:name w:val="Table Heading numbered Char"/>
    <w:link w:val="TableHeadingnumbered"/>
    <w:uiPriority w:val="99"/>
    <w:locked/>
    <w:rsid w:val="007B1E69"/>
    <w:rPr>
      <w:rFonts w:ascii="Calibri" w:eastAsia="Times New Roman" w:hAnsi="Calibri"/>
      <w:b/>
      <w:caps/>
      <w:sz w:val="28"/>
      <w:szCs w:val="24"/>
    </w:rPr>
  </w:style>
  <w:style w:type="character" w:customStyle="1" w:styleId="TablereferencenumberChar">
    <w:name w:val="Table reference number Char"/>
    <w:link w:val="Tablereferencenumber"/>
    <w:uiPriority w:val="99"/>
    <w:locked/>
    <w:rsid w:val="007B1E69"/>
    <w:rPr>
      <w:rFonts w:ascii="Calibri" w:eastAsia="Times New Roman" w:hAnsi="Calibri"/>
      <w:sz w:val="16"/>
      <w:szCs w:val="16"/>
      <w:lang w:val="en-US" w:eastAsia="en-US"/>
    </w:rPr>
  </w:style>
  <w:style w:type="paragraph" w:styleId="TOCHeading">
    <w:name w:val="TOC Heading"/>
    <w:basedOn w:val="Normal"/>
    <w:next w:val="Normal"/>
    <w:uiPriority w:val="99"/>
    <w:qFormat/>
    <w:rsid w:val="007B1E69"/>
    <w:pPr>
      <w:spacing w:after="340" w:line="276" w:lineRule="auto"/>
    </w:pPr>
    <w:rPr>
      <w:rFonts w:ascii="Calibri" w:eastAsia="Arial" w:hAnsi="Calibri"/>
      <w:bCs/>
      <w:color w:val="000000"/>
      <w:sz w:val="30"/>
      <w:szCs w:val="22"/>
      <w:lang w:val="en-US" w:eastAsia="en-US"/>
    </w:rPr>
  </w:style>
  <w:style w:type="paragraph" w:customStyle="1" w:styleId="BodyLevel1Numbered">
    <w:name w:val="Body Level 1 Numbered"/>
    <w:basedOn w:val="Normal"/>
    <w:uiPriority w:val="99"/>
    <w:rsid w:val="007B1E69"/>
    <w:pPr>
      <w:numPr>
        <w:numId w:val="23"/>
      </w:numPr>
      <w:spacing w:before="180" w:after="180" w:line="240" w:lineRule="auto"/>
    </w:pPr>
    <w:rPr>
      <w:rFonts w:ascii="Times New Roman" w:hAnsi="Times New Roman"/>
      <w:sz w:val="22"/>
      <w:lang w:val="en-US" w:eastAsia="en-US"/>
    </w:rPr>
  </w:style>
  <w:style w:type="paragraph" w:customStyle="1" w:styleId="BodyLevel2Numbered">
    <w:name w:val="Body Level 2 Numbered"/>
    <w:basedOn w:val="Normal"/>
    <w:uiPriority w:val="99"/>
    <w:rsid w:val="007B1E69"/>
    <w:pPr>
      <w:numPr>
        <w:ilvl w:val="1"/>
        <w:numId w:val="23"/>
      </w:numPr>
      <w:spacing w:before="180" w:after="180" w:line="240" w:lineRule="auto"/>
    </w:pPr>
    <w:rPr>
      <w:rFonts w:ascii="Times New Roman" w:hAnsi="Times New Roman"/>
      <w:sz w:val="22"/>
      <w:lang w:val="en-US" w:eastAsia="en-US"/>
    </w:rPr>
  </w:style>
  <w:style w:type="paragraph" w:customStyle="1" w:styleId="BodyLevel3Numbered">
    <w:name w:val="Body Level 3 Numbered"/>
    <w:basedOn w:val="Normal"/>
    <w:uiPriority w:val="99"/>
    <w:rsid w:val="007B1E69"/>
    <w:pPr>
      <w:numPr>
        <w:ilvl w:val="2"/>
        <w:numId w:val="23"/>
      </w:numPr>
      <w:spacing w:before="180" w:after="180" w:line="240" w:lineRule="auto"/>
    </w:pPr>
    <w:rPr>
      <w:rFonts w:ascii="Times New Roman" w:hAnsi="Times New Roman"/>
      <w:sz w:val="22"/>
      <w:lang w:val="en-US" w:eastAsia="en-US"/>
    </w:rPr>
  </w:style>
  <w:style w:type="paragraph" w:customStyle="1" w:styleId="BodyLevel4Numbered">
    <w:name w:val="Body Level 4 Numbered"/>
    <w:basedOn w:val="Normal"/>
    <w:uiPriority w:val="99"/>
    <w:rsid w:val="007B1E69"/>
    <w:pPr>
      <w:numPr>
        <w:ilvl w:val="3"/>
        <w:numId w:val="23"/>
      </w:numPr>
      <w:spacing w:before="180" w:after="180" w:line="240" w:lineRule="auto"/>
    </w:pPr>
    <w:rPr>
      <w:rFonts w:ascii="Times New Roman" w:hAnsi="Times New Roman"/>
      <w:sz w:val="22"/>
      <w:lang w:val="en-US" w:eastAsia="en-US"/>
    </w:rPr>
  </w:style>
  <w:style w:type="paragraph" w:customStyle="1" w:styleId="TableTextItalic">
    <w:name w:val="Table Text Italic"/>
    <w:basedOn w:val="TableText"/>
    <w:link w:val="TableTextItalicChar"/>
    <w:uiPriority w:val="99"/>
    <w:rsid w:val="007B1E69"/>
    <w:rPr>
      <w:i/>
    </w:rPr>
  </w:style>
  <w:style w:type="character" w:customStyle="1" w:styleId="TableTextItalicChar">
    <w:name w:val="Table Text Italic Char"/>
    <w:link w:val="TableTextItalic"/>
    <w:uiPriority w:val="99"/>
    <w:locked/>
    <w:rsid w:val="007B1E69"/>
    <w:rPr>
      <w:rFonts w:ascii="Calibri" w:eastAsia="Times New Roman" w:hAnsi="Calibri"/>
      <w:i/>
      <w:sz w:val="22"/>
      <w:szCs w:val="24"/>
      <w:lang w:val="en-US" w:eastAsia="en-US"/>
    </w:rPr>
  </w:style>
  <w:style w:type="paragraph" w:customStyle="1" w:styleId="TableLevel1Numbered">
    <w:name w:val="Table Level 1 Numbered"/>
    <w:basedOn w:val="TableText"/>
    <w:link w:val="TableLevel1NumberedChar"/>
    <w:uiPriority w:val="99"/>
    <w:rsid w:val="007B1E69"/>
    <w:pPr>
      <w:tabs>
        <w:tab w:val="num" w:pos="357"/>
      </w:tabs>
      <w:ind w:left="737" w:hanging="380"/>
    </w:pPr>
  </w:style>
  <w:style w:type="paragraph" w:customStyle="1" w:styleId="TableLevel5Numbered">
    <w:name w:val="Table Level 5 Numbered"/>
    <w:basedOn w:val="Normal"/>
    <w:uiPriority w:val="99"/>
    <w:rsid w:val="007B1E69"/>
    <w:pPr>
      <w:numPr>
        <w:ilvl w:val="4"/>
        <w:numId w:val="25"/>
      </w:numPr>
      <w:spacing w:before="120" w:after="200" w:line="240" w:lineRule="auto"/>
    </w:pPr>
    <w:rPr>
      <w:rFonts w:ascii="Times New Roman" w:hAnsi="Times New Roman"/>
      <w:sz w:val="22"/>
      <w:lang w:val="en-US" w:eastAsia="en-US"/>
    </w:rPr>
  </w:style>
  <w:style w:type="paragraph" w:customStyle="1" w:styleId="TableLevel3Numbered">
    <w:name w:val="Table Level 3 Numbered"/>
    <w:basedOn w:val="Normal"/>
    <w:uiPriority w:val="99"/>
    <w:rsid w:val="007B1E69"/>
    <w:pPr>
      <w:tabs>
        <w:tab w:val="num" w:pos="1071"/>
      </w:tabs>
      <w:spacing w:before="120" w:after="200" w:line="240" w:lineRule="auto"/>
      <w:ind w:left="1451" w:hanging="380"/>
    </w:pPr>
    <w:rPr>
      <w:rFonts w:ascii="Calibri" w:hAnsi="Calibri"/>
      <w:sz w:val="22"/>
      <w:lang w:val="en-US" w:eastAsia="en-US"/>
    </w:rPr>
  </w:style>
  <w:style w:type="paragraph" w:customStyle="1" w:styleId="TableLevel4Numbered">
    <w:name w:val="Table Level 4 Numbered"/>
    <w:basedOn w:val="Normal"/>
    <w:uiPriority w:val="99"/>
    <w:rsid w:val="007B1E69"/>
    <w:pPr>
      <w:tabs>
        <w:tab w:val="num" w:pos="1428"/>
      </w:tabs>
      <w:spacing w:before="120" w:after="200" w:line="240" w:lineRule="auto"/>
      <w:ind w:left="1808" w:hanging="380"/>
    </w:pPr>
    <w:rPr>
      <w:rFonts w:ascii="Times New Roman" w:hAnsi="Times New Roman"/>
      <w:sz w:val="22"/>
      <w:lang w:val="en-US" w:eastAsia="en-US"/>
    </w:rPr>
  </w:style>
  <w:style w:type="paragraph" w:customStyle="1" w:styleId="TableLevel6Numbered">
    <w:name w:val="Table Level 6 Numbered"/>
    <w:basedOn w:val="Normal"/>
    <w:uiPriority w:val="99"/>
    <w:rsid w:val="007B1E69"/>
    <w:pPr>
      <w:numPr>
        <w:ilvl w:val="5"/>
        <w:numId w:val="25"/>
      </w:numPr>
      <w:spacing w:before="120" w:after="200" w:line="240" w:lineRule="auto"/>
    </w:pPr>
    <w:rPr>
      <w:rFonts w:ascii="Times New Roman" w:hAnsi="Times New Roman"/>
      <w:sz w:val="22"/>
      <w:lang w:val="en-US" w:eastAsia="en-US"/>
    </w:rPr>
  </w:style>
  <w:style w:type="paragraph" w:customStyle="1" w:styleId="TableLevel7Numbered">
    <w:name w:val="Table Level 7 Numbered"/>
    <w:basedOn w:val="Normal"/>
    <w:uiPriority w:val="99"/>
    <w:rsid w:val="007B1E69"/>
    <w:pPr>
      <w:numPr>
        <w:ilvl w:val="6"/>
        <w:numId w:val="25"/>
      </w:numPr>
      <w:spacing w:before="120" w:after="200" w:line="240" w:lineRule="auto"/>
    </w:pPr>
    <w:rPr>
      <w:rFonts w:ascii="Times New Roman" w:hAnsi="Times New Roman"/>
      <w:sz w:val="22"/>
      <w:lang w:val="en-US" w:eastAsia="en-US"/>
    </w:rPr>
  </w:style>
  <w:style w:type="paragraph" w:customStyle="1" w:styleId="TableLevel8Numbered">
    <w:name w:val="Table Level 8 Numbered"/>
    <w:basedOn w:val="Normal"/>
    <w:uiPriority w:val="99"/>
    <w:rsid w:val="007B1E69"/>
    <w:pPr>
      <w:numPr>
        <w:ilvl w:val="7"/>
        <w:numId w:val="25"/>
      </w:numPr>
      <w:spacing w:before="120" w:after="200" w:line="240" w:lineRule="auto"/>
    </w:pPr>
    <w:rPr>
      <w:rFonts w:ascii="Times New Roman" w:hAnsi="Times New Roman"/>
      <w:sz w:val="22"/>
      <w:lang w:val="en-US" w:eastAsia="en-US"/>
    </w:rPr>
  </w:style>
  <w:style w:type="character" w:customStyle="1" w:styleId="TableLevel1NumberedChar">
    <w:name w:val="Table Level 1 Numbered Char"/>
    <w:link w:val="TableLevel1Numbered"/>
    <w:uiPriority w:val="99"/>
    <w:locked/>
    <w:rsid w:val="007B1E69"/>
    <w:rPr>
      <w:rFonts w:ascii="Calibri" w:eastAsia="Times New Roman" w:hAnsi="Calibri"/>
      <w:sz w:val="22"/>
      <w:szCs w:val="24"/>
      <w:lang w:val="en-US" w:eastAsia="en-US"/>
    </w:rPr>
  </w:style>
  <w:style w:type="paragraph" w:customStyle="1" w:styleId="BodyTextBulletL2">
    <w:name w:val="Body Text Bullet L2"/>
    <w:basedOn w:val="Normal"/>
    <w:uiPriority w:val="99"/>
    <w:semiHidden/>
    <w:rsid w:val="007B1E69"/>
    <w:pPr>
      <w:tabs>
        <w:tab w:val="num" w:pos="2707"/>
      </w:tabs>
      <w:spacing w:before="120" w:after="200" w:line="240" w:lineRule="auto"/>
      <w:ind w:left="2707" w:hanging="367"/>
    </w:pPr>
    <w:rPr>
      <w:rFonts w:ascii="Times New Roman" w:hAnsi="Times New Roman"/>
      <w:sz w:val="22"/>
      <w:lang w:val="en-US" w:eastAsia="en-US"/>
    </w:rPr>
  </w:style>
  <w:style w:type="paragraph" w:styleId="TOC2">
    <w:name w:val="toc 2"/>
    <w:basedOn w:val="Normal"/>
    <w:next w:val="Normal"/>
    <w:autoRedefine/>
    <w:uiPriority w:val="39"/>
    <w:rsid w:val="007B1E69"/>
    <w:pPr>
      <w:tabs>
        <w:tab w:val="left" w:pos="624"/>
        <w:tab w:val="right" w:leader="dot" w:pos="8789"/>
      </w:tabs>
    </w:pPr>
  </w:style>
  <w:style w:type="paragraph" w:customStyle="1" w:styleId="TableTextBullet">
    <w:name w:val="Table Text Bullet"/>
    <w:basedOn w:val="Normal"/>
    <w:uiPriority w:val="99"/>
    <w:rsid w:val="007B1E69"/>
    <w:pPr>
      <w:tabs>
        <w:tab w:val="num" w:pos="720"/>
      </w:tabs>
      <w:spacing w:before="120" w:after="200" w:line="240" w:lineRule="auto"/>
      <w:ind w:left="720" w:hanging="360"/>
    </w:pPr>
    <w:rPr>
      <w:rFonts w:ascii="Calibri" w:hAnsi="Calibri"/>
      <w:sz w:val="22"/>
      <w:lang w:val="en-US" w:eastAsia="en-US"/>
    </w:rPr>
  </w:style>
  <w:style w:type="character" w:customStyle="1" w:styleId="Bold-Character">
    <w:name w:val="Bold - Character"/>
    <w:uiPriority w:val="99"/>
    <w:rsid w:val="007B1E69"/>
    <w:rPr>
      <w:b/>
    </w:rPr>
  </w:style>
  <w:style w:type="paragraph" w:customStyle="1" w:styleId="BodyTextBulletL1">
    <w:name w:val="Body Text Bullet L1"/>
    <w:basedOn w:val="Normal"/>
    <w:uiPriority w:val="99"/>
    <w:rsid w:val="007B1E69"/>
    <w:pPr>
      <w:numPr>
        <w:numId w:val="26"/>
      </w:numPr>
      <w:spacing w:before="120" w:after="200" w:line="240" w:lineRule="auto"/>
      <w:ind w:hanging="360"/>
    </w:pPr>
    <w:rPr>
      <w:rFonts w:ascii="Times New Roman" w:hAnsi="Times New Roman"/>
      <w:sz w:val="22"/>
      <w:lang w:val="en-US" w:eastAsia="en-US"/>
    </w:rPr>
  </w:style>
  <w:style w:type="paragraph" w:styleId="TOC3">
    <w:name w:val="toc 3"/>
    <w:basedOn w:val="Normal"/>
    <w:next w:val="Normal"/>
    <w:autoRedefine/>
    <w:uiPriority w:val="39"/>
    <w:rsid w:val="007B1E69"/>
    <w:pPr>
      <w:tabs>
        <w:tab w:val="left" w:pos="624"/>
        <w:tab w:val="right" w:leader="dot" w:pos="8789"/>
      </w:tabs>
    </w:pPr>
  </w:style>
  <w:style w:type="paragraph" w:styleId="TOC4">
    <w:name w:val="toc 4"/>
    <w:basedOn w:val="Normal"/>
    <w:next w:val="Normal"/>
    <w:autoRedefine/>
    <w:uiPriority w:val="39"/>
    <w:rsid w:val="007B1E69"/>
    <w:pPr>
      <w:tabs>
        <w:tab w:val="left" w:pos="624"/>
        <w:tab w:val="right" w:leader="dot" w:pos="8789"/>
      </w:tabs>
    </w:pPr>
  </w:style>
  <w:style w:type="paragraph" w:styleId="TOC5">
    <w:name w:val="toc 5"/>
    <w:basedOn w:val="TOC1"/>
    <w:next w:val="Normal"/>
    <w:uiPriority w:val="99"/>
    <w:rsid w:val="007B1E69"/>
    <w:pPr>
      <w:tabs>
        <w:tab w:val="left" w:pos="624"/>
        <w:tab w:val="right" w:leader="dot" w:pos="8789"/>
      </w:tabs>
      <w:spacing w:after="200" w:line="276" w:lineRule="auto"/>
    </w:pPr>
    <w:rPr>
      <w:rFonts w:ascii="Calibri" w:eastAsia="Arial" w:hAnsi="Calibri"/>
      <w:color w:val="000000"/>
      <w:sz w:val="22"/>
      <w:szCs w:val="22"/>
      <w:lang w:eastAsia="en-US"/>
    </w:rPr>
  </w:style>
  <w:style w:type="paragraph" w:styleId="TOC6">
    <w:name w:val="toc 6"/>
    <w:basedOn w:val="Normal"/>
    <w:next w:val="Normal"/>
    <w:autoRedefine/>
    <w:uiPriority w:val="99"/>
    <w:rsid w:val="007B1E69"/>
    <w:pPr>
      <w:spacing w:after="200" w:line="276" w:lineRule="auto"/>
      <w:ind w:left="1100"/>
    </w:pPr>
    <w:rPr>
      <w:rFonts w:ascii="Calibri" w:eastAsia="Arial" w:hAnsi="Calibri"/>
      <w:color w:val="000000"/>
      <w:sz w:val="22"/>
      <w:szCs w:val="22"/>
      <w:lang w:eastAsia="en-US"/>
    </w:rPr>
  </w:style>
  <w:style w:type="paragraph" w:styleId="TOC7">
    <w:name w:val="toc 7"/>
    <w:basedOn w:val="Normal"/>
    <w:next w:val="Normal"/>
    <w:autoRedefine/>
    <w:uiPriority w:val="99"/>
    <w:rsid w:val="007B1E69"/>
    <w:pPr>
      <w:spacing w:after="200" w:line="276" w:lineRule="auto"/>
      <w:ind w:left="1320"/>
    </w:pPr>
    <w:rPr>
      <w:rFonts w:ascii="Calibri" w:eastAsia="Arial" w:hAnsi="Calibri"/>
      <w:color w:val="000000"/>
      <w:sz w:val="22"/>
      <w:szCs w:val="22"/>
      <w:lang w:eastAsia="en-US"/>
    </w:rPr>
  </w:style>
  <w:style w:type="paragraph" w:styleId="TOC8">
    <w:name w:val="toc 8"/>
    <w:basedOn w:val="Normal"/>
    <w:next w:val="Normal"/>
    <w:autoRedefine/>
    <w:uiPriority w:val="99"/>
    <w:rsid w:val="007B1E69"/>
    <w:pPr>
      <w:spacing w:after="200" w:line="276" w:lineRule="auto"/>
      <w:ind w:left="1540"/>
    </w:pPr>
    <w:rPr>
      <w:rFonts w:ascii="Calibri" w:eastAsia="Arial" w:hAnsi="Calibri"/>
      <w:color w:val="000000"/>
      <w:sz w:val="22"/>
      <w:szCs w:val="22"/>
      <w:lang w:eastAsia="en-US"/>
    </w:rPr>
  </w:style>
  <w:style w:type="paragraph" w:styleId="TOC9">
    <w:name w:val="toc 9"/>
    <w:basedOn w:val="Normal"/>
    <w:next w:val="Normal"/>
    <w:autoRedefine/>
    <w:uiPriority w:val="99"/>
    <w:rsid w:val="007B1E69"/>
    <w:pPr>
      <w:spacing w:after="200" w:line="276" w:lineRule="auto"/>
      <w:ind w:left="1760"/>
    </w:pPr>
    <w:rPr>
      <w:rFonts w:ascii="Calibri" w:eastAsia="Arial" w:hAnsi="Calibri"/>
      <w:color w:val="000000"/>
      <w:sz w:val="22"/>
      <w:szCs w:val="22"/>
      <w:lang w:eastAsia="en-US"/>
    </w:rPr>
  </w:style>
  <w:style w:type="paragraph" w:customStyle="1" w:styleId="AdresseBrev">
    <w:name w:val="AdresseBrev"/>
    <w:basedOn w:val="Normal"/>
    <w:uiPriority w:val="99"/>
    <w:rsid w:val="007B1E69"/>
    <w:pPr>
      <w:tabs>
        <w:tab w:val="decimal" w:pos="8618"/>
      </w:tabs>
      <w:spacing w:after="200"/>
      <w:ind w:right="4536"/>
    </w:pPr>
    <w:rPr>
      <w:rFonts w:ascii="Calibri" w:eastAsia="Arial" w:hAnsi="Calibri"/>
      <w:color w:val="000000"/>
      <w:sz w:val="22"/>
      <w:szCs w:val="22"/>
      <w:lang w:eastAsia="en-US"/>
    </w:rPr>
  </w:style>
  <w:style w:type="paragraph" w:styleId="NormalIndent">
    <w:name w:val="Normal Indent"/>
    <w:basedOn w:val="Normal"/>
    <w:uiPriority w:val="99"/>
    <w:semiHidden/>
    <w:rsid w:val="007B1E69"/>
    <w:pPr>
      <w:spacing w:after="200" w:line="276" w:lineRule="auto"/>
      <w:ind w:left="720"/>
    </w:pPr>
    <w:rPr>
      <w:rFonts w:ascii="Calibri" w:eastAsia="Arial" w:hAnsi="Calibri"/>
      <w:color w:val="000000"/>
      <w:sz w:val="22"/>
      <w:szCs w:val="22"/>
      <w:lang w:eastAsia="en-US"/>
    </w:rPr>
  </w:style>
  <w:style w:type="paragraph" w:customStyle="1" w:styleId="Brevhoved1">
    <w:name w:val="Brevhoved1"/>
    <w:basedOn w:val="Normal"/>
    <w:uiPriority w:val="99"/>
    <w:rsid w:val="007B1E69"/>
    <w:pPr>
      <w:spacing w:after="200"/>
      <w:ind w:right="4536"/>
    </w:pPr>
    <w:rPr>
      <w:rFonts w:ascii="Calibri" w:eastAsia="Arial" w:hAnsi="Calibri"/>
      <w:color w:val="000000"/>
      <w:sz w:val="22"/>
      <w:szCs w:val="22"/>
      <w:lang w:eastAsia="en-US"/>
    </w:rPr>
  </w:style>
  <w:style w:type="paragraph" w:customStyle="1" w:styleId="BrevhovedSidsteLinie">
    <w:name w:val="BrevhovedSidsteLinie"/>
    <w:basedOn w:val="Brevhoved1"/>
    <w:next w:val="Heading1"/>
    <w:uiPriority w:val="99"/>
    <w:rsid w:val="007B1E69"/>
  </w:style>
  <w:style w:type="paragraph" w:customStyle="1" w:styleId="Bullet0">
    <w:name w:val="Bullet"/>
    <w:basedOn w:val="Normal"/>
    <w:uiPriority w:val="99"/>
    <w:rsid w:val="007B1E69"/>
    <w:pPr>
      <w:spacing w:after="200" w:line="276" w:lineRule="auto"/>
    </w:pPr>
    <w:rPr>
      <w:rFonts w:ascii="Calibri" w:eastAsia="Arial" w:hAnsi="Calibri"/>
      <w:color w:val="000000"/>
      <w:sz w:val="22"/>
      <w:szCs w:val="22"/>
      <w:lang w:eastAsia="en-US"/>
    </w:rPr>
  </w:style>
  <w:style w:type="paragraph" w:customStyle="1" w:styleId="bullet">
    <w:name w:val="bullet"/>
    <w:basedOn w:val="Normal"/>
    <w:uiPriority w:val="99"/>
    <w:rsid w:val="007B1E69"/>
    <w:pPr>
      <w:numPr>
        <w:numId w:val="27"/>
      </w:numPr>
      <w:spacing w:after="200" w:line="276" w:lineRule="auto"/>
    </w:pPr>
    <w:rPr>
      <w:rFonts w:ascii="Calibri" w:eastAsia="Arial" w:hAnsi="Calibri"/>
      <w:color w:val="000000"/>
      <w:sz w:val="22"/>
      <w:szCs w:val="22"/>
      <w:lang w:eastAsia="en-US"/>
    </w:rPr>
  </w:style>
  <w:style w:type="paragraph" w:customStyle="1" w:styleId="cc">
    <w:name w:val="cc"/>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cc1">
    <w:name w:val="cc1"/>
    <w:uiPriority w:val="99"/>
    <w:rsid w:val="007B1E69"/>
    <w:pPr>
      <w:tabs>
        <w:tab w:val="left" w:pos="0"/>
        <w:tab w:val="left" w:pos="567"/>
        <w:tab w:val="decimal" w:pos="8618"/>
      </w:tabs>
      <w:spacing w:line="340" w:lineRule="atLeast"/>
      <w:jc w:val="both"/>
    </w:pPr>
    <w:rPr>
      <w:rFonts w:ascii="Times New Roman" w:eastAsia="Times New Roman" w:hAnsi="Times New Roman"/>
      <w:sz w:val="22"/>
      <w:lang w:val="da-DK"/>
    </w:rPr>
  </w:style>
  <w:style w:type="paragraph" w:customStyle="1" w:styleId="DatolinieBrev">
    <w:name w:val="DatolinieBrev"/>
    <w:basedOn w:val="Normal"/>
    <w:uiPriority w:val="99"/>
    <w:rsid w:val="007B1E69"/>
    <w:pPr>
      <w:spacing w:after="600"/>
    </w:pPr>
    <w:rPr>
      <w:rFonts w:ascii="Calibri" w:eastAsia="Arial" w:hAnsi="Calibri"/>
      <w:color w:val="000000"/>
      <w:sz w:val="22"/>
      <w:szCs w:val="22"/>
      <w:lang w:eastAsia="en-US"/>
    </w:rPr>
  </w:style>
  <w:style w:type="paragraph" w:customStyle="1" w:styleId="Figur1">
    <w:name w:val="Figur1"/>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Figur2">
    <w:name w:val="Figur2"/>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character" w:styleId="FollowedHyperlink">
    <w:name w:val="FollowedHyperlink"/>
    <w:uiPriority w:val="99"/>
    <w:rsid w:val="007B1E69"/>
    <w:rPr>
      <w:rFonts w:cs="Times New Roman"/>
      <w:color w:val="800080"/>
      <w:u w:val="single"/>
    </w:rPr>
  </w:style>
  <w:style w:type="character" w:styleId="FootnoteReference">
    <w:name w:val="footnote reference"/>
    <w:uiPriority w:val="99"/>
    <w:semiHidden/>
    <w:rsid w:val="007B1E69"/>
    <w:rPr>
      <w:rFonts w:cs="Times New Roman"/>
      <w:vertAlign w:val="superscript"/>
    </w:rPr>
  </w:style>
  <w:style w:type="paragraph" w:customStyle="1" w:styleId="ForsideIndhold">
    <w:name w:val="ForsideIndhold"/>
    <w:basedOn w:val="Normal"/>
    <w:uiPriority w:val="99"/>
    <w:rsid w:val="007B1E69"/>
    <w:pPr>
      <w:tabs>
        <w:tab w:val="decimal" w:pos="9639"/>
      </w:tabs>
      <w:spacing w:line="276" w:lineRule="auto"/>
      <w:ind w:left="567" w:right="567"/>
    </w:pPr>
    <w:rPr>
      <w:rFonts w:ascii="Calibri" w:eastAsia="Arial" w:hAnsi="Calibri"/>
      <w:bCs/>
      <w:color w:val="000000"/>
      <w:sz w:val="30"/>
      <w:szCs w:val="22"/>
      <w:lang w:eastAsia="en-US"/>
    </w:rPr>
  </w:style>
  <w:style w:type="paragraph" w:customStyle="1" w:styleId="ForsideTop">
    <w:name w:val="ForsideTop"/>
    <w:basedOn w:val="Normal"/>
    <w:next w:val="Normal"/>
    <w:uiPriority w:val="99"/>
    <w:rsid w:val="007B1E69"/>
    <w:pPr>
      <w:tabs>
        <w:tab w:val="decimal" w:pos="9639"/>
      </w:tabs>
      <w:spacing w:after="200"/>
    </w:pPr>
    <w:rPr>
      <w:rFonts w:ascii="Calibri" w:eastAsia="Arial" w:hAnsi="Calibri"/>
      <w:color w:val="000000"/>
      <w:sz w:val="22"/>
      <w:szCs w:val="22"/>
      <w:lang w:eastAsia="en-US"/>
    </w:rPr>
  </w:style>
  <w:style w:type="paragraph" w:customStyle="1" w:styleId="FortryktTekster">
    <w:name w:val="FortryktTekster"/>
    <w:uiPriority w:val="99"/>
    <w:rsid w:val="007B1E69"/>
    <w:pPr>
      <w:tabs>
        <w:tab w:val="right" w:pos="8789"/>
      </w:tabs>
    </w:pPr>
    <w:rPr>
      <w:rFonts w:ascii="Arial" w:eastAsia="Times New Roman" w:hAnsi="Arial"/>
      <w:position w:val="-2"/>
      <w:sz w:val="18"/>
      <w:lang w:val="da-DK"/>
    </w:rPr>
  </w:style>
  <w:style w:type="paragraph" w:customStyle="1" w:styleId="Graf1">
    <w:name w:val="Graf1"/>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Graf2">
    <w:name w:val="Graf2"/>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graf3">
    <w:name w:val="graf3"/>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graf4">
    <w:name w:val="graf4"/>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Graf5">
    <w:name w:val="Graf5"/>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Graf6">
    <w:name w:val="Graf6"/>
    <w:uiPriority w:val="99"/>
    <w:rsid w:val="007B1E69"/>
    <w:rPr>
      <w:rFonts w:ascii="Times New Roman" w:eastAsia="Times New Roman" w:hAnsi="Times New Roman"/>
      <w:noProof/>
      <w:sz w:val="3276"/>
      <w:lang w:val="en-GB"/>
    </w:rPr>
  </w:style>
  <w:style w:type="paragraph" w:customStyle="1" w:styleId="Graf7">
    <w:name w:val="Graf7"/>
    <w:uiPriority w:val="99"/>
    <w:rsid w:val="007B1E69"/>
    <w:rPr>
      <w:rFonts w:ascii="Times New Roman" w:eastAsia="Times New Roman" w:hAnsi="Times New Roman"/>
      <w:noProof/>
      <w:sz w:val="3276"/>
      <w:lang w:val="en-GB"/>
    </w:rPr>
  </w:style>
  <w:style w:type="paragraph" w:customStyle="1" w:styleId="Graf8">
    <w:name w:val="Graf8"/>
    <w:uiPriority w:val="99"/>
    <w:rsid w:val="007B1E69"/>
    <w:rPr>
      <w:rFonts w:ascii="Times New Roman" w:eastAsia="Times New Roman" w:hAnsi="Times New Roman"/>
      <w:noProof/>
      <w:sz w:val="3276"/>
      <w:lang w:val="en-GB"/>
    </w:rPr>
  </w:style>
  <w:style w:type="paragraph" w:customStyle="1" w:styleId="GraferHovedOgNogletal">
    <w:name w:val="GraferHovedOgNogletal"/>
    <w:uiPriority w:val="99"/>
    <w:rsid w:val="007B1E69"/>
    <w:pPr>
      <w:tabs>
        <w:tab w:val="left" w:pos="0"/>
        <w:tab w:val="left" w:pos="567"/>
        <w:tab w:val="decimal" w:pos="8618"/>
      </w:tabs>
      <w:spacing w:line="340" w:lineRule="atLeast"/>
      <w:jc w:val="both"/>
    </w:pPr>
    <w:rPr>
      <w:rFonts w:ascii="Times New Roman" w:eastAsia="Times New Roman" w:hAnsi="Times New Roman"/>
      <w:sz w:val="22"/>
      <w:lang w:val="da-DK"/>
    </w:rPr>
  </w:style>
  <w:style w:type="paragraph" w:customStyle="1" w:styleId="grafToSojler">
    <w:name w:val="grafToSojler"/>
    <w:uiPriority w:val="99"/>
    <w:rsid w:val="007B1E69"/>
    <w:pPr>
      <w:tabs>
        <w:tab w:val="left" w:pos="0"/>
        <w:tab w:val="left" w:pos="567"/>
        <w:tab w:val="decimal" w:pos="8618"/>
      </w:tabs>
      <w:spacing w:line="340" w:lineRule="atLeast"/>
      <w:jc w:val="both"/>
    </w:pPr>
    <w:rPr>
      <w:rFonts w:ascii="Times New Roman" w:eastAsia="Times New Roman" w:hAnsi="Times New Roman"/>
      <w:sz w:val="22"/>
      <w:lang w:val="da-DK"/>
    </w:rPr>
  </w:style>
  <w:style w:type="paragraph" w:customStyle="1" w:styleId="Header1">
    <w:name w:val="Header1"/>
    <w:basedOn w:val="Header"/>
    <w:uiPriority w:val="99"/>
    <w:rsid w:val="007B1E69"/>
    <w:pPr>
      <w:tabs>
        <w:tab w:val="right" w:pos="9072"/>
      </w:tabs>
      <w:spacing w:after="200" w:line="240" w:lineRule="exact"/>
    </w:pPr>
    <w:rPr>
      <w:rFonts w:ascii="Calibri" w:eastAsia="Arial" w:hAnsi="Calibri"/>
      <w:color w:val="000000"/>
      <w:szCs w:val="22"/>
      <w:lang w:eastAsia="en-US"/>
    </w:rPr>
  </w:style>
  <w:style w:type="paragraph" w:customStyle="1" w:styleId="HeaderBrev">
    <w:name w:val="HeaderBrev"/>
    <w:basedOn w:val="Header"/>
    <w:next w:val="Normal"/>
    <w:uiPriority w:val="99"/>
    <w:rsid w:val="007B1E69"/>
    <w:pPr>
      <w:tabs>
        <w:tab w:val="right" w:pos="9072"/>
      </w:tabs>
      <w:spacing w:after="200" w:line="240" w:lineRule="exact"/>
    </w:pPr>
    <w:rPr>
      <w:rFonts w:ascii="Calibri" w:eastAsia="Arial" w:hAnsi="Calibri"/>
      <w:color w:val="000000"/>
      <w:szCs w:val="22"/>
      <w:lang w:eastAsia="en-US"/>
    </w:rPr>
  </w:style>
  <w:style w:type="paragraph" w:customStyle="1" w:styleId="Heading10">
    <w:name w:val="Heading (1)"/>
    <w:basedOn w:val="Normal"/>
    <w:next w:val="Normal"/>
    <w:uiPriority w:val="99"/>
    <w:rsid w:val="007B1E69"/>
    <w:pPr>
      <w:spacing w:after="340" w:line="276" w:lineRule="auto"/>
    </w:pPr>
    <w:rPr>
      <w:rFonts w:ascii="Calibri" w:eastAsia="Arial" w:hAnsi="Calibri"/>
      <w:bCs/>
      <w:color w:val="000000"/>
      <w:sz w:val="30"/>
      <w:szCs w:val="22"/>
      <w:lang w:eastAsia="en-US"/>
    </w:rPr>
  </w:style>
  <w:style w:type="paragraph" w:customStyle="1" w:styleId="Heading1D">
    <w:name w:val="Heading (1)D"/>
    <w:basedOn w:val="Heading10"/>
    <w:uiPriority w:val="99"/>
    <w:rsid w:val="007B1E69"/>
    <w:pPr>
      <w:spacing w:after="0"/>
    </w:pPr>
  </w:style>
  <w:style w:type="paragraph" w:customStyle="1" w:styleId="Heading1D8">
    <w:name w:val="Heading (1)D8"/>
    <w:basedOn w:val="Normal"/>
    <w:uiPriority w:val="99"/>
    <w:rsid w:val="007B1E69"/>
    <w:pPr>
      <w:tabs>
        <w:tab w:val="decimal" w:pos="9639"/>
      </w:tabs>
      <w:spacing w:after="180" w:line="160" w:lineRule="atLeast"/>
    </w:pPr>
    <w:rPr>
      <w:rFonts w:ascii="Calibri" w:eastAsia="Arial" w:hAnsi="Calibri"/>
      <w:b/>
      <w:i/>
      <w:color w:val="000000"/>
      <w:sz w:val="16"/>
      <w:szCs w:val="22"/>
      <w:lang w:eastAsia="en-US"/>
    </w:rPr>
  </w:style>
  <w:style w:type="paragraph" w:customStyle="1" w:styleId="Heading20">
    <w:name w:val="Heading (2)"/>
    <w:basedOn w:val="Heading2"/>
    <w:next w:val="Normal"/>
    <w:uiPriority w:val="99"/>
    <w:rsid w:val="007B1E69"/>
    <w:pPr>
      <w:numPr>
        <w:ilvl w:val="0"/>
        <w:numId w:val="0"/>
      </w:numPr>
      <w:spacing w:after="200" w:line="276" w:lineRule="auto"/>
      <w:outlineLvl w:val="9"/>
    </w:pPr>
    <w:rPr>
      <w:rFonts w:ascii="Calibri" w:eastAsia="Arial" w:hAnsi="Calibri" w:cs="Times New Roman"/>
      <w:b w:val="0"/>
      <w:bCs w:val="0"/>
      <w:iCs w:val="0"/>
      <w:color w:val="000000"/>
      <w:sz w:val="26"/>
      <w:szCs w:val="22"/>
      <w:lang w:eastAsia="en-US"/>
    </w:rPr>
  </w:style>
  <w:style w:type="paragraph" w:customStyle="1" w:styleId="Heading30">
    <w:name w:val="Heading (3)"/>
    <w:basedOn w:val="Heading3"/>
    <w:next w:val="Normal"/>
    <w:uiPriority w:val="99"/>
    <w:rsid w:val="007B1E69"/>
    <w:pPr>
      <w:numPr>
        <w:ilvl w:val="0"/>
        <w:numId w:val="0"/>
      </w:numPr>
      <w:spacing w:after="200" w:line="276" w:lineRule="auto"/>
      <w:outlineLvl w:val="9"/>
    </w:pPr>
    <w:rPr>
      <w:rFonts w:ascii="Calibri" w:eastAsia="Arial" w:hAnsi="Calibri" w:cs="Times New Roman"/>
      <w:b/>
      <w:bCs w:val="0"/>
      <w:color w:val="000000"/>
      <w:sz w:val="22"/>
      <w:szCs w:val="22"/>
      <w:lang w:eastAsia="en-US"/>
    </w:rPr>
  </w:style>
  <w:style w:type="paragraph" w:customStyle="1" w:styleId="Heading40">
    <w:name w:val="Heading (4)"/>
    <w:basedOn w:val="Heading4"/>
    <w:next w:val="Normal"/>
    <w:uiPriority w:val="99"/>
    <w:rsid w:val="007B1E69"/>
    <w:pPr>
      <w:numPr>
        <w:ilvl w:val="0"/>
        <w:numId w:val="0"/>
      </w:numPr>
      <w:spacing w:after="200" w:line="276" w:lineRule="auto"/>
      <w:outlineLvl w:val="9"/>
    </w:pPr>
    <w:rPr>
      <w:rFonts w:ascii="Calibri" w:eastAsia="Arial" w:hAnsi="Calibri"/>
      <w:b/>
      <w:i/>
      <w:color w:val="000000"/>
      <w:sz w:val="22"/>
      <w:lang w:eastAsia="en-US"/>
    </w:rPr>
  </w:style>
  <w:style w:type="paragraph" w:customStyle="1" w:styleId="Heading1D0">
    <w:name w:val="Heading 1D"/>
    <w:basedOn w:val="Normal"/>
    <w:uiPriority w:val="99"/>
    <w:rsid w:val="007B1E69"/>
    <w:pPr>
      <w:spacing w:line="276" w:lineRule="auto"/>
    </w:pPr>
    <w:rPr>
      <w:rFonts w:ascii="Calibri" w:eastAsia="Arial" w:hAnsi="Calibri"/>
      <w:bCs/>
      <w:color w:val="000000"/>
      <w:sz w:val="30"/>
      <w:szCs w:val="22"/>
      <w:lang w:eastAsia="en-US"/>
    </w:rPr>
  </w:style>
  <w:style w:type="paragraph" w:customStyle="1" w:styleId="Heading1D80">
    <w:name w:val="Heading 1D8"/>
    <w:basedOn w:val="Heading1D8"/>
    <w:uiPriority w:val="99"/>
    <w:rsid w:val="007B1E69"/>
    <w:pPr>
      <w:outlineLvl w:val="0"/>
    </w:pPr>
  </w:style>
  <w:style w:type="paragraph" w:customStyle="1" w:styleId="nsstab">
    <w:name w:val="nss_tab"/>
    <w:basedOn w:val="Normal"/>
    <w:uiPriority w:val="99"/>
    <w:rsid w:val="007B1E69"/>
    <w:pPr>
      <w:tabs>
        <w:tab w:val="decimal" w:pos="7088"/>
        <w:tab w:val="decimal" w:pos="8222"/>
        <w:tab w:val="decimal" w:pos="9354"/>
      </w:tabs>
      <w:spacing w:after="200" w:line="330" w:lineRule="atLeast"/>
    </w:pPr>
    <w:rPr>
      <w:rFonts w:ascii="CG Times (WN)" w:eastAsia="Arial" w:hAnsi="CG Times (WN)"/>
      <w:color w:val="000000"/>
      <w:sz w:val="22"/>
      <w:szCs w:val="22"/>
      <w:lang w:eastAsia="en-US"/>
    </w:rPr>
  </w:style>
  <w:style w:type="paragraph" w:customStyle="1" w:styleId="underskrift">
    <w:name w:val="underskrift"/>
    <w:aliases w:val="u"/>
    <w:basedOn w:val="Normal"/>
    <w:uiPriority w:val="99"/>
    <w:rsid w:val="007B1E69"/>
    <w:pPr>
      <w:tabs>
        <w:tab w:val="left" w:pos="2552"/>
        <w:tab w:val="left" w:pos="5103"/>
        <w:tab w:val="left" w:pos="7655"/>
      </w:tabs>
      <w:spacing w:after="200"/>
    </w:pPr>
    <w:rPr>
      <w:rFonts w:ascii="Calibri" w:eastAsia="Arial" w:hAnsi="Calibri"/>
      <w:color w:val="000000"/>
      <w:sz w:val="22"/>
      <w:szCs w:val="22"/>
      <w:lang w:eastAsia="en-US"/>
    </w:rPr>
  </w:style>
  <w:style w:type="paragraph" w:customStyle="1" w:styleId="Figur12">
    <w:name w:val="Figur12"/>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Graf82">
    <w:name w:val="Graf82"/>
    <w:uiPriority w:val="99"/>
    <w:rsid w:val="007B1E69"/>
    <w:rPr>
      <w:rFonts w:ascii="Times New Roman" w:eastAsia="Times New Roman" w:hAnsi="Times New Roman"/>
      <w:noProof/>
      <w:sz w:val="3276"/>
      <w:lang w:val="en-GB"/>
    </w:rPr>
  </w:style>
  <w:style w:type="paragraph" w:customStyle="1" w:styleId="Arbejdsplan2DK">
    <w:name w:val="Arbejdsplan2DK"/>
    <w:uiPriority w:val="99"/>
    <w:rsid w:val="007B1E69"/>
    <w:rPr>
      <w:rFonts w:ascii="Times New Roman" w:eastAsia="Times New Roman" w:hAnsi="Times New Roman"/>
      <w:noProof/>
      <w:sz w:val="3276"/>
      <w:lang w:val="en-GB"/>
    </w:rPr>
  </w:style>
  <w:style w:type="paragraph" w:customStyle="1" w:styleId="AutoCorrect">
    <w:name w:val="AutoCorrect"/>
    <w:uiPriority w:val="99"/>
    <w:rsid w:val="007B1E69"/>
    <w:rPr>
      <w:rFonts w:ascii="Times New Roman" w:eastAsia="Times New Roman" w:hAnsi="Times New Roman"/>
      <w:sz w:val="24"/>
      <w:szCs w:val="24"/>
      <w:lang w:val="da-DK" w:eastAsia="da-DK"/>
    </w:rPr>
  </w:style>
  <w:style w:type="paragraph" w:customStyle="1" w:styleId="Block">
    <w:name w:val="Block"/>
    <w:basedOn w:val="NormalIndent"/>
    <w:uiPriority w:val="99"/>
    <w:rsid w:val="007B1E69"/>
    <w:pPr>
      <w:widowControl w:val="0"/>
      <w:spacing w:before="240" w:line="240" w:lineRule="auto"/>
      <w:ind w:left="0"/>
    </w:pPr>
    <w:rPr>
      <w:sz w:val="24"/>
      <w:lang w:val="en-US"/>
    </w:rPr>
  </w:style>
  <w:style w:type="paragraph" w:styleId="BodyTextIndent2">
    <w:name w:val="Body Text Indent 2"/>
    <w:basedOn w:val="Normal"/>
    <w:link w:val="BodyTextIndent2Char"/>
    <w:uiPriority w:val="99"/>
    <w:rsid w:val="007B1E69"/>
    <w:pPr>
      <w:spacing w:after="200" w:line="276" w:lineRule="auto"/>
      <w:ind w:left="550"/>
    </w:pPr>
    <w:rPr>
      <w:rFonts w:ascii="Calibri" w:eastAsia="Arial" w:hAnsi="Calibri"/>
      <w:color w:val="000000"/>
      <w:sz w:val="22"/>
      <w:szCs w:val="22"/>
      <w:lang w:eastAsia="en-US"/>
    </w:rPr>
  </w:style>
  <w:style w:type="character" w:customStyle="1" w:styleId="BodyTextIndent2Char">
    <w:name w:val="Body Text Indent 2 Char"/>
    <w:link w:val="BodyTextIndent2"/>
    <w:uiPriority w:val="99"/>
    <w:rsid w:val="007B1E69"/>
    <w:rPr>
      <w:rFonts w:ascii="Calibri" w:eastAsia="Arial" w:hAnsi="Calibri"/>
      <w:color w:val="000000"/>
      <w:sz w:val="22"/>
      <w:szCs w:val="22"/>
      <w:lang w:eastAsia="en-US"/>
    </w:rPr>
  </w:style>
  <w:style w:type="paragraph" w:customStyle="1" w:styleId="BrdtekstTabel">
    <w:name w:val="BrødtekstTabel"/>
    <w:basedOn w:val="Normal"/>
    <w:uiPriority w:val="99"/>
    <w:rsid w:val="007B1E69"/>
    <w:pPr>
      <w:spacing w:after="200" w:line="240" w:lineRule="auto"/>
    </w:pPr>
    <w:rPr>
      <w:rFonts w:ascii="Calibri" w:eastAsia="Arial" w:hAnsi="Calibri"/>
      <w:color w:val="000000"/>
      <w:position w:val="2"/>
      <w:sz w:val="22"/>
      <w:szCs w:val="22"/>
      <w:lang w:eastAsia="en-US"/>
    </w:rPr>
  </w:style>
  <w:style w:type="paragraph" w:styleId="Caption">
    <w:name w:val="caption"/>
    <w:basedOn w:val="Normal"/>
    <w:next w:val="Normal"/>
    <w:uiPriority w:val="99"/>
    <w:qFormat/>
    <w:rsid w:val="007B1E69"/>
    <w:pPr>
      <w:spacing w:after="200" w:line="240" w:lineRule="auto"/>
    </w:pPr>
    <w:rPr>
      <w:rFonts w:ascii="Calibri" w:eastAsia="Arial" w:hAnsi="Calibri"/>
      <w:b/>
      <w:color w:val="000000"/>
      <w:sz w:val="22"/>
      <w:szCs w:val="22"/>
      <w:lang w:eastAsia="en-US"/>
    </w:rPr>
  </w:style>
  <w:style w:type="character" w:customStyle="1" w:styleId="DONOTTRANSLATE">
    <w:name w:val="DO_NOT_TRANSLATE"/>
    <w:uiPriority w:val="99"/>
    <w:rsid w:val="007B1E69"/>
    <w:rPr>
      <w:rFonts w:ascii="Courier New" w:hAnsi="Courier New"/>
      <w:noProof/>
      <w:color w:val="800000"/>
    </w:rPr>
  </w:style>
  <w:style w:type="character" w:styleId="Emphasis">
    <w:name w:val="Emphasis"/>
    <w:uiPriority w:val="99"/>
    <w:qFormat/>
    <w:rsid w:val="007B1E69"/>
    <w:rPr>
      <w:rFonts w:cs="Times New Roman"/>
      <w:i/>
      <w:iCs/>
    </w:rPr>
  </w:style>
  <w:style w:type="paragraph" w:customStyle="1" w:styleId="forretningsgang1">
    <w:name w:val="forretningsgang1"/>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forretningsgang2">
    <w:name w:val="forretningsgang2"/>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forretningsgang3">
    <w:name w:val="forretningsgang3"/>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forretningsgang4">
    <w:name w:val="forretningsgang4"/>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forretningsgang5">
    <w:name w:val="forretningsgang5"/>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forretningsgang6">
    <w:name w:val="forretningsgang6"/>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Forretningsgang7">
    <w:name w:val="Forretningsgang7"/>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Forretningsgang72">
    <w:name w:val="Forretningsgang72"/>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kolonne">
    <w:name w:val="kolonne"/>
    <w:uiPriority w:val="99"/>
    <w:rsid w:val="007B1E69"/>
    <w:pPr>
      <w:tabs>
        <w:tab w:val="left" w:pos="0"/>
        <w:tab w:val="decimal" w:pos="8902"/>
      </w:tabs>
      <w:spacing w:line="240" w:lineRule="atLeast"/>
    </w:pPr>
    <w:rPr>
      <w:rFonts w:ascii="Times New Roman" w:eastAsia="Times New Roman" w:hAnsi="Times New Roman"/>
      <w:sz w:val="22"/>
      <w:lang w:val="da-DK"/>
    </w:rPr>
  </w:style>
  <w:style w:type="paragraph" w:customStyle="1" w:styleId="hover">
    <w:name w:val="h_over"/>
    <w:basedOn w:val="kolonne"/>
    <w:next w:val="Normal"/>
    <w:uiPriority w:val="99"/>
    <w:rsid w:val="007B1E69"/>
    <w:pPr>
      <w:tabs>
        <w:tab w:val="center" w:pos="8301"/>
      </w:tabs>
      <w:spacing w:line="240" w:lineRule="exact"/>
    </w:pPr>
    <w:rPr>
      <w:b/>
    </w:rPr>
  </w:style>
  <w:style w:type="paragraph" w:customStyle="1" w:styleId="htab">
    <w:name w:val="h_tab"/>
    <w:basedOn w:val="kolonne"/>
    <w:uiPriority w:val="99"/>
    <w:rsid w:val="007B1E69"/>
    <w:pPr>
      <w:spacing w:line="340" w:lineRule="atLeast"/>
    </w:pPr>
  </w:style>
  <w:style w:type="paragraph" w:customStyle="1" w:styleId="hstreg">
    <w:name w:val="h_streg"/>
    <w:basedOn w:val="htab"/>
    <w:next w:val="htab"/>
    <w:uiPriority w:val="99"/>
    <w:rsid w:val="007B1E69"/>
    <w:pPr>
      <w:spacing w:line="40" w:lineRule="exact"/>
    </w:pPr>
    <w:rPr>
      <w:position w:val="6"/>
    </w:rPr>
  </w:style>
  <w:style w:type="paragraph" w:customStyle="1" w:styleId="hhover">
    <w:name w:val="hh_over"/>
    <w:basedOn w:val="kolonne"/>
    <w:next w:val="Normal"/>
    <w:uiPriority w:val="99"/>
    <w:rsid w:val="007B1E69"/>
    <w:pPr>
      <w:tabs>
        <w:tab w:val="center" w:pos="6713"/>
        <w:tab w:val="center" w:pos="8301"/>
      </w:tabs>
    </w:pPr>
    <w:rPr>
      <w:b/>
    </w:rPr>
  </w:style>
  <w:style w:type="paragraph" w:customStyle="1" w:styleId="hhtab">
    <w:name w:val="hh_tab"/>
    <w:basedOn w:val="kolonne"/>
    <w:uiPriority w:val="99"/>
    <w:rsid w:val="007B1E69"/>
    <w:pPr>
      <w:tabs>
        <w:tab w:val="decimal" w:pos="7314"/>
      </w:tabs>
      <w:spacing w:line="340" w:lineRule="atLeast"/>
    </w:pPr>
  </w:style>
  <w:style w:type="paragraph" w:customStyle="1" w:styleId="hhstreg">
    <w:name w:val="hh_streg"/>
    <w:basedOn w:val="hhtab"/>
    <w:next w:val="hhtab"/>
    <w:uiPriority w:val="99"/>
    <w:rsid w:val="007B1E69"/>
    <w:pPr>
      <w:spacing w:line="40" w:lineRule="exact"/>
    </w:pPr>
    <w:rPr>
      <w:position w:val="6"/>
    </w:rPr>
  </w:style>
  <w:style w:type="paragraph" w:customStyle="1" w:styleId="hhhm">
    <w:name w:val="hhh_m"/>
    <w:basedOn w:val="Normal"/>
    <w:uiPriority w:val="99"/>
    <w:rsid w:val="007B1E69"/>
    <w:pPr>
      <w:tabs>
        <w:tab w:val="center" w:pos="7371"/>
        <w:tab w:val="decimal" w:pos="9639"/>
      </w:tabs>
      <w:spacing w:after="120"/>
    </w:pPr>
    <w:rPr>
      <w:rFonts w:ascii="Calibri" w:eastAsia="Arial" w:hAnsi="Calibri"/>
      <w:b/>
      <w:color w:val="000000"/>
      <w:sz w:val="26"/>
      <w:szCs w:val="22"/>
      <w:lang w:eastAsia="en-US"/>
    </w:rPr>
  </w:style>
  <w:style w:type="paragraph" w:customStyle="1" w:styleId="hhhover">
    <w:name w:val="hhh_over"/>
    <w:basedOn w:val="kolonne"/>
    <w:next w:val="Normal"/>
    <w:uiPriority w:val="99"/>
    <w:rsid w:val="007B1E69"/>
    <w:pPr>
      <w:tabs>
        <w:tab w:val="center" w:pos="5126"/>
        <w:tab w:val="center" w:pos="6713"/>
        <w:tab w:val="center" w:pos="8301"/>
      </w:tabs>
    </w:pPr>
    <w:rPr>
      <w:b/>
    </w:rPr>
  </w:style>
  <w:style w:type="paragraph" w:customStyle="1" w:styleId="hhhtab">
    <w:name w:val="hhh_tab"/>
    <w:basedOn w:val="kolonne"/>
    <w:uiPriority w:val="99"/>
    <w:rsid w:val="007B1E69"/>
    <w:pPr>
      <w:tabs>
        <w:tab w:val="decimal" w:pos="5727"/>
        <w:tab w:val="decimal" w:pos="7314"/>
      </w:tabs>
      <w:spacing w:line="340" w:lineRule="atLeast"/>
    </w:pPr>
  </w:style>
  <w:style w:type="paragraph" w:customStyle="1" w:styleId="hhhstreg">
    <w:name w:val="hhh_streg"/>
    <w:basedOn w:val="hhhtab"/>
    <w:next w:val="hhhtab"/>
    <w:uiPriority w:val="99"/>
    <w:rsid w:val="007B1E69"/>
    <w:pPr>
      <w:spacing w:line="40" w:lineRule="exact"/>
    </w:pPr>
    <w:rPr>
      <w:position w:val="6"/>
    </w:rPr>
  </w:style>
  <w:style w:type="paragraph" w:customStyle="1" w:styleId="hhhhk">
    <w:name w:val="hhhh_k"/>
    <w:basedOn w:val="Normal"/>
    <w:uiPriority w:val="99"/>
    <w:rsid w:val="007B1E69"/>
    <w:pPr>
      <w:tabs>
        <w:tab w:val="center" w:pos="6663"/>
        <w:tab w:val="decimal" w:pos="9639"/>
      </w:tabs>
      <w:spacing w:after="120"/>
    </w:pPr>
    <w:rPr>
      <w:rFonts w:ascii="Calibri" w:eastAsia="Arial" w:hAnsi="Calibri"/>
      <w:b/>
      <w:color w:val="000000"/>
      <w:sz w:val="26"/>
      <w:szCs w:val="22"/>
      <w:lang w:eastAsia="en-US"/>
    </w:rPr>
  </w:style>
  <w:style w:type="paragraph" w:customStyle="1" w:styleId="hhhhover">
    <w:name w:val="hhhh_over"/>
    <w:basedOn w:val="kolonne"/>
    <w:next w:val="Normal"/>
    <w:uiPriority w:val="99"/>
    <w:rsid w:val="007B1E69"/>
    <w:pPr>
      <w:tabs>
        <w:tab w:val="center" w:pos="3538"/>
        <w:tab w:val="center" w:pos="5126"/>
        <w:tab w:val="center" w:pos="6713"/>
        <w:tab w:val="center" w:pos="8301"/>
      </w:tabs>
    </w:pPr>
    <w:rPr>
      <w:b/>
    </w:rPr>
  </w:style>
  <w:style w:type="paragraph" w:customStyle="1" w:styleId="hhhhtab">
    <w:name w:val="hhhh_tab"/>
    <w:basedOn w:val="kolonne"/>
    <w:uiPriority w:val="99"/>
    <w:rsid w:val="007B1E69"/>
    <w:pPr>
      <w:tabs>
        <w:tab w:val="decimal" w:pos="4139"/>
        <w:tab w:val="decimal" w:pos="5727"/>
        <w:tab w:val="decimal" w:pos="7314"/>
      </w:tabs>
      <w:spacing w:line="340" w:lineRule="atLeast"/>
    </w:pPr>
  </w:style>
  <w:style w:type="paragraph" w:customStyle="1" w:styleId="hhhhstreg">
    <w:name w:val="hhhh_streg"/>
    <w:basedOn w:val="hhhhtab"/>
    <w:next w:val="hhhhtab"/>
    <w:uiPriority w:val="99"/>
    <w:rsid w:val="007B1E69"/>
    <w:pPr>
      <w:spacing w:line="40" w:lineRule="exact"/>
    </w:pPr>
    <w:rPr>
      <w:position w:val="6"/>
    </w:rPr>
  </w:style>
  <w:style w:type="paragraph" w:customStyle="1" w:styleId="hhhhhm">
    <w:name w:val="hhhhh_m"/>
    <w:basedOn w:val="Normal"/>
    <w:uiPriority w:val="99"/>
    <w:rsid w:val="007B1E69"/>
    <w:pPr>
      <w:tabs>
        <w:tab w:val="center" w:pos="5851"/>
        <w:tab w:val="decimal" w:pos="9639"/>
      </w:tabs>
      <w:spacing w:after="120"/>
    </w:pPr>
    <w:rPr>
      <w:rFonts w:ascii="Calibri" w:eastAsia="Arial" w:hAnsi="Calibri"/>
      <w:b/>
      <w:color w:val="000000"/>
      <w:sz w:val="26"/>
      <w:szCs w:val="22"/>
      <w:lang w:eastAsia="en-US"/>
    </w:rPr>
  </w:style>
  <w:style w:type="paragraph" w:customStyle="1" w:styleId="hhhhhover">
    <w:name w:val="hhhhh_over"/>
    <w:basedOn w:val="kolonne"/>
    <w:next w:val="Normal"/>
    <w:uiPriority w:val="99"/>
    <w:rsid w:val="007B1E69"/>
    <w:pPr>
      <w:tabs>
        <w:tab w:val="center" w:pos="1950"/>
        <w:tab w:val="center" w:pos="3538"/>
        <w:tab w:val="center" w:pos="5126"/>
        <w:tab w:val="center" w:pos="6770"/>
        <w:tab w:val="center" w:pos="8301"/>
      </w:tabs>
    </w:pPr>
    <w:rPr>
      <w:b/>
    </w:rPr>
  </w:style>
  <w:style w:type="paragraph" w:customStyle="1" w:styleId="hhhhhtab">
    <w:name w:val="hhhhh_tab"/>
    <w:basedOn w:val="kolonne"/>
    <w:uiPriority w:val="99"/>
    <w:rsid w:val="007B1E69"/>
    <w:pPr>
      <w:tabs>
        <w:tab w:val="decimal" w:pos="2552"/>
        <w:tab w:val="decimal" w:pos="4139"/>
        <w:tab w:val="decimal" w:pos="5676"/>
        <w:tab w:val="decimal" w:pos="7314"/>
      </w:tabs>
      <w:spacing w:line="340" w:lineRule="atLeast"/>
    </w:pPr>
  </w:style>
  <w:style w:type="paragraph" w:customStyle="1" w:styleId="hhhhhstreg">
    <w:name w:val="hhhhh_streg"/>
    <w:basedOn w:val="hhhhhtab"/>
    <w:next w:val="hhhhhtab"/>
    <w:uiPriority w:val="99"/>
    <w:rsid w:val="007B1E69"/>
    <w:pPr>
      <w:spacing w:line="40" w:lineRule="exact"/>
    </w:pPr>
    <w:rPr>
      <w:position w:val="6"/>
    </w:rPr>
  </w:style>
  <w:style w:type="paragraph" w:customStyle="1" w:styleId="hhhhhhtab">
    <w:name w:val="hhhhhh_tab"/>
    <w:basedOn w:val="kolonne"/>
    <w:uiPriority w:val="99"/>
    <w:rsid w:val="007B1E69"/>
    <w:pPr>
      <w:tabs>
        <w:tab w:val="clear" w:pos="8902"/>
        <w:tab w:val="decimal" w:pos="1701"/>
        <w:tab w:val="decimal" w:pos="3289"/>
        <w:tab w:val="decimal" w:pos="4876"/>
        <w:tab w:val="decimal" w:pos="6464"/>
        <w:tab w:val="decimal" w:pos="8051"/>
        <w:tab w:val="decimal" w:pos="9639"/>
      </w:tabs>
      <w:spacing w:line="340" w:lineRule="atLeast"/>
    </w:pPr>
  </w:style>
  <w:style w:type="paragraph" w:customStyle="1" w:styleId="hhhhhhstreg">
    <w:name w:val="hhhhhh_streg"/>
    <w:basedOn w:val="hhhhhhtab"/>
    <w:next w:val="hhhhhhtab"/>
    <w:uiPriority w:val="99"/>
    <w:rsid w:val="007B1E69"/>
    <w:pPr>
      <w:spacing w:line="40" w:lineRule="exact"/>
    </w:pPr>
  </w:style>
  <w:style w:type="paragraph" w:customStyle="1" w:styleId="hhhtover">
    <w:name w:val="hhht_over"/>
    <w:basedOn w:val="kolonne"/>
    <w:next w:val="Normal"/>
    <w:uiPriority w:val="99"/>
    <w:rsid w:val="007B1E69"/>
    <w:pPr>
      <w:tabs>
        <w:tab w:val="center" w:pos="3992"/>
        <w:tab w:val="center" w:pos="5579"/>
        <w:tab w:val="center" w:pos="7167"/>
        <w:tab w:val="center" w:pos="8528"/>
      </w:tabs>
    </w:pPr>
    <w:rPr>
      <w:b/>
    </w:rPr>
  </w:style>
  <w:style w:type="paragraph" w:customStyle="1" w:styleId="hhhttab">
    <w:name w:val="hhht_tab"/>
    <w:basedOn w:val="kolonne"/>
    <w:uiPriority w:val="99"/>
    <w:rsid w:val="007B1E69"/>
    <w:pPr>
      <w:tabs>
        <w:tab w:val="decimal" w:pos="4593"/>
        <w:tab w:val="decimal" w:pos="6180"/>
        <w:tab w:val="decimal" w:pos="7768"/>
      </w:tabs>
      <w:spacing w:line="340" w:lineRule="atLeast"/>
    </w:pPr>
  </w:style>
  <w:style w:type="paragraph" w:customStyle="1" w:styleId="hhhtstreg">
    <w:name w:val="hhht_streg"/>
    <w:basedOn w:val="hhhttab"/>
    <w:next w:val="hhhttab"/>
    <w:uiPriority w:val="99"/>
    <w:rsid w:val="007B1E69"/>
    <w:pPr>
      <w:spacing w:line="40" w:lineRule="exact"/>
    </w:pPr>
    <w:rPr>
      <w:position w:val="6"/>
    </w:rPr>
  </w:style>
  <w:style w:type="paragraph" w:customStyle="1" w:styleId="hhtover">
    <w:name w:val="hht_over"/>
    <w:basedOn w:val="kolonne"/>
    <w:next w:val="Normal"/>
    <w:uiPriority w:val="99"/>
    <w:rsid w:val="007B1E69"/>
    <w:pPr>
      <w:tabs>
        <w:tab w:val="center" w:pos="5579"/>
        <w:tab w:val="center" w:pos="7167"/>
        <w:tab w:val="center" w:pos="8528"/>
      </w:tabs>
    </w:pPr>
    <w:rPr>
      <w:b/>
    </w:rPr>
  </w:style>
  <w:style w:type="paragraph" w:customStyle="1" w:styleId="hhttab">
    <w:name w:val="hht_tab"/>
    <w:basedOn w:val="kolonne"/>
    <w:uiPriority w:val="99"/>
    <w:rsid w:val="007B1E69"/>
    <w:pPr>
      <w:tabs>
        <w:tab w:val="decimal" w:pos="6180"/>
        <w:tab w:val="decimal" w:pos="7768"/>
      </w:tabs>
      <w:spacing w:line="340" w:lineRule="atLeast"/>
    </w:pPr>
  </w:style>
  <w:style w:type="paragraph" w:customStyle="1" w:styleId="hhtstreg">
    <w:name w:val="hht_streg"/>
    <w:basedOn w:val="hhttab"/>
    <w:next w:val="hhttab"/>
    <w:uiPriority w:val="99"/>
    <w:rsid w:val="007B1E69"/>
    <w:pPr>
      <w:spacing w:line="40" w:lineRule="exact"/>
    </w:pPr>
    <w:rPr>
      <w:position w:val="6"/>
    </w:rPr>
  </w:style>
  <w:style w:type="paragraph" w:customStyle="1" w:styleId="hhxhhmk">
    <w:name w:val="hhxhh_mk"/>
    <w:basedOn w:val="Normal"/>
    <w:next w:val="Normal"/>
    <w:uiPriority w:val="99"/>
    <w:rsid w:val="007B1E69"/>
    <w:pPr>
      <w:tabs>
        <w:tab w:val="center" w:pos="1525"/>
        <w:tab w:val="center" w:pos="8244"/>
        <w:tab w:val="decimal" w:pos="9639"/>
      </w:tabs>
      <w:spacing w:after="120"/>
    </w:pPr>
    <w:rPr>
      <w:rFonts w:ascii="Calibri" w:eastAsia="Arial" w:hAnsi="Calibri"/>
      <w:b/>
      <w:color w:val="000000"/>
      <w:sz w:val="22"/>
      <w:szCs w:val="22"/>
      <w:lang w:eastAsia="en-US"/>
    </w:rPr>
  </w:style>
  <w:style w:type="paragraph" w:customStyle="1" w:styleId="hhxhmk">
    <w:name w:val="hhxh_mk"/>
    <w:basedOn w:val="hhxhhmk"/>
    <w:uiPriority w:val="99"/>
    <w:rsid w:val="007B1E69"/>
    <w:pPr>
      <w:tabs>
        <w:tab w:val="clear" w:pos="8244"/>
        <w:tab w:val="center" w:pos="9072"/>
      </w:tabs>
    </w:pPr>
    <w:rPr>
      <w:sz w:val="26"/>
    </w:rPr>
  </w:style>
  <w:style w:type="paragraph" w:customStyle="1" w:styleId="hhxhhover">
    <w:name w:val="hhxhh_over"/>
    <w:basedOn w:val="hhover"/>
    <w:next w:val="Normal"/>
    <w:uiPriority w:val="99"/>
    <w:rsid w:val="007B1E69"/>
    <w:pPr>
      <w:tabs>
        <w:tab w:val="center" w:pos="731"/>
        <w:tab w:val="center" w:pos="2319"/>
      </w:tabs>
    </w:pPr>
  </w:style>
  <w:style w:type="paragraph" w:customStyle="1" w:styleId="hhxhhtab">
    <w:name w:val="hhxhh_tab"/>
    <w:basedOn w:val="hhtab"/>
    <w:uiPriority w:val="99"/>
    <w:rsid w:val="007B1E69"/>
    <w:pPr>
      <w:tabs>
        <w:tab w:val="decimal" w:pos="1332"/>
        <w:tab w:val="decimal" w:pos="2920"/>
        <w:tab w:val="left" w:pos="3260"/>
      </w:tabs>
    </w:pPr>
  </w:style>
  <w:style w:type="paragraph" w:customStyle="1" w:styleId="hhxhhstreg">
    <w:name w:val="hhxhh_streg"/>
    <w:basedOn w:val="hhxhhtab"/>
    <w:next w:val="hhxhhtab"/>
    <w:uiPriority w:val="99"/>
    <w:rsid w:val="007B1E69"/>
    <w:pPr>
      <w:spacing w:line="40" w:lineRule="exact"/>
    </w:pPr>
    <w:rPr>
      <w:position w:val="6"/>
    </w:rPr>
  </w:style>
  <w:style w:type="paragraph" w:customStyle="1" w:styleId="HRaster">
    <w:name w:val="HRaster"/>
    <w:uiPriority w:val="99"/>
    <w:rsid w:val="007B1E69"/>
    <w:pPr>
      <w:tabs>
        <w:tab w:val="left" w:pos="0"/>
        <w:tab w:val="left" w:pos="567"/>
        <w:tab w:val="decimal" w:pos="9356"/>
      </w:tabs>
      <w:spacing w:line="340" w:lineRule="atLeast"/>
      <w:jc w:val="both"/>
    </w:pPr>
    <w:rPr>
      <w:rFonts w:ascii="Times New Roman" w:eastAsia="Times New Roman" w:hAnsi="Times New Roman"/>
      <w:sz w:val="22"/>
      <w:lang w:val="da-DK"/>
    </w:rPr>
  </w:style>
  <w:style w:type="paragraph" w:customStyle="1" w:styleId="htover">
    <w:name w:val="ht_over"/>
    <w:basedOn w:val="kolonne"/>
    <w:next w:val="Normal"/>
    <w:uiPriority w:val="99"/>
    <w:rsid w:val="007B1E69"/>
    <w:pPr>
      <w:tabs>
        <w:tab w:val="center" w:pos="7167"/>
        <w:tab w:val="center" w:pos="8528"/>
      </w:tabs>
    </w:pPr>
    <w:rPr>
      <w:b/>
    </w:rPr>
  </w:style>
  <w:style w:type="paragraph" w:customStyle="1" w:styleId="httab">
    <w:name w:val="ht_tab"/>
    <w:basedOn w:val="kolonne"/>
    <w:uiPriority w:val="99"/>
    <w:rsid w:val="007B1E69"/>
    <w:pPr>
      <w:tabs>
        <w:tab w:val="decimal" w:pos="7768"/>
      </w:tabs>
      <w:spacing w:line="340" w:lineRule="atLeast"/>
    </w:pPr>
  </w:style>
  <w:style w:type="paragraph" w:customStyle="1" w:styleId="htstreg">
    <w:name w:val="ht_streg"/>
    <w:basedOn w:val="httab"/>
    <w:next w:val="httab"/>
    <w:uiPriority w:val="99"/>
    <w:rsid w:val="007B1E69"/>
    <w:pPr>
      <w:spacing w:line="40" w:lineRule="exact"/>
    </w:pPr>
    <w:rPr>
      <w:position w:val="6"/>
    </w:rPr>
  </w:style>
  <w:style w:type="paragraph" w:customStyle="1" w:styleId="hthtab">
    <w:name w:val="hth_tab"/>
    <w:basedOn w:val="kolonne"/>
    <w:uiPriority w:val="99"/>
    <w:rsid w:val="007B1E69"/>
    <w:pPr>
      <w:tabs>
        <w:tab w:val="clear" w:pos="8902"/>
        <w:tab w:val="decimal" w:pos="6917"/>
        <w:tab w:val="decimal" w:pos="8051"/>
        <w:tab w:val="decimal" w:pos="9639"/>
      </w:tabs>
      <w:spacing w:line="340" w:lineRule="atLeast"/>
    </w:pPr>
  </w:style>
  <w:style w:type="paragraph" w:customStyle="1" w:styleId="hthhtab">
    <w:name w:val="hthh_tab"/>
    <w:basedOn w:val="kolonne"/>
    <w:uiPriority w:val="99"/>
    <w:rsid w:val="007B1E69"/>
    <w:pPr>
      <w:tabs>
        <w:tab w:val="clear" w:pos="8902"/>
        <w:tab w:val="decimal" w:pos="5330"/>
        <w:tab w:val="decimal" w:pos="6464"/>
        <w:tab w:val="decimal" w:pos="8051"/>
        <w:tab w:val="decimal" w:pos="9639"/>
      </w:tabs>
      <w:spacing w:line="340" w:lineRule="atLeast"/>
    </w:pPr>
  </w:style>
  <w:style w:type="paragraph" w:customStyle="1" w:styleId="hthtover">
    <w:name w:val="htht_over"/>
    <w:basedOn w:val="kolonne"/>
    <w:next w:val="Normal"/>
    <w:uiPriority w:val="99"/>
    <w:rsid w:val="007B1E69"/>
    <w:pPr>
      <w:tabs>
        <w:tab w:val="center" w:pos="4445"/>
        <w:tab w:val="center" w:pos="5806"/>
        <w:tab w:val="center" w:pos="7167"/>
        <w:tab w:val="center" w:pos="8528"/>
      </w:tabs>
    </w:pPr>
    <w:rPr>
      <w:b/>
    </w:rPr>
  </w:style>
  <w:style w:type="paragraph" w:customStyle="1" w:styleId="hthttab">
    <w:name w:val="htht_tab"/>
    <w:basedOn w:val="kolonne"/>
    <w:uiPriority w:val="99"/>
    <w:rsid w:val="007B1E69"/>
    <w:pPr>
      <w:tabs>
        <w:tab w:val="decimal" w:pos="5046"/>
        <w:tab w:val="decimal" w:pos="6180"/>
        <w:tab w:val="decimal" w:pos="7768"/>
      </w:tabs>
      <w:spacing w:line="340" w:lineRule="atLeast"/>
    </w:pPr>
  </w:style>
  <w:style w:type="paragraph" w:customStyle="1" w:styleId="hthtstreg">
    <w:name w:val="htht_streg"/>
    <w:basedOn w:val="hthttab"/>
    <w:next w:val="hthttab"/>
    <w:uiPriority w:val="99"/>
    <w:rsid w:val="007B1E69"/>
    <w:pPr>
      <w:spacing w:line="40" w:lineRule="exact"/>
    </w:pPr>
    <w:rPr>
      <w:position w:val="6"/>
    </w:rPr>
  </w:style>
  <w:style w:type="paragraph" w:customStyle="1" w:styleId="httover">
    <w:name w:val="htt_over"/>
    <w:basedOn w:val="kolonne"/>
    <w:next w:val="Normal"/>
    <w:uiPriority w:val="99"/>
    <w:rsid w:val="007B1E69"/>
    <w:pPr>
      <w:tabs>
        <w:tab w:val="center" w:pos="6033"/>
        <w:tab w:val="center" w:pos="7394"/>
        <w:tab w:val="center" w:pos="8528"/>
      </w:tabs>
    </w:pPr>
    <w:rPr>
      <w:b/>
    </w:rPr>
  </w:style>
  <w:style w:type="paragraph" w:customStyle="1" w:styleId="htttab">
    <w:name w:val="htt_tab"/>
    <w:basedOn w:val="kolonne"/>
    <w:uiPriority w:val="99"/>
    <w:rsid w:val="007B1E69"/>
    <w:pPr>
      <w:tabs>
        <w:tab w:val="decimal" w:pos="6634"/>
        <w:tab w:val="decimal" w:pos="7768"/>
      </w:tabs>
      <w:spacing w:line="340" w:lineRule="atLeast"/>
    </w:pPr>
  </w:style>
  <w:style w:type="paragraph" w:customStyle="1" w:styleId="httstreg">
    <w:name w:val="htt_streg"/>
    <w:basedOn w:val="htttab"/>
    <w:next w:val="htttab"/>
    <w:uiPriority w:val="99"/>
    <w:rsid w:val="007B1E69"/>
    <w:pPr>
      <w:spacing w:line="40" w:lineRule="exact"/>
    </w:pPr>
    <w:rPr>
      <w:position w:val="6"/>
    </w:rPr>
  </w:style>
  <w:style w:type="paragraph" w:customStyle="1" w:styleId="Kasse">
    <w:name w:val="Kasse"/>
    <w:basedOn w:val="Normal"/>
    <w:uiPriority w:val="99"/>
    <w:rsid w:val="007B1E69"/>
    <w:pPr>
      <w:spacing w:after="200" w:line="240" w:lineRule="auto"/>
      <w:jc w:val="center"/>
    </w:pPr>
    <w:rPr>
      <w:rFonts w:ascii="Calibri" w:eastAsia="Arial" w:hAnsi="Calibri"/>
      <w:b/>
      <w:color w:val="000000"/>
      <w:sz w:val="14"/>
      <w:szCs w:val="22"/>
      <w:lang w:eastAsia="en-US"/>
    </w:rPr>
  </w:style>
  <w:style w:type="paragraph" w:customStyle="1" w:styleId="KoncernStartCM">
    <w:name w:val="KoncernStartCM"/>
    <w:uiPriority w:val="99"/>
    <w:rsid w:val="007B1E69"/>
    <w:pPr>
      <w:tabs>
        <w:tab w:val="left" w:pos="0"/>
        <w:tab w:val="left" w:pos="567"/>
        <w:tab w:val="decimal" w:pos="9639"/>
      </w:tabs>
      <w:spacing w:line="340" w:lineRule="atLeast"/>
      <w:jc w:val="both"/>
    </w:pPr>
    <w:rPr>
      <w:rFonts w:ascii="Times New Roman" w:eastAsia="Times New Roman" w:hAnsi="Times New Roman"/>
      <w:sz w:val="22"/>
      <w:lang w:val="da-DK"/>
    </w:rPr>
  </w:style>
  <w:style w:type="paragraph" w:customStyle="1" w:styleId="KoncernStartCM21">
    <w:name w:val="KoncernStartCM21"/>
    <w:uiPriority w:val="99"/>
    <w:rsid w:val="007B1E69"/>
    <w:pPr>
      <w:tabs>
        <w:tab w:val="left" w:pos="0"/>
        <w:tab w:val="left" w:pos="567"/>
        <w:tab w:val="decimal" w:pos="9639"/>
      </w:tabs>
      <w:spacing w:line="340" w:lineRule="atLeast"/>
      <w:jc w:val="both"/>
    </w:pPr>
    <w:rPr>
      <w:rFonts w:ascii="Times New Roman" w:eastAsia="Times New Roman" w:hAnsi="Times New Roman"/>
      <w:sz w:val="22"/>
      <w:lang w:val="da-DK"/>
    </w:rPr>
  </w:style>
  <w:style w:type="paragraph" w:customStyle="1" w:styleId="lederk">
    <w:name w:val="lederk"/>
    <w:uiPriority w:val="99"/>
    <w:rsid w:val="007B1E69"/>
    <w:pPr>
      <w:widowControl w:val="0"/>
      <w:spacing w:before="240"/>
    </w:pPr>
    <w:rPr>
      <w:rFonts w:ascii="Times New Roman" w:eastAsia="Times New Roman" w:hAnsi="Times New Roman"/>
      <w:sz w:val="24"/>
    </w:rPr>
  </w:style>
  <w:style w:type="paragraph" w:customStyle="1" w:styleId="lederkAddIn5DE0">
    <w:name w:val="lederkAddIn5DE0"/>
    <w:uiPriority w:val="99"/>
    <w:rsid w:val="007B1E69"/>
    <w:rPr>
      <w:rFonts w:ascii="Times New Roman" w:eastAsia="Times New Roman" w:hAnsi="Times New Roman"/>
      <w:noProof/>
      <w:sz w:val="3276"/>
      <w:lang w:val="en-GB"/>
    </w:rPr>
  </w:style>
  <w:style w:type="paragraph" w:customStyle="1" w:styleId="lederkAddIn5DK0">
    <w:name w:val="lederkAddIn5DK0"/>
    <w:uiPriority w:val="99"/>
    <w:rsid w:val="007B1E69"/>
    <w:rPr>
      <w:rFonts w:ascii="Times New Roman" w:eastAsia="Times New Roman" w:hAnsi="Times New Roman"/>
      <w:noProof/>
      <w:sz w:val="3276"/>
      <w:lang w:val="en-GB"/>
    </w:rPr>
  </w:style>
  <w:style w:type="paragraph" w:customStyle="1" w:styleId="lederkAddIn5DK1">
    <w:name w:val="lederkAddIn5DK1"/>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lederkAddIn5DK2">
    <w:name w:val="lederkAddIn5DK2"/>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lederkAddIn5UK0">
    <w:name w:val="lederkAddIn5UK0"/>
    <w:uiPriority w:val="99"/>
    <w:rsid w:val="007B1E69"/>
    <w:rPr>
      <w:rFonts w:ascii="Times New Roman" w:eastAsia="Times New Roman" w:hAnsi="Times New Roman"/>
      <w:noProof/>
      <w:sz w:val="3276"/>
      <w:lang w:val="en-GB"/>
    </w:rPr>
  </w:style>
  <w:style w:type="paragraph" w:customStyle="1" w:styleId="lederkAddIn5UK02">
    <w:name w:val="lederkAddIn5UK02"/>
    <w:uiPriority w:val="99"/>
    <w:rsid w:val="007B1E69"/>
    <w:rPr>
      <w:rFonts w:ascii="Times New Roman" w:eastAsia="Times New Roman" w:hAnsi="Times New Roman"/>
      <w:noProof/>
      <w:sz w:val="3276"/>
      <w:lang w:val="en-GB"/>
    </w:rPr>
  </w:style>
  <w:style w:type="paragraph" w:customStyle="1" w:styleId="nhover">
    <w:name w:val="nh_over"/>
    <w:basedOn w:val="hover"/>
    <w:next w:val="Normal"/>
    <w:uiPriority w:val="99"/>
    <w:rsid w:val="007B1E69"/>
    <w:pPr>
      <w:tabs>
        <w:tab w:val="decimal" w:pos="8051"/>
      </w:tabs>
    </w:pPr>
  </w:style>
  <w:style w:type="paragraph" w:customStyle="1" w:styleId="nhstreg">
    <w:name w:val="nh_streg"/>
    <w:basedOn w:val="hstreg"/>
    <w:uiPriority w:val="99"/>
    <w:rsid w:val="007B1E69"/>
    <w:pPr>
      <w:tabs>
        <w:tab w:val="decimal" w:pos="8051"/>
      </w:tabs>
    </w:pPr>
  </w:style>
  <w:style w:type="paragraph" w:customStyle="1" w:styleId="nhtab">
    <w:name w:val="nh_tab"/>
    <w:basedOn w:val="htab"/>
    <w:uiPriority w:val="99"/>
    <w:rsid w:val="007B1E69"/>
    <w:pPr>
      <w:tabs>
        <w:tab w:val="right" w:pos="8051"/>
      </w:tabs>
    </w:pPr>
  </w:style>
  <w:style w:type="paragraph" w:customStyle="1" w:styleId="nhhover">
    <w:name w:val="nhh_over"/>
    <w:basedOn w:val="hhover"/>
    <w:next w:val="Normal"/>
    <w:uiPriority w:val="99"/>
    <w:rsid w:val="007B1E69"/>
    <w:pPr>
      <w:tabs>
        <w:tab w:val="decimal" w:pos="6464"/>
      </w:tabs>
    </w:pPr>
  </w:style>
  <w:style w:type="paragraph" w:customStyle="1" w:styleId="nhhstreg">
    <w:name w:val="nhh_streg"/>
    <w:basedOn w:val="hhstreg"/>
    <w:next w:val="Normal"/>
    <w:uiPriority w:val="99"/>
    <w:rsid w:val="007B1E69"/>
    <w:pPr>
      <w:tabs>
        <w:tab w:val="decimal" w:pos="6464"/>
      </w:tabs>
    </w:pPr>
  </w:style>
  <w:style w:type="paragraph" w:customStyle="1" w:styleId="nhhtab">
    <w:name w:val="nhh_tab"/>
    <w:basedOn w:val="hhtab"/>
    <w:uiPriority w:val="99"/>
    <w:rsid w:val="007B1E69"/>
    <w:pPr>
      <w:tabs>
        <w:tab w:val="right" w:pos="6464"/>
      </w:tabs>
    </w:pPr>
  </w:style>
  <w:style w:type="paragraph" w:customStyle="1" w:styleId="nhhhover">
    <w:name w:val="nhhh_over"/>
    <w:basedOn w:val="hhhover"/>
    <w:next w:val="Normal"/>
    <w:uiPriority w:val="99"/>
    <w:rsid w:val="007B1E69"/>
    <w:pPr>
      <w:tabs>
        <w:tab w:val="decimal" w:pos="4876"/>
      </w:tabs>
    </w:pPr>
  </w:style>
  <w:style w:type="paragraph" w:customStyle="1" w:styleId="nhhhstreg">
    <w:name w:val="nhhh_streg"/>
    <w:basedOn w:val="hhhstreg"/>
    <w:next w:val="Normal"/>
    <w:uiPriority w:val="99"/>
    <w:rsid w:val="007B1E69"/>
    <w:pPr>
      <w:tabs>
        <w:tab w:val="decimal" w:pos="4876"/>
      </w:tabs>
    </w:pPr>
  </w:style>
  <w:style w:type="paragraph" w:customStyle="1" w:styleId="nhhhtab">
    <w:name w:val="nhhh_tab"/>
    <w:basedOn w:val="hhhtab"/>
    <w:uiPriority w:val="99"/>
    <w:rsid w:val="007B1E69"/>
    <w:pPr>
      <w:tabs>
        <w:tab w:val="right" w:pos="4876"/>
      </w:tabs>
    </w:pPr>
  </w:style>
  <w:style w:type="paragraph" w:customStyle="1" w:styleId="nhhhhover">
    <w:name w:val="nhhhh_over"/>
    <w:basedOn w:val="hhhhover"/>
    <w:next w:val="Normal"/>
    <w:uiPriority w:val="99"/>
    <w:rsid w:val="007B1E69"/>
    <w:pPr>
      <w:tabs>
        <w:tab w:val="decimal" w:pos="3289"/>
      </w:tabs>
    </w:pPr>
  </w:style>
  <w:style w:type="paragraph" w:customStyle="1" w:styleId="nhhhhstreg">
    <w:name w:val="nhhhh_streg"/>
    <w:basedOn w:val="hhhhstreg"/>
    <w:next w:val="Normal"/>
    <w:uiPriority w:val="99"/>
    <w:rsid w:val="007B1E69"/>
    <w:pPr>
      <w:tabs>
        <w:tab w:val="decimal" w:pos="3289"/>
      </w:tabs>
    </w:pPr>
  </w:style>
  <w:style w:type="paragraph" w:customStyle="1" w:styleId="nhhhhtab">
    <w:name w:val="nhhhh_tab"/>
    <w:basedOn w:val="hhhhtab"/>
    <w:uiPriority w:val="99"/>
    <w:rsid w:val="007B1E69"/>
    <w:pPr>
      <w:tabs>
        <w:tab w:val="right" w:pos="3289"/>
      </w:tabs>
    </w:pPr>
  </w:style>
  <w:style w:type="paragraph" w:customStyle="1" w:styleId="nhhhtover">
    <w:name w:val="nhhht_over"/>
    <w:basedOn w:val="hhhtover"/>
    <w:next w:val="Normal"/>
    <w:uiPriority w:val="99"/>
    <w:rsid w:val="007B1E69"/>
    <w:pPr>
      <w:tabs>
        <w:tab w:val="decimal" w:pos="3742"/>
      </w:tabs>
    </w:pPr>
  </w:style>
  <w:style w:type="paragraph" w:customStyle="1" w:styleId="nhhhtstreg">
    <w:name w:val="nhhht_streg"/>
    <w:basedOn w:val="hhhtstreg"/>
    <w:next w:val="Normal"/>
    <w:uiPriority w:val="99"/>
    <w:rsid w:val="007B1E69"/>
    <w:pPr>
      <w:tabs>
        <w:tab w:val="decimal" w:pos="3742"/>
      </w:tabs>
    </w:pPr>
  </w:style>
  <w:style w:type="paragraph" w:customStyle="1" w:styleId="nhhhttab">
    <w:name w:val="nhhht_tab"/>
    <w:basedOn w:val="hhhttab"/>
    <w:uiPriority w:val="99"/>
    <w:rsid w:val="007B1E69"/>
    <w:pPr>
      <w:tabs>
        <w:tab w:val="right" w:pos="3742"/>
      </w:tabs>
    </w:pPr>
  </w:style>
  <w:style w:type="paragraph" w:customStyle="1" w:styleId="nhhtover">
    <w:name w:val="nhht_over"/>
    <w:basedOn w:val="hhtover"/>
    <w:next w:val="Normal"/>
    <w:uiPriority w:val="99"/>
    <w:rsid w:val="007B1E69"/>
    <w:pPr>
      <w:tabs>
        <w:tab w:val="decimal" w:pos="5330"/>
      </w:tabs>
    </w:pPr>
  </w:style>
  <w:style w:type="paragraph" w:customStyle="1" w:styleId="nhhtstreg">
    <w:name w:val="nhht_streg"/>
    <w:basedOn w:val="hhtstreg"/>
    <w:next w:val="Normal"/>
    <w:uiPriority w:val="99"/>
    <w:rsid w:val="007B1E69"/>
    <w:pPr>
      <w:tabs>
        <w:tab w:val="decimal" w:pos="5330"/>
      </w:tabs>
    </w:pPr>
  </w:style>
  <w:style w:type="paragraph" w:customStyle="1" w:styleId="nhhttab">
    <w:name w:val="nhht_tab"/>
    <w:basedOn w:val="hhttab"/>
    <w:uiPriority w:val="99"/>
    <w:rsid w:val="007B1E69"/>
    <w:pPr>
      <w:tabs>
        <w:tab w:val="right" w:pos="5330"/>
      </w:tabs>
    </w:pPr>
  </w:style>
  <w:style w:type="paragraph" w:customStyle="1" w:styleId="nhhxhhover">
    <w:name w:val="nhhxhh_over"/>
    <w:basedOn w:val="hhxhhover"/>
    <w:next w:val="Normal"/>
    <w:uiPriority w:val="99"/>
    <w:rsid w:val="007B1E69"/>
    <w:pPr>
      <w:tabs>
        <w:tab w:val="decimal" w:pos="6464"/>
      </w:tabs>
    </w:pPr>
  </w:style>
  <w:style w:type="paragraph" w:customStyle="1" w:styleId="nhhxhhstreg">
    <w:name w:val="nhhxhh_streg"/>
    <w:basedOn w:val="hhxhhstreg"/>
    <w:next w:val="Normal"/>
    <w:uiPriority w:val="99"/>
    <w:rsid w:val="007B1E69"/>
    <w:pPr>
      <w:tabs>
        <w:tab w:val="right" w:pos="6464"/>
      </w:tabs>
    </w:pPr>
  </w:style>
  <w:style w:type="paragraph" w:customStyle="1" w:styleId="nhhxhhtab">
    <w:name w:val="nhhxhh_tab"/>
    <w:basedOn w:val="hhxhhtab"/>
    <w:uiPriority w:val="99"/>
    <w:rsid w:val="007B1E69"/>
    <w:pPr>
      <w:tabs>
        <w:tab w:val="right" w:pos="6464"/>
      </w:tabs>
    </w:pPr>
  </w:style>
  <w:style w:type="paragraph" w:customStyle="1" w:styleId="nhtover">
    <w:name w:val="nht_over"/>
    <w:basedOn w:val="htover"/>
    <w:next w:val="Normal"/>
    <w:uiPriority w:val="99"/>
    <w:rsid w:val="007B1E69"/>
    <w:pPr>
      <w:tabs>
        <w:tab w:val="decimal" w:pos="6917"/>
      </w:tabs>
    </w:pPr>
  </w:style>
  <w:style w:type="paragraph" w:customStyle="1" w:styleId="nhtstreg">
    <w:name w:val="nht_streg"/>
    <w:basedOn w:val="htstreg"/>
    <w:next w:val="Normal"/>
    <w:uiPriority w:val="99"/>
    <w:rsid w:val="007B1E69"/>
    <w:pPr>
      <w:tabs>
        <w:tab w:val="decimal" w:pos="6917"/>
      </w:tabs>
    </w:pPr>
  </w:style>
  <w:style w:type="paragraph" w:customStyle="1" w:styleId="nhttab">
    <w:name w:val="nht_tab"/>
    <w:basedOn w:val="httab"/>
    <w:uiPriority w:val="99"/>
    <w:rsid w:val="007B1E69"/>
    <w:pPr>
      <w:tabs>
        <w:tab w:val="right" w:pos="6917"/>
      </w:tabs>
    </w:pPr>
  </w:style>
  <w:style w:type="paragraph" w:customStyle="1" w:styleId="nhthtover">
    <w:name w:val="nhtht_over"/>
    <w:basedOn w:val="hthtover"/>
    <w:next w:val="Normal"/>
    <w:uiPriority w:val="99"/>
    <w:rsid w:val="007B1E69"/>
    <w:pPr>
      <w:tabs>
        <w:tab w:val="decimal" w:pos="4196"/>
      </w:tabs>
    </w:pPr>
  </w:style>
  <w:style w:type="paragraph" w:customStyle="1" w:styleId="nhthtstreg">
    <w:name w:val="nhtht_streg"/>
    <w:basedOn w:val="hthtstreg"/>
    <w:next w:val="Normal"/>
    <w:uiPriority w:val="99"/>
    <w:rsid w:val="007B1E69"/>
    <w:pPr>
      <w:tabs>
        <w:tab w:val="decimal" w:pos="4196"/>
      </w:tabs>
    </w:pPr>
  </w:style>
  <w:style w:type="paragraph" w:customStyle="1" w:styleId="nhthttab">
    <w:name w:val="nhtht_tab"/>
    <w:basedOn w:val="hthttab"/>
    <w:uiPriority w:val="99"/>
    <w:rsid w:val="007B1E69"/>
    <w:pPr>
      <w:tabs>
        <w:tab w:val="right" w:pos="4196"/>
      </w:tabs>
    </w:pPr>
  </w:style>
  <w:style w:type="paragraph" w:customStyle="1" w:styleId="nhttover">
    <w:name w:val="nhtt_over"/>
    <w:basedOn w:val="httover"/>
    <w:next w:val="Normal"/>
    <w:uiPriority w:val="99"/>
    <w:rsid w:val="007B1E69"/>
    <w:pPr>
      <w:tabs>
        <w:tab w:val="decimal" w:pos="5783"/>
      </w:tabs>
    </w:pPr>
  </w:style>
  <w:style w:type="paragraph" w:customStyle="1" w:styleId="nhttstreg">
    <w:name w:val="nhtt_streg"/>
    <w:basedOn w:val="httstreg"/>
    <w:next w:val="Normal"/>
    <w:uiPriority w:val="99"/>
    <w:rsid w:val="007B1E69"/>
    <w:pPr>
      <w:tabs>
        <w:tab w:val="decimal" w:pos="5783"/>
      </w:tabs>
    </w:pPr>
  </w:style>
  <w:style w:type="paragraph" w:customStyle="1" w:styleId="nhtttab">
    <w:name w:val="nhtt_tab"/>
    <w:basedOn w:val="htttab"/>
    <w:uiPriority w:val="99"/>
    <w:rsid w:val="007B1E69"/>
    <w:pPr>
      <w:tabs>
        <w:tab w:val="right" w:pos="5783"/>
      </w:tabs>
    </w:pPr>
  </w:style>
  <w:style w:type="paragraph" w:customStyle="1" w:styleId="tover">
    <w:name w:val="t_over"/>
    <w:basedOn w:val="kolonne"/>
    <w:next w:val="Normal"/>
    <w:uiPriority w:val="99"/>
    <w:rsid w:val="007B1E69"/>
    <w:pPr>
      <w:tabs>
        <w:tab w:val="center" w:pos="8528"/>
      </w:tabs>
    </w:pPr>
    <w:rPr>
      <w:b/>
    </w:rPr>
  </w:style>
  <w:style w:type="paragraph" w:customStyle="1" w:styleId="ntover">
    <w:name w:val="nt_over"/>
    <w:basedOn w:val="tover"/>
    <w:next w:val="Normal"/>
    <w:uiPriority w:val="99"/>
    <w:rsid w:val="007B1E69"/>
    <w:pPr>
      <w:tabs>
        <w:tab w:val="clear" w:pos="8528"/>
        <w:tab w:val="decimal" w:pos="8505"/>
      </w:tabs>
    </w:pPr>
  </w:style>
  <w:style w:type="paragraph" w:customStyle="1" w:styleId="ttab">
    <w:name w:val="t_tab"/>
    <w:basedOn w:val="kolonne"/>
    <w:uiPriority w:val="99"/>
    <w:rsid w:val="007B1E69"/>
    <w:pPr>
      <w:spacing w:line="340" w:lineRule="atLeast"/>
    </w:pPr>
  </w:style>
  <w:style w:type="paragraph" w:customStyle="1" w:styleId="tstreg">
    <w:name w:val="t_streg"/>
    <w:basedOn w:val="ttab"/>
    <w:next w:val="ttab"/>
    <w:uiPriority w:val="99"/>
    <w:rsid w:val="007B1E69"/>
    <w:pPr>
      <w:spacing w:line="40" w:lineRule="exact"/>
    </w:pPr>
    <w:rPr>
      <w:position w:val="6"/>
    </w:rPr>
  </w:style>
  <w:style w:type="paragraph" w:customStyle="1" w:styleId="ntstreg">
    <w:name w:val="nt_streg"/>
    <w:basedOn w:val="tstreg"/>
    <w:next w:val="Normal"/>
    <w:uiPriority w:val="99"/>
    <w:rsid w:val="007B1E69"/>
    <w:pPr>
      <w:tabs>
        <w:tab w:val="decimal" w:pos="8505"/>
      </w:tabs>
    </w:pPr>
  </w:style>
  <w:style w:type="paragraph" w:customStyle="1" w:styleId="nttab">
    <w:name w:val="nt_tab"/>
    <w:basedOn w:val="ttab"/>
    <w:uiPriority w:val="99"/>
    <w:rsid w:val="007B1E69"/>
    <w:pPr>
      <w:tabs>
        <w:tab w:val="right" w:pos="8505"/>
      </w:tabs>
    </w:pPr>
  </w:style>
  <w:style w:type="paragraph" w:customStyle="1" w:styleId="thxhtover">
    <w:name w:val="thxht_over"/>
    <w:basedOn w:val="htover"/>
    <w:next w:val="Normal"/>
    <w:uiPriority w:val="99"/>
    <w:rsid w:val="007B1E69"/>
    <w:pPr>
      <w:tabs>
        <w:tab w:val="center" w:pos="505"/>
        <w:tab w:val="center" w:pos="1865"/>
      </w:tabs>
    </w:pPr>
  </w:style>
  <w:style w:type="paragraph" w:customStyle="1" w:styleId="nthxhtover">
    <w:name w:val="nthxht_over"/>
    <w:basedOn w:val="thxhtover"/>
    <w:next w:val="Normal"/>
    <w:uiPriority w:val="99"/>
    <w:rsid w:val="007B1E69"/>
    <w:pPr>
      <w:tabs>
        <w:tab w:val="decimal" w:pos="6917"/>
      </w:tabs>
    </w:pPr>
  </w:style>
  <w:style w:type="paragraph" w:customStyle="1" w:styleId="thxhttab">
    <w:name w:val="thxht_tab"/>
    <w:basedOn w:val="httab"/>
    <w:uiPriority w:val="99"/>
    <w:rsid w:val="007B1E69"/>
    <w:pPr>
      <w:tabs>
        <w:tab w:val="decimal" w:pos="879"/>
        <w:tab w:val="decimal" w:pos="2466"/>
        <w:tab w:val="left" w:pos="2807"/>
      </w:tabs>
    </w:pPr>
  </w:style>
  <w:style w:type="paragraph" w:customStyle="1" w:styleId="thxhtstreg">
    <w:name w:val="thxht_streg"/>
    <w:basedOn w:val="thxhttab"/>
    <w:next w:val="thxhttab"/>
    <w:uiPriority w:val="99"/>
    <w:rsid w:val="007B1E69"/>
    <w:pPr>
      <w:spacing w:line="40" w:lineRule="exact"/>
    </w:pPr>
    <w:rPr>
      <w:position w:val="6"/>
    </w:rPr>
  </w:style>
  <w:style w:type="paragraph" w:customStyle="1" w:styleId="nthxhtstreg">
    <w:name w:val="nthxht_streg"/>
    <w:basedOn w:val="thxhtstreg"/>
    <w:next w:val="Normal"/>
    <w:uiPriority w:val="99"/>
    <w:rsid w:val="007B1E69"/>
    <w:pPr>
      <w:tabs>
        <w:tab w:val="right" w:pos="6917"/>
      </w:tabs>
    </w:pPr>
  </w:style>
  <w:style w:type="paragraph" w:customStyle="1" w:styleId="nthxhttab">
    <w:name w:val="nthxht_tab"/>
    <w:basedOn w:val="thxhttab"/>
    <w:uiPriority w:val="99"/>
    <w:rsid w:val="007B1E69"/>
    <w:pPr>
      <w:tabs>
        <w:tab w:val="right" w:pos="6917"/>
      </w:tabs>
    </w:pPr>
  </w:style>
  <w:style w:type="paragraph" w:customStyle="1" w:styleId="ttover">
    <w:name w:val="tt_over"/>
    <w:basedOn w:val="kolonne"/>
    <w:next w:val="Normal"/>
    <w:uiPriority w:val="99"/>
    <w:rsid w:val="007B1E69"/>
    <w:pPr>
      <w:tabs>
        <w:tab w:val="center" w:pos="7394"/>
        <w:tab w:val="center" w:pos="8528"/>
      </w:tabs>
    </w:pPr>
    <w:rPr>
      <w:b/>
    </w:rPr>
  </w:style>
  <w:style w:type="paragraph" w:customStyle="1" w:styleId="nttover">
    <w:name w:val="ntt_over"/>
    <w:basedOn w:val="ttover"/>
    <w:next w:val="Normal"/>
    <w:uiPriority w:val="99"/>
    <w:rsid w:val="007B1E69"/>
    <w:pPr>
      <w:tabs>
        <w:tab w:val="clear" w:pos="7394"/>
        <w:tab w:val="decimal" w:pos="7371"/>
      </w:tabs>
    </w:pPr>
  </w:style>
  <w:style w:type="paragraph" w:customStyle="1" w:styleId="tttab">
    <w:name w:val="tt_tab"/>
    <w:basedOn w:val="kolonne"/>
    <w:uiPriority w:val="99"/>
    <w:rsid w:val="007B1E69"/>
    <w:pPr>
      <w:tabs>
        <w:tab w:val="decimal" w:pos="7768"/>
      </w:tabs>
      <w:spacing w:line="340" w:lineRule="atLeast"/>
    </w:pPr>
  </w:style>
  <w:style w:type="paragraph" w:customStyle="1" w:styleId="ttstreg">
    <w:name w:val="tt_streg"/>
    <w:basedOn w:val="tttab"/>
    <w:next w:val="tttab"/>
    <w:uiPriority w:val="99"/>
    <w:rsid w:val="007B1E69"/>
    <w:pPr>
      <w:spacing w:line="40" w:lineRule="exact"/>
    </w:pPr>
    <w:rPr>
      <w:position w:val="6"/>
    </w:rPr>
  </w:style>
  <w:style w:type="paragraph" w:customStyle="1" w:styleId="nttstreg">
    <w:name w:val="ntt_streg"/>
    <w:basedOn w:val="ttstreg"/>
    <w:next w:val="Normal"/>
    <w:uiPriority w:val="99"/>
    <w:rsid w:val="007B1E69"/>
    <w:pPr>
      <w:tabs>
        <w:tab w:val="decimal" w:pos="7371"/>
      </w:tabs>
    </w:pPr>
  </w:style>
  <w:style w:type="paragraph" w:customStyle="1" w:styleId="ntttab">
    <w:name w:val="ntt_tab"/>
    <w:basedOn w:val="tttab"/>
    <w:uiPriority w:val="99"/>
    <w:rsid w:val="007B1E69"/>
    <w:pPr>
      <w:tabs>
        <w:tab w:val="right" w:pos="7371"/>
      </w:tabs>
    </w:pPr>
  </w:style>
  <w:style w:type="paragraph" w:customStyle="1" w:styleId="tttover">
    <w:name w:val="ttt_over"/>
    <w:basedOn w:val="kolonne"/>
    <w:next w:val="Normal"/>
    <w:uiPriority w:val="99"/>
    <w:rsid w:val="007B1E69"/>
    <w:pPr>
      <w:tabs>
        <w:tab w:val="center" w:pos="6260"/>
        <w:tab w:val="center" w:pos="7394"/>
        <w:tab w:val="center" w:pos="8528"/>
      </w:tabs>
    </w:pPr>
    <w:rPr>
      <w:b/>
    </w:rPr>
  </w:style>
  <w:style w:type="paragraph" w:customStyle="1" w:styleId="ntttover">
    <w:name w:val="nttt_over"/>
    <w:basedOn w:val="tttover"/>
    <w:next w:val="Normal"/>
    <w:uiPriority w:val="99"/>
    <w:rsid w:val="007B1E69"/>
    <w:pPr>
      <w:tabs>
        <w:tab w:val="clear" w:pos="6260"/>
        <w:tab w:val="decimal" w:pos="6237"/>
      </w:tabs>
    </w:pPr>
  </w:style>
  <w:style w:type="paragraph" w:customStyle="1" w:styleId="ttttab">
    <w:name w:val="ttt_tab"/>
    <w:basedOn w:val="kolonne"/>
    <w:uiPriority w:val="99"/>
    <w:rsid w:val="007B1E69"/>
    <w:pPr>
      <w:tabs>
        <w:tab w:val="decimal" w:pos="6634"/>
        <w:tab w:val="decimal" w:pos="7768"/>
      </w:tabs>
      <w:spacing w:line="340" w:lineRule="atLeast"/>
    </w:pPr>
  </w:style>
  <w:style w:type="paragraph" w:customStyle="1" w:styleId="tttstreg">
    <w:name w:val="ttt_streg"/>
    <w:basedOn w:val="ttttab"/>
    <w:next w:val="ttttab"/>
    <w:uiPriority w:val="99"/>
    <w:rsid w:val="007B1E69"/>
    <w:pPr>
      <w:spacing w:line="40" w:lineRule="exact"/>
    </w:pPr>
    <w:rPr>
      <w:position w:val="6"/>
    </w:rPr>
  </w:style>
  <w:style w:type="paragraph" w:customStyle="1" w:styleId="ntttstreg">
    <w:name w:val="nttt_streg"/>
    <w:basedOn w:val="tttstreg"/>
    <w:next w:val="Normal"/>
    <w:uiPriority w:val="99"/>
    <w:rsid w:val="007B1E69"/>
    <w:pPr>
      <w:tabs>
        <w:tab w:val="decimal" w:pos="6237"/>
      </w:tabs>
    </w:pPr>
  </w:style>
  <w:style w:type="paragraph" w:customStyle="1" w:styleId="nttttab">
    <w:name w:val="nttt_tab"/>
    <w:basedOn w:val="ttttab"/>
    <w:uiPriority w:val="99"/>
    <w:rsid w:val="007B1E69"/>
    <w:pPr>
      <w:tabs>
        <w:tab w:val="right" w:pos="6237"/>
      </w:tabs>
    </w:pPr>
  </w:style>
  <w:style w:type="paragraph" w:customStyle="1" w:styleId="ttttover">
    <w:name w:val="tttt_over"/>
    <w:basedOn w:val="kolonne"/>
    <w:next w:val="Normal"/>
    <w:uiPriority w:val="99"/>
    <w:rsid w:val="007B1E69"/>
    <w:pPr>
      <w:tabs>
        <w:tab w:val="center" w:pos="5126"/>
        <w:tab w:val="center" w:pos="6260"/>
        <w:tab w:val="center" w:pos="7394"/>
        <w:tab w:val="center" w:pos="8528"/>
      </w:tabs>
    </w:pPr>
    <w:rPr>
      <w:b/>
    </w:rPr>
  </w:style>
  <w:style w:type="paragraph" w:customStyle="1" w:styleId="nttttover">
    <w:name w:val="ntttt_over"/>
    <w:basedOn w:val="ttttover"/>
    <w:next w:val="Normal"/>
    <w:uiPriority w:val="99"/>
    <w:rsid w:val="007B1E69"/>
    <w:pPr>
      <w:tabs>
        <w:tab w:val="clear" w:pos="5126"/>
        <w:tab w:val="decimal" w:pos="5103"/>
      </w:tabs>
    </w:pPr>
  </w:style>
  <w:style w:type="paragraph" w:customStyle="1" w:styleId="tttttab">
    <w:name w:val="tttt_tab"/>
    <w:basedOn w:val="kolonne"/>
    <w:uiPriority w:val="99"/>
    <w:rsid w:val="007B1E69"/>
    <w:pPr>
      <w:tabs>
        <w:tab w:val="decimal" w:pos="5500"/>
        <w:tab w:val="decimal" w:pos="6634"/>
        <w:tab w:val="decimal" w:pos="7768"/>
      </w:tabs>
      <w:spacing w:line="340" w:lineRule="atLeast"/>
    </w:pPr>
  </w:style>
  <w:style w:type="paragraph" w:customStyle="1" w:styleId="ttttstreg">
    <w:name w:val="tttt_streg"/>
    <w:basedOn w:val="tttttab"/>
    <w:next w:val="tttttab"/>
    <w:uiPriority w:val="99"/>
    <w:rsid w:val="007B1E69"/>
    <w:pPr>
      <w:spacing w:line="40" w:lineRule="exact"/>
    </w:pPr>
    <w:rPr>
      <w:position w:val="6"/>
    </w:rPr>
  </w:style>
  <w:style w:type="paragraph" w:customStyle="1" w:styleId="nttttstreg">
    <w:name w:val="ntttt_streg"/>
    <w:basedOn w:val="ttttstreg"/>
    <w:next w:val="Normal"/>
    <w:uiPriority w:val="99"/>
    <w:rsid w:val="007B1E69"/>
    <w:pPr>
      <w:tabs>
        <w:tab w:val="decimal" w:pos="5103"/>
      </w:tabs>
    </w:pPr>
  </w:style>
  <w:style w:type="paragraph" w:customStyle="1" w:styleId="ntttttab">
    <w:name w:val="ntttt_tab"/>
    <w:basedOn w:val="tttttab"/>
    <w:uiPriority w:val="99"/>
    <w:rsid w:val="007B1E69"/>
    <w:pPr>
      <w:tabs>
        <w:tab w:val="right" w:pos="5103"/>
      </w:tabs>
    </w:pPr>
  </w:style>
  <w:style w:type="paragraph" w:customStyle="1" w:styleId="ttxttover">
    <w:name w:val="ttxtt_over"/>
    <w:basedOn w:val="ttover"/>
    <w:uiPriority w:val="99"/>
    <w:rsid w:val="007B1E69"/>
    <w:pPr>
      <w:tabs>
        <w:tab w:val="center" w:pos="505"/>
        <w:tab w:val="center" w:pos="1639"/>
      </w:tabs>
    </w:pPr>
  </w:style>
  <w:style w:type="paragraph" w:customStyle="1" w:styleId="nttxttover">
    <w:name w:val="nttxtt_over"/>
    <w:basedOn w:val="ttxttover"/>
    <w:next w:val="Normal"/>
    <w:uiPriority w:val="99"/>
    <w:rsid w:val="007B1E69"/>
    <w:pPr>
      <w:tabs>
        <w:tab w:val="clear" w:pos="7394"/>
        <w:tab w:val="decimal" w:pos="7371"/>
      </w:tabs>
    </w:pPr>
  </w:style>
  <w:style w:type="paragraph" w:customStyle="1" w:styleId="ttxtttab">
    <w:name w:val="ttxtt_tab"/>
    <w:basedOn w:val="tttab"/>
    <w:uiPriority w:val="99"/>
    <w:rsid w:val="007B1E69"/>
    <w:pPr>
      <w:tabs>
        <w:tab w:val="decimal" w:pos="879"/>
        <w:tab w:val="decimal" w:pos="2013"/>
        <w:tab w:val="left" w:pos="2353"/>
      </w:tabs>
    </w:pPr>
  </w:style>
  <w:style w:type="paragraph" w:customStyle="1" w:styleId="nttxtttab">
    <w:name w:val="nttxtt_tab"/>
    <w:basedOn w:val="ttxtttab"/>
    <w:uiPriority w:val="99"/>
    <w:rsid w:val="007B1E69"/>
    <w:pPr>
      <w:tabs>
        <w:tab w:val="right" w:pos="7371"/>
      </w:tabs>
    </w:pPr>
  </w:style>
  <w:style w:type="paragraph" w:customStyle="1" w:styleId="nttxttstreg">
    <w:name w:val="nttxtt_streg"/>
    <w:basedOn w:val="nttxtttab"/>
    <w:uiPriority w:val="99"/>
    <w:rsid w:val="007B1E69"/>
    <w:pPr>
      <w:spacing w:line="40" w:lineRule="exact"/>
    </w:pPr>
    <w:rPr>
      <w:position w:val="6"/>
    </w:rPr>
  </w:style>
  <w:style w:type="paragraph" w:customStyle="1" w:styleId="prototekst1DE">
    <w:name w:val="prototekst1DE"/>
    <w:uiPriority w:val="99"/>
    <w:rsid w:val="007B1E69"/>
    <w:rPr>
      <w:rFonts w:ascii="Times New Roman" w:eastAsia="Times New Roman" w:hAnsi="Times New Roman"/>
      <w:noProof/>
      <w:sz w:val="3276"/>
      <w:lang w:val="en-GB"/>
    </w:rPr>
  </w:style>
  <w:style w:type="paragraph" w:customStyle="1" w:styleId="prototekst1UK">
    <w:name w:val="prototekst1UK"/>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prototekst2DE">
    <w:name w:val="prototekst2DE"/>
    <w:uiPriority w:val="99"/>
    <w:rsid w:val="007B1E69"/>
    <w:pPr>
      <w:tabs>
        <w:tab w:val="left" w:pos="0"/>
        <w:tab w:val="left" w:pos="567"/>
        <w:tab w:val="decimal" w:pos="8902"/>
      </w:tabs>
      <w:spacing w:line="340" w:lineRule="atLeast"/>
      <w:jc w:val="both"/>
    </w:pPr>
    <w:rPr>
      <w:rFonts w:ascii="Times New Roman" w:eastAsia="Times New Roman" w:hAnsi="Times New Roman"/>
      <w:sz w:val="22"/>
      <w:szCs w:val="22"/>
      <w:lang w:val="da-DK"/>
    </w:rPr>
  </w:style>
  <w:style w:type="paragraph" w:customStyle="1" w:styleId="Prototekst2UK">
    <w:name w:val="Prototekst2UK"/>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prototekst32UK">
    <w:name w:val="prototekst32UK"/>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prototekst33UK">
    <w:name w:val="prototekst33UK"/>
    <w:uiPriority w:val="99"/>
    <w:rsid w:val="007B1E69"/>
    <w:pPr>
      <w:tabs>
        <w:tab w:val="left" w:pos="0"/>
        <w:tab w:val="left" w:pos="567"/>
        <w:tab w:val="decimal" w:pos="8902"/>
      </w:tabs>
      <w:spacing w:line="340" w:lineRule="atLeast"/>
      <w:jc w:val="both"/>
    </w:pPr>
    <w:rPr>
      <w:rFonts w:ascii="Times New Roman" w:eastAsia="Times New Roman" w:hAnsi="Times New Roman"/>
      <w:sz w:val="22"/>
      <w:lang w:val="da-DK"/>
    </w:rPr>
  </w:style>
  <w:style w:type="paragraph" w:customStyle="1" w:styleId="prototekst3DE">
    <w:name w:val="prototekst3DE"/>
    <w:uiPriority w:val="99"/>
    <w:rsid w:val="007B1E69"/>
    <w:pPr>
      <w:tabs>
        <w:tab w:val="left" w:pos="0"/>
        <w:tab w:val="left" w:pos="567"/>
        <w:tab w:val="decimal" w:pos="8902"/>
      </w:tabs>
      <w:spacing w:line="340" w:lineRule="atLeast"/>
      <w:jc w:val="both"/>
    </w:pPr>
    <w:rPr>
      <w:rFonts w:ascii="Times New Roman" w:eastAsia="Times New Roman" w:hAnsi="Times New Roman"/>
      <w:sz w:val="22"/>
      <w:szCs w:val="22"/>
      <w:lang w:val="da-DK"/>
    </w:rPr>
  </w:style>
  <w:style w:type="paragraph" w:customStyle="1" w:styleId="Prototekst3UK">
    <w:name w:val="Prototekst3UK"/>
    <w:uiPriority w:val="99"/>
    <w:rsid w:val="007B1E69"/>
    <w:rPr>
      <w:rFonts w:ascii="Times New Roman" w:eastAsia="Times New Roman" w:hAnsi="Times New Roman"/>
      <w:noProof/>
      <w:sz w:val="3276"/>
      <w:lang w:val="en-GB"/>
    </w:rPr>
  </w:style>
  <w:style w:type="paragraph" w:customStyle="1" w:styleId="Skema">
    <w:name w:val="Skema"/>
    <w:basedOn w:val="Normal"/>
    <w:uiPriority w:val="99"/>
    <w:rsid w:val="007B1E69"/>
    <w:pPr>
      <w:spacing w:after="200"/>
    </w:pPr>
    <w:rPr>
      <w:rFonts w:ascii="Calibri" w:eastAsia="Arial" w:hAnsi="Calibri"/>
      <w:color w:val="000000"/>
      <w:szCs w:val="22"/>
      <w:lang w:eastAsia="en-US"/>
    </w:rPr>
  </w:style>
  <w:style w:type="paragraph" w:customStyle="1" w:styleId="Skemaoverskrift">
    <w:name w:val="Skemaoverskrift"/>
    <w:basedOn w:val="Normal"/>
    <w:uiPriority w:val="99"/>
    <w:rsid w:val="007B1E69"/>
    <w:pPr>
      <w:keepNext/>
      <w:spacing w:after="200" w:line="240" w:lineRule="auto"/>
    </w:pPr>
    <w:rPr>
      <w:rFonts w:ascii="Calibri" w:eastAsia="Arial" w:hAnsi="Calibri"/>
      <w:b/>
      <w:color w:val="000080"/>
      <w:sz w:val="22"/>
      <w:szCs w:val="22"/>
      <w:lang w:eastAsia="en-US"/>
    </w:rPr>
  </w:style>
  <w:style w:type="paragraph" w:customStyle="1" w:styleId="Skemeheadings">
    <w:name w:val="Skemeheadings"/>
    <w:basedOn w:val="Normal"/>
    <w:uiPriority w:val="99"/>
    <w:rsid w:val="007B1E69"/>
    <w:pPr>
      <w:keepNext/>
      <w:spacing w:after="200" w:line="240" w:lineRule="auto"/>
    </w:pPr>
    <w:rPr>
      <w:rFonts w:ascii="Calibri" w:eastAsia="Arial" w:hAnsi="Calibri"/>
      <w:b/>
      <w:bCs/>
      <w:color w:val="000080"/>
      <w:sz w:val="26"/>
      <w:szCs w:val="26"/>
      <w:lang w:eastAsia="en-US"/>
    </w:rPr>
  </w:style>
  <w:style w:type="character" w:customStyle="1" w:styleId="StorFedTegn">
    <w:name w:val="StorFedTegn"/>
    <w:uiPriority w:val="99"/>
    <w:rsid w:val="007B1E69"/>
    <w:rPr>
      <w:rFonts w:ascii="Times New Roman" w:hAnsi="Times New Roman" w:cs="Times New Roman"/>
      <w:b/>
      <w:caps/>
      <w:kern w:val="0"/>
      <w:sz w:val="22"/>
    </w:rPr>
  </w:style>
  <w:style w:type="character" w:customStyle="1" w:styleId="Streg">
    <w:name w:val="Streg"/>
    <w:uiPriority w:val="99"/>
    <w:rsid w:val="007B1E69"/>
    <w:rPr>
      <w:rFonts w:ascii="Times New Roman" w:hAnsi="Times New Roman"/>
      <w:position w:val="6"/>
      <w:sz w:val="22"/>
    </w:rPr>
  </w:style>
  <w:style w:type="character" w:styleId="Strong">
    <w:name w:val="Strong"/>
    <w:uiPriority w:val="99"/>
    <w:qFormat/>
    <w:rsid w:val="007B1E69"/>
    <w:rPr>
      <w:rFonts w:cs="Times New Roman"/>
      <w:b/>
      <w:bCs/>
    </w:rPr>
  </w:style>
  <w:style w:type="paragraph" w:customStyle="1" w:styleId="thxhtmk">
    <w:name w:val="thxht_mk"/>
    <w:basedOn w:val="Normal"/>
    <w:next w:val="thxhtover"/>
    <w:uiPriority w:val="99"/>
    <w:rsid w:val="007B1E69"/>
    <w:pPr>
      <w:tabs>
        <w:tab w:val="center" w:pos="1134"/>
        <w:tab w:val="center" w:pos="8675"/>
        <w:tab w:val="decimal" w:pos="9639"/>
      </w:tabs>
      <w:spacing w:after="120"/>
    </w:pPr>
    <w:rPr>
      <w:rFonts w:ascii="Calibri" w:eastAsia="Arial" w:hAnsi="Calibri"/>
      <w:b/>
      <w:color w:val="000000"/>
      <w:sz w:val="22"/>
      <w:szCs w:val="22"/>
      <w:lang w:eastAsia="en-US"/>
    </w:rPr>
  </w:style>
  <w:style w:type="paragraph" w:customStyle="1" w:styleId="TRaster">
    <w:name w:val="TRaster"/>
    <w:uiPriority w:val="99"/>
    <w:rsid w:val="007B1E69"/>
    <w:pPr>
      <w:tabs>
        <w:tab w:val="left" w:pos="0"/>
        <w:tab w:val="left" w:pos="567"/>
        <w:tab w:val="decimal" w:pos="9356"/>
      </w:tabs>
      <w:spacing w:line="340" w:lineRule="atLeast"/>
      <w:jc w:val="both"/>
    </w:pPr>
    <w:rPr>
      <w:rFonts w:ascii="Times New Roman" w:eastAsia="Times New Roman" w:hAnsi="Times New Roman"/>
      <w:sz w:val="22"/>
      <w:lang w:val="da-DK"/>
    </w:rPr>
  </w:style>
  <w:style w:type="paragraph" w:customStyle="1" w:styleId="TRaster1">
    <w:name w:val="TRaster1"/>
    <w:uiPriority w:val="99"/>
    <w:rsid w:val="007B1E69"/>
    <w:pPr>
      <w:tabs>
        <w:tab w:val="left" w:pos="0"/>
        <w:tab w:val="left" w:pos="567"/>
        <w:tab w:val="decimal" w:pos="9356"/>
      </w:tabs>
      <w:spacing w:line="340" w:lineRule="atLeast"/>
      <w:jc w:val="both"/>
    </w:pPr>
    <w:rPr>
      <w:rFonts w:ascii="Times New Roman" w:eastAsia="Times New Roman" w:hAnsi="Times New Roman"/>
      <w:sz w:val="22"/>
      <w:lang w:val="da-DK"/>
    </w:rPr>
  </w:style>
  <w:style w:type="paragraph" w:customStyle="1" w:styleId="TRaster2">
    <w:name w:val="TRaster2"/>
    <w:uiPriority w:val="99"/>
    <w:rsid w:val="007B1E69"/>
    <w:pPr>
      <w:tabs>
        <w:tab w:val="left" w:pos="0"/>
        <w:tab w:val="left" w:pos="567"/>
        <w:tab w:val="decimal" w:pos="9356"/>
      </w:tabs>
      <w:spacing w:line="340" w:lineRule="atLeast"/>
      <w:jc w:val="both"/>
    </w:pPr>
    <w:rPr>
      <w:rFonts w:ascii="Times New Roman" w:eastAsia="Times New Roman" w:hAnsi="Times New Roman"/>
      <w:sz w:val="22"/>
      <w:lang w:val="da-DK"/>
    </w:rPr>
  </w:style>
  <w:style w:type="paragraph" w:customStyle="1" w:styleId="ttxttmk">
    <w:name w:val="ttxtt_mk"/>
    <w:basedOn w:val="Normal"/>
    <w:uiPriority w:val="99"/>
    <w:rsid w:val="007B1E69"/>
    <w:pPr>
      <w:tabs>
        <w:tab w:val="center" w:pos="1072"/>
        <w:tab w:val="center" w:pos="8698"/>
        <w:tab w:val="decimal" w:pos="9639"/>
      </w:tabs>
      <w:spacing w:after="120"/>
    </w:pPr>
    <w:rPr>
      <w:rFonts w:ascii="Calibri" w:eastAsia="Arial" w:hAnsi="Calibri"/>
      <w:b/>
      <w:color w:val="000000"/>
      <w:sz w:val="22"/>
      <w:szCs w:val="22"/>
      <w:lang w:eastAsia="en-US"/>
    </w:rPr>
  </w:style>
  <w:style w:type="paragraph" w:customStyle="1" w:styleId="ttk">
    <w:name w:val="tt_k"/>
    <w:basedOn w:val="ttxttmk"/>
    <w:uiPriority w:val="99"/>
    <w:rsid w:val="007B1E69"/>
    <w:pPr>
      <w:tabs>
        <w:tab w:val="clear" w:pos="1072"/>
      </w:tabs>
    </w:pPr>
    <w:rPr>
      <w:sz w:val="26"/>
    </w:rPr>
  </w:style>
  <w:style w:type="paragraph" w:customStyle="1" w:styleId="tttk">
    <w:name w:val="ttt_k"/>
    <w:basedOn w:val="Normal"/>
    <w:uiPriority w:val="99"/>
    <w:rsid w:val="007B1E69"/>
    <w:pPr>
      <w:tabs>
        <w:tab w:val="center" w:pos="8080"/>
        <w:tab w:val="decimal" w:pos="9639"/>
      </w:tabs>
      <w:spacing w:after="120"/>
    </w:pPr>
    <w:rPr>
      <w:rFonts w:ascii="Calibri" w:eastAsia="Arial" w:hAnsi="Calibri"/>
      <w:b/>
      <w:color w:val="000000"/>
      <w:sz w:val="26"/>
      <w:szCs w:val="22"/>
      <w:lang w:eastAsia="en-US"/>
    </w:rPr>
  </w:style>
  <w:style w:type="paragraph" w:customStyle="1" w:styleId="ttttk">
    <w:name w:val="tttt_k"/>
    <w:basedOn w:val="ttxttmk"/>
    <w:uiPriority w:val="99"/>
    <w:rsid w:val="007B1E69"/>
    <w:pPr>
      <w:tabs>
        <w:tab w:val="clear" w:pos="1072"/>
        <w:tab w:val="clear" w:pos="8698"/>
        <w:tab w:val="center" w:pos="7513"/>
      </w:tabs>
    </w:pPr>
    <w:rPr>
      <w:sz w:val="26"/>
    </w:rPr>
  </w:style>
  <w:style w:type="paragraph" w:customStyle="1" w:styleId="tttttk">
    <w:name w:val="ttttt_k"/>
    <w:basedOn w:val="ttxttmk"/>
    <w:uiPriority w:val="99"/>
    <w:rsid w:val="007B1E69"/>
    <w:pPr>
      <w:tabs>
        <w:tab w:val="clear" w:pos="1072"/>
        <w:tab w:val="clear" w:pos="8698"/>
        <w:tab w:val="center" w:pos="6997"/>
      </w:tabs>
    </w:pPr>
    <w:rPr>
      <w:sz w:val="26"/>
    </w:rPr>
  </w:style>
  <w:style w:type="paragraph" w:customStyle="1" w:styleId="tttttover">
    <w:name w:val="ttttt_over"/>
    <w:basedOn w:val="kolonne"/>
    <w:next w:val="Normal"/>
    <w:uiPriority w:val="99"/>
    <w:rsid w:val="007B1E69"/>
    <w:pPr>
      <w:tabs>
        <w:tab w:val="center" w:pos="3992"/>
        <w:tab w:val="center" w:pos="5126"/>
        <w:tab w:val="center" w:pos="6260"/>
        <w:tab w:val="center" w:pos="7394"/>
        <w:tab w:val="center" w:pos="8528"/>
      </w:tabs>
    </w:pPr>
    <w:rPr>
      <w:b/>
    </w:rPr>
  </w:style>
  <w:style w:type="paragraph" w:customStyle="1" w:styleId="ttttttab">
    <w:name w:val="ttttt_tab"/>
    <w:basedOn w:val="kolonne"/>
    <w:uiPriority w:val="99"/>
    <w:rsid w:val="007B1E69"/>
    <w:pPr>
      <w:tabs>
        <w:tab w:val="decimal" w:pos="4366"/>
        <w:tab w:val="decimal" w:pos="5500"/>
        <w:tab w:val="decimal" w:pos="6634"/>
        <w:tab w:val="decimal" w:pos="7768"/>
      </w:tabs>
      <w:spacing w:line="340" w:lineRule="atLeast"/>
    </w:pPr>
  </w:style>
  <w:style w:type="paragraph" w:customStyle="1" w:styleId="tttttstreg">
    <w:name w:val="ttttt_streg"/>
    <w:basedOn w:val="ttttttab"/>
    <w:next w:val="ttttttab"/>
    <w:uiPriority w:val="99"/>
    <w:rsid w:val="007B1E69"/>
    <w:pPr>
      <w:spacing w:line="40" w:lineRule="exact"/>
    </w:pPr>
    <w:rPr>
      <w:position w:val="6"/>
    </w:rPr>
  </w:style>
  <w:style w:type="paragraph" w:customStyle="1" w:styleId="ttttttk">
    <w:name w:val="tttttt_k"/>
    <w:basedOn w:val="tttttk"/>
    <w:uiPriority w:val="99"/>
    <w:rsid w:val="007B1E69"/>
    <w:pPr>
      <w:tabs>
        <w:tab w:val="clear" w:pos="6997"/>
        <w:tab w:val="center" w:pos="6430"/>
      </w:tabs>
    </w:pPr>
  </w:style>
  <w:style w:type="paragraph" w:customStyle="1" w:styleId="ttttttover">
    <w:name w:val="tttttt_over"/>
    <w:basedOn w:val="kolonne"/>
    <w:next w:val="Normal"/>
    <w:uiPriority w:val="99"/>
    <w:rsid w:val="007B1E69"/>
    <w:pPr>
      <w:tabs>
        <w:tab w:val="clear" w:pos="8902"/>
        <w:tab w:val="center" w:pos="3595"/>
        <w:tab w:val="center" w:pos="4729"/>
        <w:tab w:val="center" w:pos="5863"/>
        <w:tab w:val="center" w:pos="6997"/>
        <w:tab w:val="center" w:pos="8131"/>
        <w:tab w:val="center" w:pos="9265"/>
        <w:tab w:val="decimal" w:pos="9639"/>
      </w:tabs>
    </w:pPr>
    <w:rPr>
      <w:b/>
    </w:rPr>
  </w:style>
  <w:style w:type="paragraph" w:customStyle="1" w:styleId="tttttttab">
    <w:name w:val="tttttt_tab"/>
    <w:basedOn w:val="kolonne"/>
    <w:uiPriority w:val="99"/>
    <w:rsid w:val="007B1E69"/>
    <w:pPr>
      <w:tabs>
        <w:tab w:val="clear" w:pos="8902"/>
        <w:tab w:val="decimal" w:pos="3969"/>
        <w:tab w:val="decimal" w:pos="5103"/>
        <w:tab w:val="decimal" w:pos="6237"/>
        <w:tab w:val="decimal" w:pos="7371"/>
        <w:tab w:val="decimal" w:pos="8505"/>
        <w:tab w:val="decimal" w:pos="9639"/>
      </w:tabs>
      <w:spacing w:line="340" w:lineRule="atLeast"/>
    </w:pPr>
  </w:style>
  <w:style w:type="paragraph" w:customStyle="1" w:styleId="ttttttstreg">
    <w:name w:val="tttttt_streg"/>
    <w:basedOn w:val="tttttttab"/>
    <w:next w:val="tttttttab"/>
    <w:uiPriority w:val="99"/>
    <w:rsid w:val="007B1E69"/>
    <w:pPr>
      <w:spacing w:line="40" w:lineRule="exact"/>
    </w:pPr>
    <w:rPr>
      <w:position w:val="6"/>
    </w:rPr>
  </w:style>
  <w:style w:type="paragraph" w:customStyle="1" w:styleId="tttttttover">
    <w:name w:val="ttttttt_over"/>
    <w:basedOn w:val="kolonne"/>
    <w:next w:val="Normal"/>
    <w:uiPriority w:val="99"/>
    <w:rsid w:val="007B1E69"/>
    <w:pPr>
      <w:tabs>
        <w:tab w:val="clear" w:pos="8902"/>
        <w:tab w:val="center" w:pos="2461"/>
        <w:tab w:val="center" w:pos="3595"/>
        <w:tab w:val="center" w:pos="4729"/>
        <w:tab w:val="center" w:pos="5863"/>
        <w:tab w:val="center" w:pos="6997"/>
        <w:tab w:val="center" w:pos="8131"/>
        <w:tab w:val="center" w:pos="9265"/>
        <w:tab w:val="decimal" w:pos="9639"/>
      </w:tabs>
    </w:pPr>
    <w:rPr>
      <w:b/>
    </w:rPr>
  </w:style>
  <w:style w:type="paragraph" w:customStyle="1" w:styleId="ttttttttab">
    <w:name w:val="ttttttt_tab"/>
    <w:basedOn w:val="kolonne"/>
    <w:uiPriority w:val="99"/>
    <w:rsid w:val="007B1E69"/>
    <w:pPr>
      <w:tabs>
        <w:tab w:val="clear" w:pos="8902"/>
        <w:tab w:val="decimal" w:pos="2835"/>
        <w:tab w:val="decimal" w:pos="3969"/>
        <w:tab w:val="decimal" w:pos="5103"/>
        <w:tab w:val="decimal" w:pos="6237"/>
        <w:tab w:val="decimal" w:pos="7371"/>
        <w:tab w:val="decimal" w:pos="8505"/>
        <w:tab w:val="decimal" w:pos="9639"/>
      </w:tabs>
      <w:spacing w:line="340" w:lineRule="atLeast"/>
    </w:pPr>
  </w:style>
  <w:style w:type="paragraph" w:customStyle="1" w:styleId="tttttttstreg">
    <w:name w:val="ttttttt_streg"/>
    <w:basedOn w:val="ttttttttab"/>
    <w:next w:val="ttttttttab"/>
    <w:uiPriority w:val="99"/>
    <w:rsid w:val="007B1E69"/>
    <w:pPr>
      <w:spacing w:line="40" w:lineRule="exact"/>
    </w:pPr>
    <w:rPr>
      <w:position w:val="6"/>
    </w:rPr>
  </w:style>
  <w:style w:type="paragraph" w:customStyle="1" w:styleId="ttxtmk">
    <w:name w:val="ttxt_mk"/>
    <w:basedOn w:val="ttxttmk"/>
    <w:uiPriority w:val="99"/>
    <w:rsid w:val="007B1E69"/>
    <w:pPr>
      <w:tabs>
        <w:tab w:val="clear" w:pos="8698"/>
        <w:tab w:val="center" w:pos="9265"/>
      </w:tabs>
    </w:pPr>
    <w:rPr>
      <w:sz w:val="26"/>
    </w:rPr>
  </w:style>
  <w:style w:type="paragraph" w:customStyle="1" w:styleId="ttxttstreg">
    <w:name w:val="ttxtt_streg"/>
    <w:basedOn w:val="ttxtttab"/>
    <w:uiPriority w:val="99"/>
    <w:rsid w:val="007B1E69"/>
    <w:pPr>
      <w:spacing w:line="40" w:lineRule="exact"/>
    </w:pPr>
    <w:rPr>
      <w:position w:val="6"/>
    </w:rPr>
  </w:style>
  <w:style w:type="character" w:customStyle="1" w:styleId="tw4winError">
    <w:name w:val="tw4winError"/>
    <w:uiPriority w:val="99"/>
    <w:rsid w:val="007B1E69"/>
    <w:rPr>
      <w:rFonts w:ascii="Courier New" w:hAnsi="Courier New"/>
      <w:color w:val="00FF00"/>
      <w:sz w:val="40"/>
    </w:rPr>
  </w:style>
  <w:style w:type="character" w:customStyle="1" w:styleId="tw4winMark">
    <w:name w:val="tw4winMark"/>
    <w:uiPriority w:val="99"/>
    <w:rsid w:val="007B1E69"/>
    <w:rPr>
      <w:rFonts w:ascii="Courier New" w:hAnsi="Courier New"/>
      <w:vanish/>
      <w:color w:val="800080"/>
      <w:sz w:val="24"/>
      <w:vertAlign w:val="subscript"/>
    </w:rPr>
  </w:style>
  <w:style w:type="paragraph" w:customStyle="1" w:styleId="Mellemrumbrevhoved">
    <w:name w:val="Mellemrum brevhoved"/>
    <w:basedOn w:val="Normal"/>
    <w:uiPriority w:val="99"/>
    <w:rsid w:val="007B1E69"/>
    <w:pPr>
      <w:spacing w:after="200" w:line="180" w:lineRule="exact"/>
    </w:pPr>
    <w:rPr>
      <w:rFonts w:ascii="Calibri" w:eastAsia="Arial" w:hAnsi="Calibri"/>
      <w:color w:val="000000"/>
      <w:sz w:val="22"/>
      <w:szCs w:val="22"/>
      <w:lang w:eastAsia="en-US"/>
    </w:rPr>
  </w:style>
  <w:style w:type="paragraph" w:customStyle="1" w:styleId="Part2">
    <w:name w:val="Part2"/>
    <w:basedOn w:val="Normal"/>
    <w:next w:val="BodyText"/>
    <w:uiPriority w:val="99"/>
    <w:rsid w:val="007B1E69"/>
    <w:pPr>
      <w:spacing w:after="240"/>
    </w:pPr>
    <w:rPr>
      <w:rFonts w:eastAsia="MS Mincho"/>
      <w:szCs w:val="18"/>
      <w:lang w:eastAsia="en-GB"/>
    </w:rPr>
  </w:style>
  <w:style w:type="paragraph" w:customStyle="1" w:styleId="Part1">
    <w:name w:val="Part 1"/>
    <w:basedOn w:val="Normal"/>
    <w:next w:val="Part2"/>
    <w:uiPriority w:val="99"/>
    <w:rsid w:val="007B1E69"/>
    <w:pPr>
      <w:spacing w:line="240" w:lineRule="auto"/>
    </w:pPr>
    <w:rPr>
      <w:rFonts w:eastAsia="MS Mincho"/>
      <w:b/>
      <w:szCs w:val="18"/>
      <w:lang w:eastAsia="en-GB"/>
    </w:rPr>
  </w:style>
  <w:style w:type="paragraph" w:styleId="ListNumber">
    <w:name w:val="List Number"/>
    <w:basedOn w:val="BodyText"/>
    <w:uiPriority w:val="2"/>
    <w:qFormat/>
    <w:rsid w:val="007B1E69"/>
    <w:pPr>
      <w:keepNext/>
      <w:ind w:left="567" w:hanging="567"/>
    </w:pPr>
    <w:rPr>
      <w:rFonts w:eastAsia="MS Mincho"/>
    </w:rPr>
  </w:style>
  <w:style w:type="paragraph" w:customStyle="1" w:styleId="sL-Niveau2ALTL">
    <w:name w:val="sL-Niveau2 (ALT + L)"/>
    <w:basedOn w:val="Normal"/>
    <w:uiPriority w:val="99"/>
    <w:rsid w:val="007B1E69"/>
    <w:pPr>
      <w:tabs>
        <w:tab w:val="num" w:pos="454"/>
      </w:tabs>
      <w:ind w:left="454" w:hanging="454"/>
      <w:outlineLvl w:val="1"/>
    </w:pPr>
    <w:rPr>
      <w:rFonts w:eastAsia="MS Mincho"/>
    </w:rPr>
  </w:style>
  <w:style w:type="paragraph" w:customStyle="1" w:styleId="sL-OverskriftSHIFTALTL">
    <w:name w:val="sL-Overskrift (SHIFT + ALT + L)"/>
    <w:basedOn w:val="Normal"/>
    <w:next w:val="sL-Niveau2ALTL"/>
    <w:uiPriority w:val="99"/>
    <w:rsid w:val="007B1E69"/>
    <w:pPr>
      <w:tabs>
        <w:tab w:val="left" w:pos="454"/>
      </w:tabs>
      <w:ind w:left="454" w:hanging="454"/>
      <w:outlineLvl w:val="0"/>
    </w:pPr>
    <w:rPr>
      <w:rFonts w:eastAsia="MS Mincho"/>
      <w:b/>
    </w:rPr>
  </w:style>
  <w:style w:type="paragraph" w:customStyle="1" w:styleId="sR-Niveau2ALTR">
    <w:name w:val="sR-Niveau2 (ALT + R)"/>
    <w:basedOn w:val="Normal"/>
    <w:uiPriority w:val="99"/>
    <w:rsid w:val="007B1E69"/>
    <w:pPr>
      <w:tabs>
        <w:tab w:val="num" w:pos="454"/>
      </w:tabs>
      <w:ind w:left="454" w:hanging="454"/>
      <w:outlineLvl w:val="1"/>
    </w:pPr>
    <w:rPr>
      <w:rFonts w:eastAsia="MS Mincho"/>
    </w:rPr>
  </w:style>
  <w:style w:type="paragraph" w:customStyle="1" w:styleId="sR-OverskriftSHIFTALTR">
    <w:name w:val="sR-Overskrift (SHIFT + ALT + R)"/>
    <w:basedOn w:val="Normal"/>
    <w:next w:val="sR-Niveau2ALTR"/>
    <w:uiPriority w:val="99"/>
    <w:rsid w:val="007B1E69"/>
    <w:pPr>
      <w:tabs>
        <w:tab w:val="num" w:pos="454"/>
      </w:tabs>
      <w:ind w:left="454" w:hanging="454"/>
      <w:outlineLvl w:val="0"/>
    </w:pPr>
    <w:rPr>
      <w:rFonts w:eastAsia="MS Mincho"/>
      <w:b/>
    </w:rPr>
  </w:style>
  <w:style w:type="numbering" w:customStyle="1" w:styleId="CurrentList1">
    <w:name w:val="Current List1"/>
    <w:rsid w:val="007B1E69"/>
    <w:pPr>
      <w:numPr>
        <w:numId w:val="24"/>
      </w:numPr>
    </w:pPr>
  </w:style>
  <w:style w:type="numbering" w:customStyle="1" w:styleId="Bulletliste">
    <w:name w:val="Bulletliste"/>
    <w:rsid w:val="007B1E69"/>
    <w:pPr>
      <w:numPr>
        <w:numId w:val="28"/>
      </w:numPr>
    </w:pPr>
  </w:style>
  <w:style w:type="paragraph" w:styleId="Revision">
    <w:name w:val="Revision"/>
    <w:hidden/>
    <w:uiPriority w:val="99"/>
    <w:semiHidden/>
    <w:rsid w:val="007B1E69"/>
    <w:rPr>
      <w:rFonts w:eastAsia="Times New Roman"/>
      <w:szCs w:val="24"/>
      <w:lang w:val="en-GB" w:eastAsia="da-DK"/>
    </w:rPr>
  </w:style>
  <w:style w:type="table" w:customStyle="1" w:styleId="GFTabellayout">
    <w:name w:val="GF_Tabellayout"/>
    <w:basedOn w:val="TableNormal"/>
    <w:uiPriority w:val="99"/>
    <w:rsid w:val="007B1E69"/>
    <w:rPr>
      <w:rFonts w:eastAsia="Times New Roman"/>
    </w:rPr>
    <w:tblPr/>
    <w:tcPr>
      <w:vAlign w:val="center"/>
    </w:tcPr>
    <w:tblStylePr w:type="firstRow">
      <w:rPr>
        <w:rFonts w:ascii="Segoe UI" w:hAnsi="Segoe UI"/>
        <w:b/>
        <w:color w:val="FFFFFF"/>
        <w:sz w:val="20"/>
      </w:rPr>
      <w:tblPr/>
      <w:trPr>
        <w:tblHeader/>
      </w:trPr>
      <w:tcPr>
        <w:shd w:val="clear" w:color="auto" w:fill="5F5F5B"/>
      </w:tcPr>
    </w:tblStylePr>
    <w:tblStylePr w:type="lastRow">
      <w:pPr>
        <w:jc w:val="left"/>
      </w:pPr>
      <w:rPr>
        <w:rFonts w:ascii="Segoe UI" w:hAnsi="Segoe UI"/>
        <w:b/>
        <w:sz w:val="20"/>
      </w:rPr>
      <w:tblPr/>
      <w:tcPr>
        <w:tcBorders>
          <w:top w:val="single" w:sz="12" w:space="0" w:color="000000"/>
          <w:bottom w:val="single" w:sz="12" w:space="0" w:color="000000"/>
        </w:tcBorders>
      </w:tcPr>
    </w:tblStylePr>
  </w:style>
  <w:style w:type="paragraph" w:customStyle="1" w:styleId="font0">
    <w:name w:val="font0"/>
    <w:basedOn w:val="Normal"/>
    <w:rsid w:val="007B1E69"/>
    <w:pPr>
      <w:spacing w:before="100" w:beforeAutospacing="1" w:after="100" w:afterAutospacing="1" w:line="240" w:lineRule="auto"/>
    </w:pPr>
    <w:rPr>
      <w:color w:val="5F5F5B"/>
      <w:szCs w:val="20"/>
    </w:rPr>
  </w:style>
  <w:style w:type="paragraph" w:customStyle="1" w:styleId="font5">
    <w:name w:val="font5"/>
    <w:basedOn w:val="Normal"/>
    <w:rsid w:val="007B1E69"/>
    <w:pPr>
      <w:spacing w:before="100" w:beforeAutospacing="1" w:after="100" w:afterAutospacing="1" w:line="240" w:lineRule="auto"/>
    </w:pPr>
    <w:rPr>
      <w:color w:val="5F5F5B"/>
      <w:szCs w:val="20"/>
    </w:rPr>
  </w:style>
  <w:style w:type="paragraph" w:customStyle="1" w:styleId="font6">
    <w:name w:val="font6"/>
    <w:basedOn w:val="Normal"/>
    <w:rsid w:val="007B1E69"/>
    <w:pPr>
      <w:spacing w:before="100" w:beforeAutospacing="1" w:after="100" w:afterAutospacing="1" w:line="240" w:lineRule="auto"/>
    </w:pPr>
    <w:rPr>
      <w:color w:val="FF0000"/>
      <w:szCs w:val="20"/>
    </w:rPr>
  </w:style>
  <w:style w:type="paragraph" w:customStyle="1" w:styleId="font7">
    <w:name w:val="font7"/>
    <w:basedOn w:val="Normal"/>
    <w:rsid w:val="007B1E69"/>
    <w:pPr>
      <w:spacing w:before="100" w:beforeAutospacing="1" w:after="100" w:afterAutospacing="1" w:line="240" w:lineRule="auto"/>
    </w:pPr>
    <w:rPr>
      <w:szCs w:val="20"/>
    </w:rPr>
  </w:style>
  <w:style w:type="paragraph" w:customStyle="1" w:styleId="font8">
    <w:name w:val="font8"/>
    <w:basedOn w:val="Normal"/>
    <w:rsid w:val="007B1E69"/>
    <w:pPr>
      <w:spacing w:before="100" w:beforeAutospacing="1" w:after="100" w:afterAutospacing="1" w:line="240" w:lineRule="auto"/>
    </w:pPr>
    <w:rPr>
      <w:rFonts w:ascii="Tahoma" w:hAnsi="Tahoma" w:cs="Tahoma"/>
      <w:color w:val="000000"/>
      <w:sz w:val="18"/>
      <w:szCs w:val="18"/>
    </w:rPr>
  </w:style>
  <w:style w:type="paragraph" w:customStyle="1" w:styleId="font9">
    <w:name w:val="font9"/>
    <w:basedOn w:val="Normal"/>
    <w:rsid w:val="007B1E69"/>
    <w:pPr>
      <w:spacing w:before="100" w:beforeAutospacing="1" w:after="100" w:afterAutospacing="1" w:line="240" w:lineRule="auto"/>
    </w:pPr>
    <w:rPr>
      <w:rFonts w:ascii="Tahoma" w:hAnsi="Tahoma" w:cs="Tahoma"/>
      <w:b/>
      <w:bCs/>
      <w:color w:val="000000"/>
      <w:sz w:val="18"/>
      <w:szCs w:val="18"/>
    </w:rPr>
  </w:style>
  <w:style w:type="paragraph" w:customStyle="1" w:styleId="xl66">
    <w:name w:val="xl66"/>
    <w:basedOn w:val="Normal"/>
    <w:rsid w:val="007B1E69"/>
    <w:pPr>
      <w:spacing w:before="100" w:beforeAutospacing="1" w:after="100" w:afterAutospacing="1" w:line="240" w:lineRule="auto"/>
    </w:pPr>
    <w:rPr>
      <w:rFonts w:ascii="Times New Roman" w:hAnsi="Times New Roman"/>
      <w:sz w:val="24"/>
    </w:rPr>
  </w:style>
  <w:style w:type="paragraph" w:customStyle="1" w:styleId="xl67">
    <w:name w:val="xl67"/>
    <w:basedOn w:val="Normal"/>
    <w:rsid w:val="007B1E69"/>
    <w:pPr>
      <w:spacing w:before="100" w:beforeAutospacing="1" w:after="100" w:afterAutospacing="1" w:line="240" w:lineRule="auto"/>
    </w:pPr>
    <w:rPr>
      <w:rFonts w:ascii="Times New Roman" w:hAnsi="Times New Roman"/>
      <w:sz w:val="24"/>
    </w:rPr>
  </w:style>
  <w:style w:type="paragraph" w:customStyle="1" w:styleId="xl68">
    <w:name w:val="xl68"/>
    <w:basedOn w:val="Normal"/>
    <w:rsid w:val="007B1E69"/>
    <w:pPr>
      <w:pBdr>
        <w:top w:val="single" w:sz="4" w:space="0" w:color="FFB986"/>
      </w:pBdr>
      <w:spacing w:before="100" w:beforeAutospacing="1" w:after="100" w:afterAutospacing="1" w:line="240" w:lineRule="auto"/>
      <w:textAlignment w:val="center"/>
    </w:pPr>
    <w:rPr>
      <w:rFonts w:ascii="Times New Roman" w:hAnsi="Times New Roman"/>
      <w:sz w:val="24"/>
    </w:rPr>
  </w:style>
  <w:style w:type="paragraph" w:customStyle="1" w:styleId="xl69">
    <w:name w:val="xl69"/>
    <w:basedOn w:val="Normal"/>
    <w:rsid w:val="007B1E69"/>
    <w:pPr>
      <w:pBdr>
        <w:top w:val="single" w:sz="4" w:space="0" w:color="FFB986"/>
      </w:pBdr>
      <w:shd w:val="clear" w:color="FF8C37" w:fill="FF8C37"/>
      <w:spacing w:before="100" w:beforeAutospacing="1" w:after="100" w:afterAutospacing="1" w:line="240" w:lineRule="auto"/>
    </w:pPr>
    <w:rPr>
      <w:b/>
      <w:bCs/>
      <w:color w:val="FFFFFF"/>
      <w:sz w:val="24"/>
    </w:rPr>
  </w:style>
  <w:style w:type="paragraph" w:customStyle="1" w:styleId="xl70">
    <w:name w:val="xl70"/>
    <w:basedOn w:val="Normal"/>
    <w:rsid w:val="007B1E69"/>
    <w:pPr>
      <w:pBdr>
        <w:top w:val="single" w:sz="4" w:space="0" w:color="FFB986"/>
      </w:pBdr>
      <w:spacing w:before="100" w:beforeAutospacing="1" w:after="100" w:afterAutospacing="1" w:line="240" w:lineRule="auto"/>
      <w:textAlignment w:val="center"/>
    </w:pPr>
    <w:rPr>
      <w:sz w:val="24"/>
    </w:rPr>
  </w:style>
  <w:style w:type="paragraph" w:customStyle="1" w:styleId="xl71">
    <w:name w:val="xl71"/>
    <w:basedOn w:val="Normal"/>
    <w:rsid w:val="007B1E69"/>
    <w:pPr>
      <w:pBdr>
        <w:top w:val="single" w:sz="4" w:space="0" w:color="FFB986"/>
      </w:pBdr>
      <w:spacing w:before="100" w:beforeAutospacing="1" w:after="100" w:afterAutospacing="1" w:line="240" w:lineRule="auto"/>
    </w:pPr>
    <w:rPr>
      <w:sz w:val="24"/>
    </w:rPr>
  </w:style>
  <w:style w:type="paragraph" w:customStyle="1" w:styleId="xl72">
    <w:name w:val="xl72"/>
    <w:basedOn w:val="Normal"/>
    <w:rsid w:val="007B1E69"/>
    <w:pPr>
      <w:pBdr>
        <w:top w:val="single" w:sz="4" w:space="0" w:color="FFB986"/>
      </w:pBdr>
      <w:spacing w:before="100" w:beforeAutospacing="1" w:after="100" w:afterAutospacing="1" w:line="240" w:lineRule="auto"/>
    </w:pPr>
    <w:rPr>
      <w:rFonts w:ascii="Times New Roman" w:hAnsi="Times New Roman"/>
      <w:sz w:val="24"/>
    </w:rPr>
  </w:style>
  <w:style w:type="paragraph" w:customStyle="1" w:styleId="xl73">
    <w:name w:val="xl73"/>
    <w:basedOn w:val="Normal"/>
    <w:rsid w:val="007B1E69"/>
    <w:pPr>
      <w:pBdr>
        <w:top w:val="single" w:sz="4" w:space="0" w:color="FFB986"/>
        <w:left w:val="single" w:sz="4" w:space="0" w:color="FFB986"/>
      </w:pBdr>
      <w:spacing w:before="100" w:beforeAutospacing="1" w:after="100" w:afterAutospacing="1" w:line="240" w:lineRule="auto"/>
      <w:textAlignment w:val="center"/>
    </w:pPr>
    <w:rPr>
      <w:rFonts w:ascii="Times New Roman" w:hAnsi="Times New Roman"/>
      <w:sz w:val="24"/>
    </w:rPr>
  </w:style>
  <w:style w:type="paragraph" w:customStyle="1" w:styleId="xl74">
    <w:name w:val="xl74"/>
    <w:basedOn w:val="Normal"/>
    <w:rsid w:val="007B1E69"/>
    <w:pPr>
      <w:pBdr>
        <w:top w:val="single" w:sz="4" w:space="0" w:color="FFB986"/>
      </w:pBdr>
      <w:spacing w:before="100" w:beforeAutospacing="1" w:after="100" w:afterAutospacing="1" w:line="240" w:lineRule="auto"/>
    </w:pPr>
    <w:rPr>
      <w:rFonts w:ascii="Times New Roman" w:hAnsi="Times New Roman"/>
      <w:sz w:val="24"/>
    </w:rPr>
  </w:style>
  <w:style w:type="paragraph" w:customStyle="1" w:styleId="xl75">
    <w:name w:val="xl75"/>
    <w:basedOn w:val="Normal"/>
    <w:rsid w:val="007B1E69"/>
    <w:pPr>
      <w:pBdr>
        <w:top w:val="single" w:sz="4" w:space="0" w:color="FFB986"/>
      </w:pBdr>
      <w:shd w:val="clear" w:color="FF8C37" w:fill="FF8C37"/>
      <w:spacing w:before="100" w:beforeAutospacing="1" w:after="100" w:afterAutospacing="1" w:line="240" w:lineRule="auto"/>
    </w:pPr>
    <w:rPr>
      <w:b/>
      <w:bCs/>
      <w:color w:val="FFFFFF"/>
      <w:sz w:val="24"/>
    </w:rPr>
  </w:style>
  <w:style w:type="paragraph" w:customStyle="1" w:styleId="xl76">
    <w:name w:val="xl76"/>
    <w:basedOn w:val="Normal"/>
    <w:rsid w:val="007B1E69"/>
    <w:pPr>
      <w:spacing w:before="100" w:beforeAutospacing="1" w:after="100" w:afterAutospacing="1" w:line="240" w:lineRule="auto"/>
    </w:pPr>
    <w:rPr>
      <w:sz w:val="24"/>
    </w:rPr>
  </w:style>
  <w:style w:type="paragraph" w:customStyle="1" w:styleId="xl77">
    <w:name w:val="xl77"/>
    <w:basedOn w:val="Normal"/>
    <w:rsid w:val="007B1E69"/>
    <w:pPr>
      <w:spacing w:before="100" w:beforeAutospacing="1" w:after="100" w:afterAutospacing="1" w:line="240" w:lineRule="auto"/>
      <w:textAlignment w:val="center"/>
    </w:pPr>
    <w:rPr>
      <w:rFonts w:ascii="Times New Roman" w:hAnsi="Times New Roman"/>
      <w:sz w:val="24"/>
    </w:rPr>
  </w:style>
  <w:style w:type="paragraph" w:customStyle="1" w:styleId="xl78">
    <w:name w:val="xl78"/>
    <w:basedOn w:val="Normal"/>
    <w:rsid w:val="007B1E69"/>
    <w:pPr>
      <w:spacing w:before="100" w:beforeAutospacing="1" w:after="100" w:afterAutospacing="1" w:line="240" w:lineRule="auto"/>
      <w:textAlignment w:val="center"/>
    </w:pPr>
    <w:rPr>
      <w:sz w:val="24"/>
    </w:rPr>
  </w:style>
  <w:style w:type="paragraph" w:customStyle="1" w:styleId="xl79">
    <w:name w:val="xl79"/>
    <w:basedOn w:val="Normal"/>
    <w:rsid w:val="007B1E69"/>
    <w:pPr>
      <w:spacing w:before="100" w:beforeAutospacing="1" w:after="100" w:afterAutospacing="1" w:line="240" w:lineRule="auto"/>
    </w:pPr>
    <w:rPr>
      <w:sz w:val="24"/>
    </w:rPr>
  </w:style>
  <w:style w:type="paragraph" w:customStyle="1" w:styleId="xl80">
    <w:name w:val="xl80"/>
    <w:basedOn w:val="Normal"/>
    <w:rsid w:val="007B1E69"/>
    <w:pPr>
      <w:pBdr>
        <w:top w:val="single" w:sz="4" w:space="0" w:color="FFB986"/>
      </w:pBdr>
      <w:shd w:val="clear" w:color="000000" w:fill="FFFF00"/>
      <w:spacing w:before="100" w:beforeAutospacing="1" w:after="100" w:afterAutospacing="1" w:line="240" w:lineRule="auto"/>
    </w:pPr>
    <w:rPr>
      <w:sz w:val="24"/>
    </w:rPr>
  </w:style>
  <w:style w:type="paragraph" w:customStyle="1" w:styleId="xl81">
    <w:name w:val="xl81"/>
    <w:basedOn w:val="Normal"/>
    <w:rsid w:val="007B1E69"/>
    <w:pPr>
      <w:pBdr>
        <w:top w:val="single" w:sz="4" w:space="0" w:color="FFB986"/>
      </w:pBdr>
      <w:shd w:val="clear" w:color="000000" w:fill="FFFF00"/>
      <w:spacing w:before="100" w:beforeAutospacing="1" w:after="100" w:afterAutospacing="1" w:line="240" w:lineRule="auto"/>
    </w:pPr>
    <w:rPr>
      <w:rFonts w:ascii="Times New Roman" w:hAnsi="Times New Roman"/>
      <w:sz w:val="24"/>
    </w:rPr>
  </w:style>
  <w:style w:type="paragraph" w:customStyle="1" w:styleId="xl82">
    <w:name w:val="xl82"/>
    <w:basedOn w:val="Normal"/>
    <w:rsid w:val="007B1E69"/>
    <w:pPr>
      <w:pBdr>
        <w:top w:val="single" w:sz="4" w:space="0" w:color="FFB986"/>
      </w:pBdr>
      <w:shd w:val="clear" w:color="000000" w:fill="FFFF00"/>
      <w:spacing w:before="100" w:beforeAutospacing="1" w:after="100" w:afterAutospacing="1" w:line="240" w:lineRule="auto"/>
      <w:textAlignment w:val="center"/>
    </w:pPr>
    <w:rPr>
      <w:rFonts w:ascii="Times New Roman" w:hAnsi="Times New Roman"/>
      <w:sz w:val="24"/>
    </w:rPr>
  </w:style>
  <w:style w:type="paragraph" w:customStyle="1" w:styleId="xl83">
    <w:name w:val="xl83"/>
    <w:basedOn w:val="Normal"/>
    <w:rsid w:val="007B1E69"/>
    <w:pPr>
      <w:pBdr>
        <w:top w:val="single" w:sz="4" w:space="0" w:color="FFB986"/>
      </w:pBdr>
      <w:spacing w:before="100" w:beforeAutospacing="1" w:after="100" w:afterAutospacing="1" w:line="240" w:lineRule="auto"/>
      <w:textAlignment w:val="center"/>
    </w:pPr>
    <w:rPr>
      <w:sz w:val="24"/>
    </w:rPr>
  </w:style>
  <w:style w:type="paragraph" w:customStyle="1" w:styleId="xl84">
    <w:name w:val="xl84"/>
    <w:basedOn w:val="Normal"/>
    <w:rsid w:val="007B1E69"/>
    <w:pPr>
      <w:spacing w:before="100" w:beforeAutospacing="1" w:after="100" w:afterAutospacing="1" w:line="240" w:lineRule="auto"/>
      <w:textAlignment w:val="center"/>
    </w:pPr>
    <w:rPr>
      <w:color w:val="5F5F5B"/>
      <w:sz w:val="24"/>
    </w:rPr>
  </w:style>
  <w:style w:type="paragraph" w:customStyle="1" w:styleId="xl85">
    <w:name w:val="xl85"/>
    <w:basedOn w:val="Normal"/>
    <w:rsid w:val="007B1E69"/>
    <w:pPr>
      <w:shd w:val="clear" w:color="000000" w:fill="FFFF00"/>
      <w:spacing w:before="100" w:beforeAutospacing="1" w:after="100" w:afterAutospacing="1" w:line="240" w:lineRule="auto"/>
      <w:textAlignment w:val="center"/>
    </w:pPr>
    <w:rPr>
      <w:rFonts w:ascii="Times New Roman" w:hAnsi="Times New Roman"/>
      <w:sz w:val="24"/>
    </w:rPr>
  </w:style>
  <w:style w:type="character" w:customStyle="1" w:styleId="BrdtekstMedIndrykTegn">
    <w:name w:val="BrødtekstMedIndryk Tegn"/>
    <w:link w:val="BrdtekstMedIndryk"/>
    <w:rsid w:val="007B1E69"/>
    <w:rPr>
      <w:rFonts w:eastAsia="Times New Roman"/>
      <w:szCs w:val="18"/>
    </w:rPr>
  </w:style>
  <w:style w:type="paragraph" w:styleId="NormalWeb">
    <w:name w:val="Normal (Web)"/>
    <w:basedOn w:val="Normal"/>
    <w:uiPriority w:val="99"/>
    <w:unhideWhenUsed/>
    <w:rsid w:val="00F67011"/>
    <w:pPr>
      <w:spacing w:line="240" w:lineRule="auto"/>
    </w:pPr>
    <w:rPr>
      <w:rFonts w:ascii="Times New Roman" w:eastAsia="Calibri" w:hAnsi="Times New Roman"/>
      <w:sz w:val="24"/>
      <w:lang w:val="da-DK"/>
    </w:rPr>
  </w:style>
  <w:style w:type="table" w:customStyle="1" w:styleId="Tabel-Gitter1">
    <w:name w:val="Tabel - Gitter1"/>
    <w:basedOn w:val="TableNormal"/>
    <w:next w:val="TableGrid"/>
    <w:rsid w:val="003A426A"/>
    <w:rPr>
      <w:rFonts w:ascii="Via Office" w:eastAsia="Calibri" w:hAnsi="Via Offic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ArticleSection">
    <w:name w:val="Outline List 3"/>
    <w:basedOn w:val="NoList"/>
    <w:uiPriority w:val="99"/>
    <w:semiHidden/>
    <w:rsid w:val="003A426A"/>
    <w:pPr>
      <w:numPr>
        <w:numId w:val="29"/>
      </w:numPr>
    </w:pPr>
  </w:style>
  <w:style w:type="paragraph" w:customStyle="1" w:styleId="Template-Adresse">
    <w:name w:val="Template - Adresse"/>
    <w:basedOn w:val="Normal"/>
    <w:uiPriority w:val="10"/>
    <w:rsid w:val="003A426A"/>
    <w:pPr>
      <w:tabs>
        <w:tab w:val="left" w:pos="567"/>
      </w:tabs>
      <w:spacing w:line="260" w:lineRule="atLeast"/>
    </w:pPr>
    <w:rPr>
      <w:rFonts w:ascii="Via Office" w:eastAsia="Calibri" w:hAnsi="Via Office"/>
      <w:noProof/>
      <w:sz w:val="16"/>
      <w:szCs w:val="20"/>
      <w:lang w:val="da-DK" w:eastAsia="en-US"/>
    </w:rPr>
  </w:style>
  <w:style w:type="paragraph" w:customStyle="1" w:styleId="Template-Virksomhedsnavn">
    <w:name w:val="Template - Virksomheds navn"/>
    <w:basedOn w:val="Template-Adresse"/>
    <w:next w:val="Template-Adresse"/>
    <w:uiPriority w:val="10"/>
    <w:rsid w:val="003A426A"/>
    <w:pPr>
      <w:spacing w:line="270" w:lineRule="atLeast"/>
    </w:pPr>
    <w:rPr>
      <w:b/>
    </w:rPr>
  </w:style>
  <w:style w:type="table" w:customStyle="1" w:styleId="Tabel-Gitter2">
    <w:name w:val="Tabel - Gitter2"/>
    <w:basedOn w:val="TableNormal"/>
    <w:next w:val="TableGrid"/>
    <w:uiPriority w:val="59"/>
    <w:rsid w:val="000F5750"/>
    <w:pPr>
      <w:widowControl w:val="0"/>
    </w:pPr>
    <w:rPr>
      <w:rFonts w:ascii="Calibri" w:eastAsia="Calibri" w:hAnsi="Calibri"/>
      <w:sz w:val="22"/>
      <w:szCs w:val="22"/>
      <w:lang w:bidi="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Gitter3">
    <w:name w:val="Tabel - Gitter3"/>
    <w:basedOn w:val="TableNormal"/>
    <w:next w:val="TableGrid"/>
    <w:uiPriority w:val="59"/>
    <w:rsid w:val="000F5750"/>
    <w:pPr>
      <w:widowControl w:val="0"/>
    </w:pPr>
    <w:rPr>
      <w:rFonts w:ascii="Calibri" w:eastAsia="Calibri" w:hAnsi="Calibri"/>
      <w:sz w:val="22"/>
      <w:szCs w:val="22"/>
      <w:lang w:bidi="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0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openxmlformats.org/officeDocument/2006/relationships/footer" Target="footer3.xm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image" Target="media/image8.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header" Target="header3.xml"/><Relationship Id="rId33" Type="http://schemas.openxmlformats.org/officeDocument/2006/relationships/header" Target="header6.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oter" Target="footer2.xml"/><Relationship Id="rId32" Type="http://schemas.openxmlformats.org/officeDocument/2006/relationships/footer" Target="footer6.xml"/><Relationship Id="rId37"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2.xml"/><Relationship Id="rId28" Type="http://schemas.openxmlformats.org/officeDocument/2006/relationships/footer" Target="footer5.xml"/><Relationship Id="rId36" Type="http://schemas.openxmlformats.org/officeDocument/2006/relationships/image" Target="media/image10.png"/><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header" Target="header4.xml"/><Relationship Id="rId35"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c12892d-e8a5-4c8e-9332-05106eeb0f87">FT00-342254399-88</_dlc_DocId>
    <_dlc_DocIdUrl xmlns="3c12892d-e8a5-4c8e-9332-05106eeb0f87">
      <Url>https://dsbintranet.sharepoint.com/sites/nyetog/al/_layouts/15/DocIdRedir.aspx?ID=FT00-342254399-88</Url>
      <Description>FT00-342254399-88</Description>
    </_dlc_DocIdUrl>
    <TaxKeywordTaxHTField xmlns="6a86ab94-9681-43d4-8b08-5d98872cee6b">
      <Terms xmlns="http://schemas.microsoft.com/office/infopath/2007/PartnerControls"/>
    </TaxKeywordTaxHTField>
    <TaxCatchAll xmlns="6a86ab94-9681-43d4-8b08-5d98872cee6b">
      <Value>34</Value>
      <Value>438</Value>
      <Value>52</Value>
    </TaxCatchAll>
    <e6be910c58484793b83c72e0ef272833 xmlns="3c12892d-e8a5-4c8e-9332-05106eeb0f87">
      <Terms xmlns="http://schemas.microsoft.com/office/infopath/2007/PartnerControls">
        <TermInfo xmlns="http://schemas.microsoft.com/office/infopath/2007/PartnerControls">
          <TermName xmlns="http://schemas.microsoft.com/office/infopath/2007/PartnerControls">Attachment</TermName>
          <TermId xmlns="http://schemas.microsoft.com/office/infopath/2007/PartnerControls">57b20483-e827-4d53-a9be-c152221cac3a</TermId>
        </TermInfo>
      </Terms>
    </e6be910c58484793b83c72e0ef272833>
    <k69545af270c4a628c4cdbccedeb9260 xmlns="3c12892d-e8a5-4c8e-9332-05106eeb0f87">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a0025843-5335-4097-9403-badf4013b4cb</TermId>
        </TermInfo>
      </Terms>
    </k69545af270c4a628c4cdbccedeb9260>
    <Additional_x0020_type_x0020_of_x0020_documentation xmlns="b285d3c4-3e48-41d9-b083-0165d5a4e645">PA</Additional_x0020_type_x0020_of_x0020_documentation>
    <Suppliers xmlns="b285d3c4-3e48-41d9-b083-0165d5a4e645" xsi:nil="true"/>
    <fc15491d1f7c491fb1d96e67e37b7dbc xmlns="3c12892d-e8a5-4c8e-9332-05106eeb0f87">
      <Terms xmlns="http://schemas.microsoft.com/office/infopath/2007/PartnerControls">
        <TermInfo xmlns="http://schemas.microsoft.com/office/infopath/2007/PartnerControls">
          <TermName xmlns="http://schemas.microsoft.com/office/infopath/2007/PartnerControls">BAFO</TermName>
          <TermId xmlns="http://schemas.microsoft.com/office/infopath/2007/PartnerControls">73872007-5581-482a-a131-907455b4fb8c</TermId>
        </TermInfo>
      </Terms>
    </fc15491d1f7c491fb1d96e67e37b7dbc>
    <Date_x0020_recieved xmlns="70bf187e-c1d5-49b3-974e-0c89bab75b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3c12892d-e8a5-4c8e-9332-05106eeb0f87">FT00-783893092-40</_dlc_DocId>
    <_dlc_DocIdUrl xmlns="3c12892d-e8a5-4c8e-9332-05106eeb0f87">
      <Url>https://dsbintranet.sharepoint.com/sites/nyetog/cmspro/_layouts/15/DocIdRedir.aspx?ID=FT00-783893092-40</Url>
      <Description>FT00-783893092-40</Description>
    </_dlc_DocIdUrl>
    <DLCPolicyLabelClientValue xmlns="d69e958e-29f4-4c4e-a24c-db6f4a096b2b" xsi:nil="true"/>
    <DLCPolicyLabelLock xmlns="d69e958e-29f4-4c4e-a24c-db6f4a096b2b" xsi:nil="true"/>
    <Contract_x0020_type xmlns="d69e958e-29f4-4c4e-a24c-db6f4a096b2b">PA</Contract_x0020_type>
    <DLCPolicyLabelValue xmlns="d69e958e-29f4-4c4e-a24c-db6f4a096b2b">FOR INFORMATION ONLY HIGHLY CONFIDENTIAL </DLCPolicyLabelValue>
    <IconOverlay xmlns="http://schemas.microsoft.com/sharepoint/v4">|docx|lockoverlay.png</IconOverlay>
    <_vti_ItemHoldRecordStatus xmlns="http://schemas.microsoft.com/sharepoint/v3">273</_vti_ItemHoldRecordStatus>
    <_vti_ItemDeclaredRecord xmlns="http://schemas.microsoft.com/sharepoint/v3">2018-01-31T03:04:38+00:00</_vti_ItemDeclaredRecord>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803CD64416E55E4A9DFFF7BBCC726D76" ma:contentTypeVersion="15" ma:contentTypeDescription="Create a new document." ma:contentTypeScope="" ma:versionID="6c910c1b6fbc928186b429c1772c766a">
  <xsd:schema xmlns:xsd="http://www.w3.org/2001/XMLSchema" xmlns:xs="http://www.w3.org/2001/XMLSchema" xmlns:p="http://schemas.microsoft.com/office/2006/metadata/properties" xmlns:ns1="http://schemas.microsoft.com/sharepoint/v3" xmlns:ns2="3c12892d-e8a5-4c8e-9332-05106eeb0f87" xmlns:ns3="d69e958e-29f4-4c4e-a24c-db6f4a096b2b" xmlns:ns4="http://schemas.microsoft.com/sharepoint/v4" targetNamespace="http://schemas.microsoft.com/office/2006/metadata/properties" ma:root="true" ma:fieldsID="f2cc6a21de0a09916a471d81803c559e" ns1:_="" ns2:_="" ns3:_="" ns4:_="">
    <xsd:import namespace="http://schemas.microsoft.com/sharepoint/v3"/>
    <xsd:import namespace="3c12892d-e8a5-4c8e-9332-05106eeb0f87"/>
    <xsd:import namespace="d69e958e-29f4-4c4e-a24c-db6f4a096b2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_dlc_ExpireDateSaved" minOccurs="0"/>
                <xsd:element ref="ns1:_dlc_ExpireDate" minOccurs="0"/>
                <xsd:element ref="ns3:DLCPolicyLabelValue" minOccurs="0"/>
                <xsd:element ref="ns3:DLCPolicyLabelClientValue" minOccurs="0"/>
                <xsd:element ref="ns3:DLCPolicyLabelLock" minOccurs="0"/>
                <xsd:element ref="ns3:Contract_x0020_type"/>
                <xsd:element ref="ns4: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1" nillable="true" ma:displayName="Original Expiration Date" ma:hidden="true" ma:internalName="_dlc_ExpireDateSaved" ma:readOnly="true">
      <xsd:simpleType>
        <xsd:restriction base="dms:DateTime"/>
      </xsd:simpleType>
    </xsd:element>
    <xsd:element name="_dlc_ExpireDate" ma:index="12" nillable="true" ma:displayName="Expiration Date" ma:hidden="true" ma:internalName="_dlc_ExpireDate" ma:readOnly="true">
      <xsd:simpleType>
        <xsd:restriction base="dms:DateTime"/>
      </xsd:simpleType>
    </xsd:element>
    <xsd:element name="_vti_ItemDeclaredRecord" ma:index="18" nillable="true" ma:displayName="Declared Record" ma:hidden="true" ma:internalName="_vti_ItemDeclaredRecord" ma:readOnly="true">
      <xsd:simpleType>
        <xsd:restriction base="dms:DateTime"/>
      </xsd:simpleType>
    </xsd:element>
    <xsd:element name="_vti_ItemHoldRecordStatus" ma:index="19"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12892d-e8a5-4c8e-9332-05106eeb0f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69e958e-29f4-4c4e-a24c-db6f4a096b2b" elementFormDefault="qualified">
    <xsd:import namespace="http://schemas.microsoft.com/office/2006/documentManagement/types"/>
    <xsd:import namespace="http://schemas.microsoft.com/office/infopath/2007/PartnerControls"/>
    <xsd:element name="DLCPolicyLabelValue" ma:index="13"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4"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5" nillable="true" ma:displayName="Label Locked" ma:description="Indicates whether the label should be updated when item properties are modified." ma:hidden="true" ma:internalName="DLCPolicyLabelLock" ma:readOnly="false">
      <xsd:simpleType>
        <xsd:restriction base="dms:Text"/>
      </xsd:simpleType>
    </xsd:element>
    <xsd:element name="Contract_x0020_type" ma:index="16" ma:displayName="Contract type" ma:format="Dropdown" ma:internalName="Contract_x0020_type">
      <xsd:simpleType>
        <xsd:restriction base="dms:Choice">
          <xsd:enumeration value="PA"/>
          <xsd:enumeration value="MA"/>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8.xml><?xml version="1.0" encoding="utf-8"?>
<?mso-contentType ?>
<PolicyDirtyBag xmlns="microsoft.office.server.policy.changes">
  <Microsoft.Office.RecordsManagement.PolicyFeatures.PolicyLabel op="Delete"/>
</PolicyDirtyBag>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670C0-E736-4F65-A104-9B6E43BC7773}">
  <ds:schemaRefs>
    <ds:schemaRef ds:uri="http://schemas.microsoft.com/office/2006/metadata/properties"/>
    <ds:schemaRef ds:uri="http://schemas.microsoft.com/office/infopath/2007/PartnerControls"/>
    <ds:schemaRef ds:uri="3c12892d-e8a5-4c8e-9332-05106eeb0f87"/>
    <ds:schemaRef ds:uri="6a86ab94-9681-43d4-8b08-5d98872cee6b"/>
    <ds:schemaRef ds:uri="b285d3c4-3e48-41d9-b083-0165d5a4e645"/>
    <ds:schemaRef ds:uri="70bf187e-c1d5-49b3-974e-0c89bab75bd6"/>
  </ds:schemaRefs>
</ds:datastoreItem>
</file>

<file path=customXml/itemProps2.xml><?xml version="1.0" encoding="utf-8"?>
<ds:datastoreItem xmlns:ds="http://schemas.openxmlformats.org/officeDocument/2006/customXml" ds:itemID="{C1FEFD7E-9BC7-4603-B21A-E43679F46FCF}">
  <ds:schemaRefs>
    <ds:schemaRef ds:uri="http://schemas.microsoft.com/sharepoint/v3/contenttype/forms"/>
  </ds:schemaRefs>
</ds:datastoreItem>
</file>

<file path=customXml/itemProps3.xml><?xml version="1.0" encoding="utf-8"?>
<ds:datastoreItem xmlns:ds="http://schemas.openxmlformats.org/officeDocument/2006/customXml" ds:itemID="{9926E83A-3DDA-490D-9EA9-5E8E3CBE1BCA}">
  <ds:schemaRefs>
    <ds:schemaRef ds:uri="http://schemas.microsoft.com/sharepoint/events"/>
  </ds:schemaRefs>
</ds:datastoreItem>
</file>

<file path=customXml/itemProps4.xml><?xml version="1.0" encoding="utf-8"?>
<ds:datastoreItem xmlns:ds="http://schemas.openxmlformats.org/officeDocument/2006/customXml" ds:itemID="{79B762FA-11D8-46E9-B73C-0AB4666C8C71}">
  <ds:schemaRefs>
    <ds:schemaRef ds:uri="http://schemas.microsoft.com/sharepoint/v3/contenttype/forms"/>
  </ds:schemaRefs>
</ds:datastoreItem>
</file>

<file path=customXml/itemProps5.xml><?xml version="1.0" encoding="utf-8"?>
<ds:datastoreItem xmlns:ds="http://schemas.openxmlformats.org/officeDocument/2006/customXml" ds:itemID="{A98EA602-73D9-4E7B-A267-BE1E33A03F47}">
  <ds:schemaRefs>
    <ds:schemaRef ds:uri="http://schemas.microsoft.com/office/2006/metadata/properties"/>
    <ds:schemaRef ds:uri="http://schemas.microsoft.com/office/infopath/2007/PartnerControls"/>
    <ds:schemaRef ds:uri="3c12892d-e8a5-4c8e-9332-05106eeb0f87"/>
    <ds:schemaRef ds:uri="d69e958e-29f4-4c4e-a24c-db6f4a096b2b"/>
    <ds:schemaRef ds:uri="http://schemas.microsoft.com/sharepoint/v4"/>
    <ds:schemaRef ds:uri="http://schemas.microsoft.com/sharepoint/v3"/>
  </ds:schemaRefs>
</ds:datastoreItem>
</file>

<file path=customXml/itemProps6.xml><?xml version="1.0" encoding="utf-8"?>
<ds:datastoreItem xmlns:ds="http://schemas.openxmlformats.org/officeDocument/2006/customXml" ds:itemID="{5557BD0F-DD6C-4103-9551-E9BF0DA9C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2892d-e8a5-4c8e-9332-05106eeb0f87"/>
    <ds:schemaRef ds:uri="d69e958e-29f4-4c4e-a24c-db6f4a096b2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355B9908-1836-4580-BEE6-F9F12C46919A}">
  <ds:schemaRefs>
    <ds:schemaRef ds:uri="http://schemas.microsoft.com/sharepoint/events"/>
  </ds:schemaRefs>
</ds:datastoreItem>
</file>

<file path=customXml/itemProps8.xml><?xml version="1.0" encoding="utf-8"?>
<ds:datastoreItem xmlns:ds="http://schemas.openxmlformats.org/officeDocument/2006/customXml" ds:itemID="{95EE1806-7211-40CF-8FAB-4667AAC85771}">
  <ds:schemaRefs>
    <ds:schemaRef ds:uri="microsoft.office.server.policy.changes"/>
  </ds:schemaRefs>
</ds:datastoreItem>
</file>

<file path=customXml/itemProps9.xml><?xml version="1.0" encoding="utf-8"?>
<ds:datastoreItem xmlns:ds="http://schemas.openxmlformats.org/officeDocument/2006/customXml" ds:itemID="{A7AC009E-0790-4F83-B089-B16F56DB8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3235</Words>
  <Characters>18445</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038 PA Attachment RS-A-6 (Banedanmark interfaces)</vt:lpstr>
      <vt:lpstr>038 PA Attachment RS-A-6 (Banedanmark interfaces)</vt:lpstr>
    </vt:vector>
  </TitlesOfParts>
  <Manager/>
  <Company/>
  <LinksUpToDate>false</LinksUpToDate>
  <CharactersWithSpaces>21637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038 PA Attachment RS-A-6 (Banedanmark interfaces)</dc:title>
  <dc:subject/>
  <dc:creator/>
  <cp:keywords/>
  <cp:lastModifiedBy/>
  <cp:revision>1</cp:revision>
  <dcterms:created xsi:type="dcterms:W3CDTF">2019-03-18T16:08:00Z</dcterms:created>
  <dcterms:modified xsi:type="dcterms:W3CDTF">2019-03-18T16:08:00Z</dcterms:modified>
  <cp:category>BAFO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0x010100803CD64416E55E4A9DFFF7BBCC726D76</vt:lpwstr>
  </property>
  <property fmtid="{D5CDD505-2E9C-101B-9397-08002B2CF9AE}" pid="4" name="_dlc_DocIdItemGuid">
    <vt:lpwstr>5504dc6b-7200-4913-bb65-4a003ff6769f</vt:lpwstr>
  </property>
  <property fmtid="{D5CDD505-2E9C-101B-9397-08002B2CF9AE}" pid="5" name="Dicipline (Tender)">
    <vt:lpwstr>34;#BAFO|73872007-5581-482a-a131-907455b4fb8c</vt:lpwstr>
  </property>
  <property fmtid="{D5CDD505-2E9C-101B-9397-08002B2CF9AE}" pid="6" name="Type of document">
    <vt:lpwstr>52;#Attachment|57b20483-e827-4d53-a9be-c152221cac3a</vt:lpwstr>
  </property>
  <property fmtid="{D5CDD505-2E9C-101B-9397-08002B2CF9AE}" pid="7" name="FT Status">
    <vt:lpwstr>438;#Active|a0025843-5335-4097-9403-badf4013b4cb</vt:lpwstr>
  </property>
  <property fmtid="{D5CDD505-2E9C-101B-9397-08002B2CF9AE}" pid="8" name="ecm_ItemDeleteBlockHolders">
    <vt:lpwstr>ecm_InPlaceRecordLock</vt:lpwstr>
  </property>
  <property fmtid="{D5CDD505-2E9C-101B-9397-08002B2CF9AE}" pid="9" name="ecm_RecordRestrictions">
    <vt:lpwstr>BlockDelete, BlockEdit</vt:lpwstr>
  </property>
  <property fmtid="{D5CDD505-2E9C-101B-9397-08002B2CF9AE}" pid="10" name="ecm_ItemLockHolders">
    <vt:lpwstr>ecm_InPlaceRecordLock</vt:lpwstr>
  </property>
  <property fmtid="{D5CDD505-2E9C-101B-9397-08002B2CF9AE}" pid="11" name="_dlc_policyId">
    <vt:lpwstr/>
  </property>
</Properties>
</file>